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158A9D" w:rsidR="008F2300" w:rsidRDefault="00647E5B">
      <w:pPr>
        <w:jc w:val="center"/>
        <w:rPr>
          <w:rFonts w:ascii="Arial" w:hAnsi="Arial" w:cs="Arial"/>
          <w:b/>
          <w:sz w:val="24"/>
          <w:szCs w:val="24"/>
        </w:rPr>
      </w:pPr>
      <w:r w:rsidRPr="004208F4">
        <w:rPr>
          <w:rFonts w:ascii="Arial" w:hAnsi="Arial" w:cs="Arial"/>
          <w:b/>
          <w:sz w:val="24"/>
          <w:szCs w:val="24"/>
        </w:rPr>
        <w:t>Response</w:t>
      </w:r>
      <w:r w:rsidR="00460EAE">
        <w:rPr>
          <w:rFonts w:ascii="Arial" w:hAnsi="Arial" w:cs="Arial"/>
          <w:b/>
          <w:sz w:val="24"/>
          <w:szCs w:val="24"/>
        </w:rPr>
        <w:t>s</w:t>
      </w:r>
      <w:r w:rsidRPr="004208F4">
        <w:rPr>
          <w:rFonts w:ascii="Arial" w:hAnsi="Arial" w:cs="Arial"/>
          <w:b/>
          <w:sz w:val="24"/>
          <w:szCs w:val="24"/>
        </w:rPr>
        <w:t xml:space="preserve"> of showy leopard frog larvae (</w:t>
      </w:r>
      <w:r w:rsidRPr="004208F4">
        <w:rPr>
          <w:rFonts w:ascii="Arial" w:hAnsi="Arial" w:cs="Arial"/>
          <w:b/>
          <w:i/>
          <w:sz w:val="24"/>
          <w:szCs w:val="24"/>
        </w:rPr>
        <w:t>Lithobates spectabilis)</w:t>
      </w:r>
      <w:r w:rsidRPr="004208F4">
        <w:rPr>
          <w:rFonts w:ascii="Arial" w:hAnsi="Arial" w:cs="Arial"/>
          <w:b/>
          <w:sz w:val="24"/>
          <w:szCs w:val="24"/>
        </w:rPr>
        <w:t xml:space="preserve"> to the presence of </w:t>
      </w:r>
      <w:r w:rsidR="00F5306B">
        <w:rPr>
          <w:rFonts w:ascii="Arial" w:hAnsi="Arial" w:cs="Arial"/>
          <w:b/>
          <w:sz w:val="24"/>
          <w:szCs w:val="24"/>
        </w:rPr>
        <w:t xml:space="preserve">exotic </w:t>
      </w:r>
      <w:r w:rsidRPr="004208F4">
        <w:rPr>
          <w:rFonts w:ascii="Arial" w:hAnsi="Arial" w:cs="Arial"/>
          <w:b/>
          <w:sz w:val="24"/>
          <w:szCs w:val="24"/>
        </w:rPr>
        <w:t>rainbow trout</w:t>
      </w:r>
    </w:p>
    <w:p w14:paraId="7E3798B5" w14:textId="77777777" w:rsidR="009C23B5" w:rsidRPr="004208F4" w:rsidRDefault="009C23B5">
      <w:pPr>
        <w:jc w:val="center"/>
        <w:rPr>
          <w:rFonts w:ascii="Arial" w:hAnsi="Arial" w:cs="Arial"/>
          <w:b/>
          <w:sz w:val="24"/>
          <w:szCs w:val="24"/>
        </w:rPr>
      </w:pPr>
    </w:p>
    <w:p w14:paraId="00000002" w14:textId="0D4D7EEB" w:rsidR="008F2300" w:rsidRPr="004208F4" w:rsidRDefault="00EF0A51">
      <w:pPr>
        <w:jc w:val="center"/>
        <w:rPr>
          <w:rFonts w:ascii="Arial" w:hAnsi="Arial" w:cs="Arial"/>
          <w:sz w:val="24"/>
          <w:szCs w:val="24"/>
          <w:lang w:val="es-ES"/>
        </w:rPr>
      </w:pPr>
      <w:r w:rsidRPr="004208F4">
        <w:rPr>
          <w:rFonts w:ascii="Arial" w:hAnsi="Arial" w:cs="Arial"/>
          <w:sz w:val="24"/>
          <w:szCs w:val="24"/>
          <w:lang w:val="es-ES"/>
        </w:rPr>
        <w:t>Carlos A. Flore</w:t>
      </w:r>
      <w:r>
        <w:rPr>
          <w:rFonts w:ascii="Arial" w:hAnsi="Arial" w:cs="Arial"/>
          <w:sz w:val="24"/>
          <w:szCs w:val="24"/>
          <w:lang w:val="es-ES"/>
        </w:rPr>
        <w:t xml:space="preserve">s </w:t>
      </w:r>
      <w:r w:rsidR="00D5004A">
        <w:rPr>
          <w:rFonts w:ascii="Arial" w:hAnsi="Arial" w:cs="Arial"/>
          <w:sz w:val="24"/>
          <w:szCs w:val="24"/>
          <w:vertAlign w:val="superscript"/>
          <w:lang w:val="es-ES"/>
        </w:rPr>
        <w:t>1</w:t>
      </w:r>
      <w:r w:rsidR="00D5004A">
        <w:rPr>
          <w:rFonts w:ascii="Arial" w:hAnsi="Arial" w:cs="Arial"/>
          <w:sz w:val="24"/>
          <w:szCs w:val="24"/>
          <w:lang w:val="es-ES"/>
        </w:rPr>
        <w:t xml:space="preserve">, </w:t>
      </w:r>
      <w:r w:rsidR="00D5004A" w:rsidRPr="004208F4">
        <w:rPr>
          <w:rFonts w:ascii="Arial" w:hAnsi="Arial" w:cs="Arial"/>
          <w:sz w:val="24"/>
          <w:szCs w:val="24"/>
          <w:lang w:val="es-ES"/>
        </w:rPr>
        <w:t>Michael R. Crossland</w:t>
      </w:r>
      <w:r>
        <w:rPr>
          <w:rFonts w:ascii="Arial" w:hAnsi="Arial" w:cs="Arial"/>
          <w:sz w:val="24"/>
          <w:szCs w:val="24"/>
          <w:lang w:val="es-ES"/>
        </w:rPr>
        <w:t xml:space="preserve"> </w:t>
      </w:r>
      <w:r w:rsidR="00D5004A" w:rsidRPr="004208F4">
        <w:rPr>
          <w:rFonts w:ascii="Arial" w:hAnsi="Arial" w:cs="Arial"/>
          <w:sz w:val="24"/>
          <w:szCs w:val="24"/>
          <w:vertAlign w:val="superscript"/>
          <w:lang w:val="es-ES"/>
        </w:rPr>
        <w:t>2</w:t>
      </w:r>
      <w:r w:rsidR="00D5004A">
        <w:rPr>
          <w:rFonts w:ascii="Arial" w:hAnsi="Arial" w:cs="Arial"/>
          <w:sz w:val="24"/>
          <w:szCs w:val="24"/>
          <w:lang w:val="es-ES"/>
        </w:rPr>
        <w:t xml:space="preserve">, </w:t>
      </w:r>
      <w:r>
        <w:rPr>
          <w:rFonts w:ascii="Arial" w:hAnsi="Arial" w:cs="Arial"/>
          <w:sz w:val="24"/>
          <w:szCs w:val="24"/>
          <w:lang w:val="es-ES"/>
        </w:rPr>
        <w:t>M</w:t>
      </w:r>
      <w:r w:rsidRPr="004208F4">
        <w:rPr>
          <w:rFonts w:ascii="Arial" w:hAnsi="Arial" w:cs="Arial"/>
          <w:sz w:val="24"/>
          <w:szCs w:val="24"/>
          <w:lang w:val="es-ES"/>
        </w:rPr>
        <w:t>edardo Arreortúa</w:t>
      </w:r>
      <w:r w:rsidRPr="004208F4" w:rsidDel="00EF0A51">
        <w:rPr>
          <w:rFonts w:ascii="Arial" w:hAnsi="Arial" w:cs="Arial"/>
          <w:sz w:val="24"/>
          <w:szCs w:val="24"/>
          <w:lang w:val="es-ES"/>
        </w:rPr>
        <w:t xml:space="preserve"> </w:t>
      </w:r>
      <w:r>
        <w:rPr>
          <w:rFonts w:ascii="Arial" w:hAnsi="Arial" w:cs="Arial"/>
          <w:sz w:val="24"/>
          <w:szCs w:val="24"/>
          <w:vertAlign w:val="superscript"/>
          <w:lang w:val="es-ES"/>
        </w:rPr>
        <w:t>1</w:t>
      </w:r>
      <w:r w:rsidR="00D5004A">
        <w:rPr>
          <w:rFonts w:ascii="Arial" w:hAnsi="Arial" w:cs="Arial"/>
          <w:sz w:val="24"/>
          <w:szCs w:val="24"/>
          <w:lang w:val="es-ES"/>
        </w:rPr>
        <w:t xml:space="preserve"> </w:t>
      </w:r>
      <w:proofErr w:type="gramStart"/>
      <w:r w:rsidR="00D5004A">
        <w:rPr>
          <w:rFonts w:ascii="Arial" w:hAnsi="Arial" w:cs="Arial"/>
          <w:sz w:val="24"/>
          <w:szCs w:val="24"/>
          <w:lang w:val="es-ES"/>
        </w:rPr>
        <w:t>and</w:t>
      </w:r>
      <w:r w:rsidR="00647E5B" w:rsidRPr="004208F4">
        <w:rPr>
          <w:rFonts w:ascii="Arial" w:hAnsi="Arial" w:cs="Arial"/>
          <w:sz w:val="24"/>
          <w:szCs w:val="24"/>
          <w:lang w:val="es-ES"/>
        </w:rPr>
        <w:t xml:space="preserve"> </w:t>
      </w:r>
      <w:r w:rsidR="009C23B5">
        <w:rPr>
          <w:rFonts w:ascii="Arial" w:hAnsi="Arial" w:cs="Arial"/>
          <w:sz w:val="24"/>
          <w:szCs w:val="24"/>
          <w:lang w:val="es-ES"/>
        </w:rPr>
        <w:t xml:space="preserve"> </w:t>
      </w:r>
      <w:r>
        <w:rPr>
          <w:rFonts w:ascii="Arial" w:hAnsi="Arial" w:cs="Arial"/>
          <w:sz w:val="24"/>
          <w:szCs w:val="24"/>
          <w:lang w:val="es-ES"/>
        </w:rPr>
        <w:t>Edna</w:t>
      </w:r>
      <w:proofErr w:type="gramEnd"/>
      <w:r>
        <w:rPr>
          <w:rFonts w:ascii="Arial" w:hAnsi="Arial" w:cs="Arial"/>
          <w:sz w:val="24"/>
          <w:szCs w:val="24"/>
          <w:lang w:val="es-ES"/>
        </w:rPr>
        <w:t xml:space="preserve"> González-</w:t>
      </w:r>
      <w:r w:rsidRPr="004208F4">
        <w:rPr>
          <w:rFonts w:ascii="Arial" w:hAnsi="Arial" w:cs="Arial"/>
          <w:sz w:val="24"/>
          <w:szCs w:val="24"/>
          <w:lang w:val="es-ES"/>
        </w:rPr>
        <w:t xml:space="preserve">Bernal* </w:t>
      </w:r>
      <w:r w:rsidR="00D5004A">
        <w:rPr>
          <w:rFonts w:ascii="Arial" w:hAnsi="Arial" w:cs="Arial"/>
          <w:sz w:val="24"/>
          <w:szCs w:val="24"/>
          <w:vertAlign w:val="superscript"/>
          <w:lang w:val="es-ES"/>
        </w:rPr>
        <w:t>3</w:t>
      </w:r>
      <w:r w:rsidR="00D5004A" w:rsidRPr="004208F4">
        <w:rPr>
          <w:rFonts w:ascii="Arial" w:hAnsi="Arial" w:cs="Arial"/>
          <w:sz w:val="24"/>
          <w:szCs w:val="24"/>
          <w:lang w:val="es-ES"/>
        </w:rPr>
        <w:t xml:space="preserve"> </w:t>
      </w:r>
    </w:p>
    <w:p w14:paraId="724495ED" w14:textId="45E1BABA" w:rsidR="00D5004A" w:rsidRPr="0001640E" w:rsidRDefault="00647E5B">
      <w:pPr>
        <w:jc w:val="both"/>
        <w:rPr>
          <w:rFonts w:ascii="Arial" w:hAnsi="Arial" w:cs="Arial"/>
          <w:sz w:val="24"/>
          <w:szCs w:val="24"/>
        </w:rPr>
      </w:pPr>
      <w:r w:rsidRPr="004208F4">
        <w:rPr>
          <w:rFonts w:ascii="Arial" w:hAnsi="Arial" w:cs="Arial"/>
          <w:sz w:val="24"/>
          <w:szCs w:val="24"/>
          <w:vertAlign w:val="superscript"/>
          <w:lang w:val="es-ES"/>
        </w:rPr>
        <w:t>1</w:t>
      </w:r>
      <w:r w:rsidRPr="004208F4">
        <w:rPr>
          <w:rFonts w:ascii="Arial" w:hAnsi="Arial" w:cs="Arial"/>
          <w:sz w:val="24"/>
          <w:szCs w:val="24"/>
          <w:lang w:val="es-ES"/>
        </w:rPr>
        <w:t xml:space="preserve"> </w:t>
      </w:r>
      <w:r w:rsidR="00EF0A51" w:rsidRPr="00D5004A">
        <w:rPr>
          <w:rFonts w:ascii="Arial" w:hAnsi="Arial" w:cs="Arial"/>
          <w:sz w:val="24"/>
          <w:szCs w:val="24"/>
          <w:lang w:val="es-ES"/>
        </w:rPr>
        <w:t xml:space="preserve">Laboratorio de Ecología de anfibios (ECA). Centro Interdisciplinario de Investigación para el Desarrollo Integral Regional, Unidad Oaxaca IPN. </w:t>
      </w:r>
      <w:proofErr w:type="spellStart"/>
      <w:r w:rsidR="00EF0A51" w:rsidRPr="0001640E">
        <w:rPr>
          <w:rFonts w:ascii="Arial" w:hAnsi="Arial" w:cs="Arial"/>
          <w:sz w:val="24"/>
          <w:szCs w:val="24"/>
        </w:rPr>
        <w:t>Hornos</w:t>
      </w:r>
      <w:proofErr w:type="spellEnd"/>
      <w:r w:rsidR="00EF0A51" w:rsidRPr="0001640E">
        <w:rPr>
          <w:rFonts w:ascii="Arial" w:hAnsi="Arial" w:cs="Arial"/>
          <w:sz w:val="24"/>
          <w:szCs w:val="24"/>
        </w:rPr>
        <w:t xml:space="preserve"> 1003, Col. Noche Buena, 71230, Santa Cruz Xoxocotlán, Oaxaca, México.</w:t>
      </w:r>
    </w:p>
    <w:p w14:paraId="00000004" w14:textId="37C84F1E" w:rsidR="008F2300" w:rsidRPr="0001640E" w:rsidRDefault="00647E5B">
      <w:pPr>
        <w:jc w:val="both"/>
        <w:rPr>
          <w:rFonts w:ascii="Arial" w:hAnsi="Arial" w:cs="Arial"/>
          <w:sz w:val="24"/>
          <w:szCs w:val="24"/>
        </w:rPr>
      </w:pPr>
      <w:r w:rsidRPr="0001640E">
        <w:rPr>
          <w:rFonts w:ascii="Arial" w:hAnsi="Arial" w:cs="Arial"/>
          <w:sz w:val="24"/>
          <w:szCs w:val="24"/>
          <w:vertAlign w:val="superscript"/>
        </w:rPr>
        <w:t>2</w:t>
      </w:r>
      <w:r w:rsidRPr="0001640E">
        <w:rPr>
          <w:rFonts w:ascii="Arial" w:hAnsi="Arial" w:cs="Arial"/>
          <w:sz w:val="24"/>
          <w:szCs w:val="24"/>
        </w:rPr>
        <w:t xml:space="preserve"> </w:t>
      </w:r>
      <w:r w:rsidR="00232FF1" w:rsidRPr="0001640E">
        <w:rPr>
          <w:rFonts w:ascii="Arial" w:hAnsi="Arial" w:cs="Arial"/>
          <w:sz w:val="24"/>
          <w:szCs w:val="24"/>
        </w:rPr>
        <w:t xml:space="preserve">School of Life and Environmental Sciences, The University of Sydney, NSW 2006, </w:t>
      </w:r>
      <w:r w:rsidRPr="0001640E">
        <w:rPr>
          <w:rFonts w:ascii="Arial" w:hAnsi="Arial" w:cs="Arial"/>
          <w:sz w:val="24"/>
          <w:szCs w:val="24"/>
        </w:rPr>
        <w:t>Australia</w:t>
      </w:r>
    </w:p>
    <w:p w14:paraId="7A862374" w14:textId="2D5CFAF2" w:rsidR="00EF0A51" w:rsidRPr="004208F4" w:rsidRDefault="00D5004A">
      <w:pPr>
        <w:jc w:val="both"/>
        <w:rPr>
          <w:rFonts w:ascii="Arial" w:hAnsi="Arial" w:cs="Arial"/>
          <w:sz w:val="24"/>
          <w:szCs w:val="24"/>
          <w:lang w:val="es-ES"/>
        </w:rPr>
      </w:pPr>
      <w:proofErr w:type="gramStart"/>
      <w:r w:rsidRPr="004208F4">
        <w:rPr>
          <w:rFonts w:ascii="Arial" w:hAnsi="Arial" w:cs="Arial"/>
          <w:sz w:val="24"/>
          <w:szCs w:val="24"/>
          <w:vertAlign w:val="superscript"/>
          <w:lang w:val="es-ES"/>
        </w:rPr>
        <w:t>3</w:t>
      </w:r>
      <w:r>
        <w:rPr>
          <w:rFonts w:ascii="Arial" w:hAnsi="Arial" w:cs="Arial"/>
          <w:sz w:val="24"/>
          <w:szCs w:val="24"/>
          <w:vertAlign w:val="superscript"/>
          <w:lang w:val="es-ES"/>
        </w:rPr>
        <w:t xml:space="preserve"> </w:t>
      </w:r>
      <w:r w:rsidR="00EF0A51">
        <w:rPr>
          <w:rFonts w:ascii="Arial" w:hAnsi="Arial" w:cs="Arial"/>
          <w:sz w:val="24"/>
          <w:szCs w:val="24"/>
          <w:vertAlign w:val="superscript"/>
          <w:lang w:val="es-ES"/>
        </w:rPr>
        <w:t xml:space="preserve"> </w:t>
      </w:r>
      <w:r w:rsidR="00EF0A51" w:rsidRPr="00D5004A">
        <w:rPr>
          <w:rFonts w:ascii="Arial" w:hAnsi="Arial" w:cs="Arial"/>
          <w:sz w:val="24"/>
          <w:szCs w:val="24"/>
          <w:lang w:val="es-ES"/>
        </w:rPr>
        <w:t>CONACYT</w:t>
      </w:r>
      <w:proofErr w:type="gramEnd"/>
      <w:r w:rsidR="00EF0A51" w:rsidRPr="00D5004A">
        <w:rPr>
          <w:rFonts w:ascii="Arial" w:hAnsi="Arial" w:cs="Arial"/>
          <w:sz w:val="24"/>
          <w:szCs w:val="24"/>
          <w:lang w:val="es-ES"/>
        </w:rPr>
        <w:t>- Laboratorio de ecología de anfibios (ECA). Centro Interdisciplinario de Investigación para el Desarrollo Integral Regional, Unidad Oaxaca IPN. Hornos 1003, Col. Noche Buena, 71230, Santa Cruz Xoxocotlán, Oaxaca, México.</w:t>
      </w:r>
    </w:p>
    <w:p w14:paraId="00000006" w14:textId="6263EF5C" w:rsidR="008F2300" w:rsidRPr="00B101C9" w:rsidRDefault="00647E5B">
      <w:pPr>
        <w:jc w:val="both"/>
        <w:rPr>
          <w:rFonts w:ascii="Arial" w:hAnsi="Arial" w:cs="Arial"/>
          <w:sz w:val="24"/>
          <w:szCs w:val="24"/>
          <w:lang w:val="es-ES"/>
        </w:rPr>
      </w:pPr>
      <w:r w:rsidRPr="00B101C9">
        <w:rPr>
          <w:rFonts w:ascii="Arial" w:hAnsi="Arial" w:cs="Arial"/>
          <w:sz w:val="24"/>
          <w:szCs w:val="24"/>
          <w:lang w:val="es-ES"/>
        </w:rPr>
        <w:t>*ednagbernal@</w:t>
      </w:r>
      <w:r w:rsidR="00B55181" w:rsidRPr="00B101C9">
        <w:rPr>
          <w:rFonts w:ascii="Arial" w:hAnsi="Arial" w:cs="Arial"/>
          <w:sz w:val="24"/>
          <w:szCs w:val="24"/>
          <w:lang w:val="es-ES"/>
        </w:rPr>
        <w:t>gmail</w:t>
      </w:r>
      <w:r w:rsidRPr="00B101C9">
        <w:rPr>
          <w:rFonts w:ascii="Arial" w:hAnsi="Arial" w:cs="Arial"/>
          <w:sz w:val="24"/>
          <w:szCs w:val="24"/>
          <w:lang w:val="es-ES"/>
        </w:rPr>
        <w:t>.com</w:t>
      </w:r>
    </w:p>
    <w:p w14:paraId="00000007" w14:textId="6313D11B" w:rsidR="008F2300" w:rsidRPr="004208F4" w:rsidRDefault="00647E5B">
      <w:pPr>
        <w:jc w:val="both"/>
        <w:rPr>
          <w:rFonts w:ascii="Arial" w:hAnsi="Arial" w:cs="Arial"/>
          <w:sz w:val="24"/>
          <w:szCs w:val="24"/>
        </w:rPr>
      </w:pPr>
      <w:r w:rsidRPr="004208F4">
        <w:rPr>
          <w:rFonts w:ascii="Arial" w:hAnsi="Arial" w:cs="Arial"/>
          <w:b/>
          <w:sz w:val="24"/>
          <w:szCs w:val="24"/>
        </w:rPr>
        <w:t>Key words:</w:t>
      </w:r>
      <w:r w:rsidRPr="004208F4">
        <w:rPr>
          <w:rFonts w:ascii="Arial" w:hAnsi="Arial" w:cs="Arial"/>
          <w:sz w:val="24"/>
          <w:szCs w:val="24"/>
        </w:rPr>
        <w:t xml:space="preserve"> amphibian, chemical cues, invasive species, tadpole, fish introductions</w:t>
      </w:r>
      <w:r w:rsidR="00CC25E7">
        <w:rPr>
          <w:rFonts w:ascii="Arial" w:hAnsi="Arial" w:cs="Arial"/>
          <w:sz w:val="24"/>
          <w:szCs w:val="24"/>
        </w:rPr>
        <w:t xml:space="preserve">, </w:t>
      </w:r>
      <w:r w:rsidR="00BD250B" w:rsidRPr="00D347D3">
        <w:rPr>
          <w:rFonts w:ascii="Arial" w:hAnsi="Arial" w:cs="Arial"/>
          <w:i/>
          <w:iCs/>
          <w:sz w:val="24"/>
          <w:szCs w:val="24"/>
        </w:rPr>
        <w:t>Oncorhynchus mykiss</w:t>
      </w:r>
      <w:r w:rsidR="00BD250B">
        <w:rPr>
          <w:rFonts w:ascii="Arial" w:hAnsi="Arial" w:cs="Arial"/>
          <w:sz w:val="24"/>
          <w:szCs w:val="24"/>
        </w:rPr>
        <w:t xml:space="preserve"> </w:t>
      </w:r>
    </w:p>
    <w:p w14:paraId="00000008" w14:textId="77777777" w:rsidR="008F2300" w:rsidRPr="004208F4" w:rsidRDefault="008F2300">
      <w:pPr>
        <w:jc w:val="both"/>
        <w:rPr>
          <w:rFonts w:ascii="Arial" w:hAnsi="Arial" w:cs="Arial"/>
          <w:sz w:val="24"/>
          <w:szCs w:val="24"/>
        </w:rPr>
      </w:pPr>
    </w:p>
    <w:p w14:paraId="00000009" w14:textId="0A49E5AF" w:rsidR="008F2300" w:rsidRDefault="00647E5B">
      <w:pPr>
        <w:jc w:val="both"/>
        <w:rPr>
          <w:rFonts w:ascii="Arial" w:hAnsi="Arial" w:cs="Arial"/>
          <w:bCs/>
          <w:sz w:val="24"/>
          <w:szCs w:val="24"/>
        </w:rPr>
      </w:pPr>
      <w:r w:rsidRPr="004208F4">
        <w:rPr>
          <w:rFonts w:ascii="Arial" w:hAnsi="Arial" w:cs="Arial"/>
          <w:b/>
          <w:sz w:val="24"/>
          <w:szCs w:val="24"/>
        </w:rPr>
        <w:t>A</w:t>
      </w:r>
      <w:r w:rsidR="001415C4" w:rsidRPr="004208F4">
        <w:rPr>
          <w:rFonts w:ascii="Arial" w:hAnsi="Arial" w:cs="Arial"/>
          <w:b/>
          <w:sz w:val="24"/>
          <w:szCs w:val="24"/>
        </w:rPr>
        <w:t>bstract</w:t>
      </w:r>
      <w:r w:rsidR="00CC25E7">
        <w:rPr>
          <w:rFonts w:ascii="Arial" w:hAnsi="Arial" w:cs="Arial"/>
          <w:b/>
          <w:sz w:val="24"/>
          <w:szCs w:val="24"/>
        </w:rPr>
        <w:t xml:space="preserve"> </w:t>
      </w:r>
      <w:r w:rsidR="00CC25E7" w:rsidRPr="00CC25E7">
        <w:rPr>
          <w:rFonts w:ascii="Arial" w:hAnsi="Arial" w:cs="Arial"/>
          <w:bCs/>
          <w:sz w:val="24"/>
          <w:szCs w:val="24"/>
        </w:rPr>
        <w:t>(300 words or 200</w:t>
      </w:r>
      <w:r w:rsidR="00CC25E7">
        <w:rPr>
          <w:rFonts w:ascii="Arial" w:hAnsi="Arial" w:cs="Arial"/>
          <w:bCs/>
          <w:sz w:val="24"/>
          <w:szCs w:val="24"/>
        </w:rPr>
        <w:t>)</w:t>
      </w:r>
    </w:p>
    <w:p w14:paraId="768807DC" w14:textId="7DC12D11" w:rsidR="00CC25E7" w:rsidRDefault="00CC25E7">
      <w:pPr>
        <w:jc w:val="both"/>
        <w:rPr>
          <w:rFonts w:ascii="Arial" w:hAnsi="Arial" w:cs="Arial"/>
          <w:b/>
          <w:sz w:val="24"/>
          <w:szCs w:val="24"/>
        </w:rPr>
      </w:pPr>
    </w:p>
    <w:p w14:paraId="0000000A" w14:textId="0CEFF071" w:rsidR="00D64445" w:rsidRDefault="00C1249D" w:rsidP="00B7680E">
      <w:pPr>
        <w:jc w:val="both"/>
        <w:rPr>
          <w:rFonts w:ascii="Arial" w:hAnsi="Arial" w:cs="Arial"/>
          <w:bCs/>
        </w:rPr>
      </w:pPr>
      <w:r w:rsidRPr="00B7680E">
        <w:rPr>
          <w:rFonts w:ascii="Arial" w:hAnsi="Arial" w:cs="Arial"/>
          <w:bCs/>
        </w:rPr>
        <w:t xml:space="preserve">The introduction of exotic fish for aquaculture </w:t>
      </w:r>
      <w:r w:rsidR="00232FF1" w:rsidRPr="00B7680E">
        <w:rPr>
          <w:rFonts w:ascii="Arial" w:hAnsi="Arial" w:cs="Arial"/>
          <w:bCs/>
        </w:rPr>
        <w:t xml:space="preserve">can </w:t>
      </w:r>
      <w:r w:rsidR="007E1936" w:rsidRPr="00B7680E">
        <w:rPr>
          <w:rFonts w:ascii="Arial" w:hAnsi="Arial" w:cs="Arial"/>
          <w:bCs/>
        </w:rPr>
        <w:t xml:space="preserve">potentially </w:t>
      </w:r>
      <w:r w:rsidR="00232FF1" w:rsidRPr="00B7680E">
        <w:rPr>
          <w:rFonts w:ascii="Arial" w:hAnsi="Arial" w:cs="Arial"/>
          <w:bCs/>
        </w:rPr>
        <w:t xml:space="preserve">have </w:t>
      </w:r>
      <w:r w:rsidRPr="00B7680E">
        <w:rPr>
          <w:rFonts w:ascii="Arial" w:hAnsi="Arial" w:cs="Arial"/>
          <w:bCs/>
        </w:rPr>
        <w:t xml:space="preserve">a </w:t>
      </w:r>
      <w:r w:rsidR="00C26EA9" w:rsidRPr="00B7680E">
        <w:rPr>
          <w:rFonts w:ascii="Arial" w:hAnsi="Arial" w:cs="Arial"/>
          <w:bCs/>
        </w:rPr>
        <w:t xml:space="preserve">significant </w:t>
      </w:r>
      <w:r w:rsidRPr="00B7680E">
        <w:rPr>
          <w:rFonts w:ascii="Arial" w:hAnsi="Arial" w:cs="Arial"/>
          <w:bCs/>
        </w:rPr>
        <w:t>impact on native fauna</w:t>
      </w:r>
      <w:r w:rsidR="00EC4D6B" w:rsidRPr="00B7680E">
        <w:rPr>
          <w:rFonts w:ascii="Arial" w:hAnsi="Arial" w:cs="Arial"/>
          <w:bCs/>
        </w:rPr>
        <w:t>, especially</w:t>
      </w:r>
      <w:r w:rsidRPr="00B7680E">
        <w:rPr>
          <w:rFonts w:ascii="Arial" w:hAnsi="Arial" w:cs="Arial"/>
          <w:bCs/>
        </w:rPr>
        <w:t xml:space="preserve"> when </w:t>
      </w:r>
      <w:r w:rsidR="00B62142" w:rsidRPr="00B7680E">
        <w:rPr>
          <w:rFonts w:ascii="Arial" w:hAnsi="Arial" w:cs="Arial"/>
          <w:bCs/>
        </w:rPr>
        <w:t>these introductions</w:t>
      </w:r>
      <w:r w:rsidR="00EC4D6B" w:rsidRPr="00B7680E">
        <w:rPr>
          <w:rFonts w:ascii="Arial" w:hAnsi="Arial" w:cs="Arial"/>
          <w:bCs/>
        </w:rPr>
        <w:t xml:space="preserve"> </w:t>
      </w:r>
      <w:r w:rsidR="00C26EA9" w:rsidRPr="00B7680E">
        <w:rPr>
          <w:rFonts w:ascii="Arial" w:hAnsi="Arial" w:cs="Arial"/>
          <w:bCs/>
        </w:rPr>
        <w:t>occur</w:t>
      </w:r>
      <w:r w:rsidR="00D347D3" w:rsidRPr="00B7680E">
        <w:rPr>
          <w:rFonts w:ascii="Arial" w:hAnsi="Arial" w:cs="Arial"/>
          <w:bCs/>
        </w:rPr>
        <w:t xml:space="preserve"> </w:t>
      </w:r>
      <w:r w:rsidR="00EC4D6B" w:rsidRPr="00B7680E">
        <w:rPr>
          <w:rFonts w:ascii="Arial" w:hAnsi="Arial" w:cs="Arial"/>
          <w:bCs/>
        </w:rPr>
        <w:t xml:space="preserve">in regions </w:t>
      </w:r>
      <w:r w:rsidR="00B62142" w:rsidRPr="00B7680E">
        <w:rPr>
          <w:rFonts w:ascii="Arial" w:hAnsi="Arial" w:cs="Arial"/>
          <w:bCs/>
        </w:rPr>
        <w:t xml:space="preserve">where native </w:t>
      </w:r>
      <w:r w:rsidRPr="00B7680E">
        <w:rPr>
          <w:rFonts w:ascii="Arial" w:hAnsi="Arial" w:cs="Arial"/>
          <w:bCs/>
        </w:rPr>
        <w:t>amphibians with a biphasic life cycle</w:t>
      </w:r>
      <w:r w:rsidR="00B62142" w:rsidRPr="00B7680E">
        <w:rPr>
          <w:rFonts w:ascii="Arial" w:hAnsi="Arial" w:cs="Arial"/>
          <w:bCs/>
        </w:rPr>
        <w:t xml:space="preserve"> occur</w:t>
      </w:r>
      <w:r w:rsidRPr="00B7680E">
        <w:rPr>
          <w:rFonts w:ascii="Arial" w:hAnsi="Arial" w:cs="Arial"/>
          <w:bCs/>
        </w:rPr>
        <w:t xml:space="preserve">. </w:t>
      </w:r>
      <w:r w:rsidR="00C26EA9" w:rsidRPr="00B7680E">
        <w:rPr>
          <w:rFonts w:ascii="Arial" w:hAnsi="Arial" w:cs="Arial"/>
          <w:bCs/>
        </w:rPr>
        <w:t>We conducted laboratory experiments t</w:t>
      </w:r>
      <w:r w:rsidRPr="00B7680E">
        <w:rPr>
          <w:rFonts w:ascii="Arial" w:hAnsi="Arial" w:cs="Arial"/>
          <w:bCs/>
        </w:rPr>
        <w:t xml:space="preserve">o evaluate possible pathways of impact of </w:t>
      </w:r>
      <w:r w:rsidR="00C26EA9" w:rsidRPr="00B7680E">
        <w:rPr>
          <w:rFonts w:ascii="Arial" w:hAnsi="Arial" w:cs="Arial"/>
          <w:bCs/>
        </w:rPr>
        <w:t xml:space="preserve">exotic </w:t>
      </w:r>
      <w:r w:rsidRPr="00B7680E">
        <w:rPr>
          <w:rFonts w:ascii="Arial" w:hAnsi="Arial" w:cs="Arial"/>
          <w:bCs/>
        </w:rPr>
        <w:t>rainbow trout</w:t>
      </w:r>
      <w:r w:rsidR="00B62142" w:rsidRPr="00B7680E">
        <w:rPr>
          <w:rFonts w:ascii="Arial" w:hAnsi="Arial" w:cs="Arial"/>
          <w:bCs/>
        </w:rPr>
        <w:t xml:space="preserve"> </w:t>
      </w:r>
      <w:r w:rsidR="00C26EA9" w:rsidRPr="00B7680E">
        <w:rPr>
          <w:rFonts w:ascii="Arial" w:hAnsi="Arial" w:cs="Arial"/>
          <w:bCs/>
        </w:rPr>
        <w:t>(</w:t>
      </w:r>
      <w:r w:rsidR="00C26EA9" w:rsidRPr="00B7680E">
        <w:rPr>
          <w:rFonts w:ascii="Arial" w:hAnsi="Arial" w:cs="Arial"/>
          <w:i/>
        </w:rPr>
        <w:t>Oncorhynchus mykiss</w:t>
      </w:r>
      <w:r w:rsidR="00C26EA9" w:rsidRPr="00B7680E">
        <w:rPr>
          <w:rFonts w:ascii="Arial" w:hAnsi="Arial" w:cs="Arial"/>
          <w:bCs/>
        </w:rPr>
        <w:t xml:space="preserve">) </w:t>
      </w:r>
      <w:r w:rsidR="00232FF1" w:rsidRPr="00B7680E">
        <w:rPr>
          <w:rFonts w:ascii="Arial" w:hAnsi="Arial" w:cs="Arial"/>
          <w:bCs/>
        </w:rPr>
        <w:t>aqua</w:t>
      </w:r>
      <w:r w:rsidR="00B62142" w:rsidRPr="00B7680E">
        <w:rPr>
          <w:rFonts w:ascii="Arial" w:hAnsi="Arial" w:cs="Arial"/>
          <w:bCs/>
        </w:rPr>
        <w:t>culture</w:t>
      </w:r>
      <w:r w:rsidRPr="00B7680E">
        <w:rPr>
          <w:rFonts w:ascii="Arial" w:hAnsi="Arial" w:cs="Arial"/>
          <w:bCs/>
        </w:rPr>
        <w:t xml:space="preserve"> on </w:t>
      </w:r>
      <w:r w:rsidR="00C26EA9" w:rsidRPr="00B7680E">
        <w:rPr>
          <w:rFonts w:ascii="Arial" w:hAnsi="Arial" w:cs="Arial"/>
          <w:bCs/>
        </w:rPr>
        <w:t xml:space="preserve">a </w:t>
      </w:r>
      <w:r w:rsidRPr="00B7680E">
        <w:rPr>
          <w:rFonts w:ascii="Arial" w:hAnsi="Arial" w:cs="Arial"/>
          <w:bCs/>
        </w:rPr>
        <w:t>native frog</w:t>
      </w:r>
      <w:r w:rsidR="00C26EA9" w:rsidRPr="00B7680E">
        <w:rPr>
          <w:rFonts w:ascii="Arial" w:hAnsi="Arial" w:cs="Arial"/>
          <w:bCs/>
        </w:rPr>
        <w:t xml:space="preserve"> </w:t>
      </w:r>
      <w:r w:rsidRPr="00B7680E">
        <w:rPr>
          <w:rFonts w:ascii="Arial" w:hAnsi="Arial" w:cs="Arial"/>
          <w:bCs/>
        </w:rPr>
        <w:t>s</w:t>
      </w:r>
      <w:r w:rsidR="00C26EA9" w:rsidRPr="00B7680E">
        <w:rPr>
          <w:rFonts w:ascii="Arial" w:hAnsi="Arial" w:cs="Arial"/>
          <w:bCs/>
        </w:rPr>
        <w:t>pecies (</w:t>
      </w:r>
      <w:r w:rsidR="00C26EA9" w:rsidRPr="00B7680E">
        <w:rPr>
          <w:rFonts w:ascii="Arial" w:hAnsi="Arial" w:cs="Arial"/>
          <w:bCs/>
          <w:i/>
          <w:iCs/>
        </w:rPr>
        <w:t>Lithobates spectabilis</w:t>
      </w:r>
      <w:r w:rsidR="00C26EA9" w:rsidRPr="00B7680E">
        <w:rPr>
          <w:rFonts w:ascii="Arial" w:hAnsi="Arial" w:cs="Arial"/>
          <w:bCs/>
        </w:rPr>
        <w:t>)</w:t>
      </w:r>
      <w:r w:rsidRPr="00B7680E">
        <w:rPr>
          <w:rFonts w:ascii="Arial" w:hAnsi="Arial" w:cs="Arial"/>
          <w:bCs/>
        </w:rPr>
        <w:t xml:space="preserve"> in Mexico</w:t>
      </w:r>
      <w:r w:rsidR="00C26EA9" w:rsidRPr="00B7680E">
        <w:rPr>
          <w:rFonts w:ascii="Arial" w:hAnsi="Arial" w:cs="Arial"/>
          <w:bCs/>
        </w:rPr>
        <w:t xml:space="preserve">. Our aim was </w:t>
      </w:r>
      <w:r w:rsidR="00D347D3" w:rsidRPr="00B7680E">
        <w:rPr>
          <w:rFonts w:ascii="Arial" w:hAnsi="Arial" w:cs="Arial"/>
          <w:bCs/>
        </w:rPr>
        <w:t>to understand the effects of trout visual and chemical cues on tadpole</w:t>
      </w:r>
      <w:r w:rsidR="00AD3142" w:rsidRPr="00B7680E">
        <w:rPr>
          <w:rFonts w:ascii="Arial" w:hAnsi="Arial" w:cs="Arial"/>
          <w:bCs/>
        </w:rPr>
        <w:t xml:space="preserve"> behaviour</w:t>
      </w:r>
      <w:r w:rsidR="00D347D3" w:rsidRPr="00B7680E">
        <w:rPr>
          <w:rFonts w:ascii="Arial" w:hAnsi="Arial" w:cs="Arial"/>
          <w:bCs/>
        </w:rPr>
        <w:t xml:space="preserve">, and </w:t>
      </w:r>
      <w:r w:rsidR="00065456" w:rsidRPr="00B7680E">
        <w:rPr>
          <w:rFonts w:ascii="Arial" w:hAnsi="Arial" w:cs="Arial"/>
          <w:bCs/>
        </w:rPr>
        <w:t>long-term</w:t>
      </w:r>
      <w:r w:rsidR="00D347D3" w:rsidRPr="00B7680E">
        <w:rPr>
          <w:rFonts w:ascii="Arial" w:hAnsi="Arial" w:cs="Arial"/>
          <w:bCs/>
        </w:rPr>
        <w:t xml:space="preserve"> effects of </w:t>
      </w:r>
      <w:r w:rsidR="00065456" w:rsidRPr="00B7680E">
        <w:rPr>
          <w:rFonts w:ascii="Arial" w:hAnsi="Arial" w:cs="Arial"/>
          <w:bCs/>
        </w:rPr>
        <w:t xml:space="preserve">prolonged </w:t>
      </w:r>
      <w:r w:rsidR="00232FF1" w:rsidRPr="00B7680E">
        <w:rPr>
          <w:rFonts w:ascii="Arial" w:hAnsi="Arial" w:cs="Arial"/>
          <w:bCs/>
        </w:rPr>
        <w:t xml:space="preserve">exposure </w:t>
      </w:r>
      <w:r w:rsidR="00065456" w:rsidRPr="00B7680E">
        <w:rPr>
          <w:rFonts w:ascii="Arial" w:hAnsi="Arial" w:cs="Arial"/>
          <w:bCs/>
        </w:rPr>
        <w:t>to chemical cues</w:t>
      </w:r>
      <w:r w:rsidR="00D347D3" w:rsidRPr="00B7680E">
        <w:rPr>
          <w:rFonts w:ascii="Arial" w:hAnsi="Arial" w:cs="Arial"/>
          <w:bCs/>
        </w:rPr>
        <w:t xml:space="preserve"> </w:t>
      </w:r>
      <w:r w:rsidR="007E1936" w:rsidRPr="00B7680E">
        <w:rPr>
          <w:rFonts w:ascii="Arial" w:hAnsi="Arial" w:cs="Arial"/>
          <w:bCs/>
        </w:rPr>
        <w:t>(</w:t>
      </w:r>
      <w:r w:rsidR="00D347D3" w:rsidRPr="00B7680E">
        <w:rPr>
          <w:rFonts w:ascii="Arial" w:hAnsi="Arial" w:cs="Arial"/>
          <w:bCs/>
        </w:rPr>
        <w:t>in interaction with tadpole density</w:t>
      </w:r>
      <w:r w:rsidR="007E1936" w:rsidRPr="00B7680E">
        <w:rPr>
          <w:rFonts w:ascii="Arial" w:hAnsi="Arial" w:cs="Arial"/>
          <w:bCs/>
        </w:rPr>
        <w:t>)</w:t>
      </w:r>
      <w:r w:rsidR="00065456" w:rsidRPr="00B7680E">
        <w:rPr>
          <w:rFonts w:ascii="Arial" w:hAnsi="Arial" w:cs="Arial"/>
          <w:bCs/>
        </w:rPr>
        <w:t xml:space="preserve"> on tadpole </w:t>
      </w:r>
      <w:r w:rsidR="007E1936" w:rsidRPr="00B7680E">
        <w:rPr>
          <w:rFonts w:ascii="Arial" w:hAnsi="Arial" w:cs="Arial"/>
          <w:bCs/>
        </w:rPr>
        <w:t xml:space="preserve">growth, </w:t>
      </w:r>
      <w:r w:rsidR="00065456" w:rsidRPr="00B7680E">
        <w:rPr>
          <w:rFonts w:ascii="Arial" w:hAnsi="Arial" w:cs="Arial"/>
          <w:bCs/>
        </w:rPr>
        <w:t>development and survival</w:t>
      </w:r>
      <w:r w:rsidR="00D347D3" w:rsidRPr="00B7680E">
        <w:rPr>
          <w:rFonts w:ascii="Arial" w:hAnsi="Arial" w:cs="Arial"/>
          <w:bCs/>
        </w:rPr>
        <w:t>.</w:t>
      </w:r>
      <w:r w:rsidR="00065456" w:rsidRPr="00B7680E">
        <w:rPr>
          <w:rFonts w:ascii="Arial" w:hAnsi="Arial" w:cs="Arial"/>
          <w:bCs/>
        </w:rPr>
        <w:t xml:space="preserve"> </w:t>
      </w:r>
      <w:r w:rsidRPr="00B7680E">
        <w:rPr>
          <w:rFonts w:ascii="Arial" w:hAnsi="Arial" w:cs="Arial"/>
          <w:bCs/>
        </w:rPr>
        <w:t>In Experiment 1</w:t>
      </w:r>
      <w:r w:rsidR="00232FF1" w:rsidRPr="00B7680E">
        <w:rPr>
          <w:rFonts w:ascii="Arial" w:hAnsi="Arial" w:cs="Arial"/>
          <w:bCs/>
        </w:rPr>
        <w:t>,</w:t>
      </w:r>
      <w:r w:rsidRPr="00B7680E">
        <w:rPr>
          <w:rFonts w:ascii="Arial" w:hAnsi="Arial" w:cs="Arial"/>
          <w:bCs/>
        </w:rPr>
        <w:t xml:space="preserve"> we found that tadpoles </w:t>
      </w:r>
      <w:r w:rsidR="00640A90" w:rsidRPr="00B7680E">
        <w:rPr>
          <w:rFonts w:ascii="Arial" w:hAnsi="Arial" w:cs="Arial"/>
          <w:bCs/>
        </w:rPr>
        <w:t xml:space="preserve">did not alter </w:t>
      </w:r>
      <w:r w:rsidR="0060554F" w:rsidRPr="00B7680E">
        <w:rPr>
          <w:rFonts w:ascii="Arial" w:hAnsi="Arial" w:cs="Arial"/>
          <w:bCs/>
        </w:rPr>
        <w:t xml:space="preserve">use of </w:t>
      </w:r>
      <w:r w:rsidR="00640A90" w:rsidRPr="00B7680E">
        <w:rPr>
          <w:rFonts w:ascii="Arial" w:hAnsi="Arial" w:cs="Arial"/>
          <w:bCs/>
        </w:rPr>
        <w:t xml:space="preserve">refugia in response to trout </w:t>
      </w:r>
      <w:r w:rsidR="006535AD" w:rsidRPr="00B7680E">
        <w:rPr>
          <w:rFonts w:ascii="Arial" w:hAnsi="Arial" w:cs="Arial"/>
          <w:bCs/>
        </w:rPr>
        <w:t xml:space="preserve">visual </w:t>
      </w:r>
      <w:r w:rsidR="00B7680E" w:rsidRPr="00B7680E">
        <w:rPr>
          <w:rFonts w:ascii="Arial" w:hAnsi="Arial" w:cs="Arial"/>
          <w:bCs/>
        </w:rPr>
        <w:t>cues but</w:t>
      </w:r>
      <w:r w:rsidR="00640A90" w:rsidRPr="00B7680E">
        <w:rPr>
          <w:rFonts w:ascii="Arial" w:hAnsi="Arial" w:cs="Arial"/>
          <w:bCs/>
        </w:rPr>
        <w:t xml:space="preserve"> did </w:t>
      </w:r>
      <w:r w:rsidRPr="00B7680E">
        <w:rPr>
          <w:rFonts w:ascii="Arial" w:hAnsi="Arial" w:cs="Arial"/>
          <w:bCs/>
        </w:rPr>
        <w:t xml:space="preserve">select </w:t>
      </w:r>
      <w:r w:rsidR="00640A90" w:rsidRPr="00B7680E">
        <w:rPr>
          <w:rFonts w:ascii="Arial" w:hAnsi="Arial" w:cs="Arial"/>
          <w:bCs/>
        </w:rPr>
        <w:t xml:space="preserve">positions within tanks that were </w:t>
      </w:r>
      <w:r w:rsidRPr="00B7680E">
        <w:rPr>
          <w:rFonts w:ascii="Arial" w:hAnsi="Arial" w:cs="Arial"/>
          <w:bCs/>
        </w:rPr>
        <w:t>f</w:t>
      </w:r>
      <w:r w:rsidR="00640A90" w:rsidRPr="00B7680E">
        <w:rPr>
          <w:rFonts w:ascii="Arial" w:hAnsi="Arial" w:cs="Arial"/>
          <w:bCs/>
        </w:rPr>
        <w:t>u</w:t>
      </w:r>
      <w:r w:rsidRPr="00B7680E">
        <w:rPr>
          <w:rFonts w:ascii="Arial" w:hAnsi="Arial" w:cs="Arial"/>
          <w:bCs/>
        </w:rPr>
        <w:t>r</w:t>
      </w:r>
      <w:r w:rsidR="00640A90" w:rsidRPr="00B7680E">
        <w:rPr>
          <w:rFonts w:ascii="Arial" w:hAnsi="Arial" w:cs="Arial"/>
          <w:bCs/>
        </w:rPr>
        <w:t>th</w:t>
      </w:r>
      <w:r w:rsidR="006535AD" w:rsidRPr="00B7680E">
        <w:rPr>
          <w:rFonts w:ascii="Arial" w:hAnsi="Arial" w:cs="Arial"/>
          <w:bCs/>
        </w:rPr>
        <w:t>er</w:t>
      </w:r>
      <w:r w:rsidRPr="00B7680E">
        <w:rPr>
          <w:rFonts w:ascii="Arial" w:hAnsi="Arial" w:cs="Arial"/>
          <w:bCs/>
        </w:rPr>
        <w:t xml:space="preserve"> from</w:t>
      </w:r>
      <w:r w:rsidR="006535AD" w:rsidRPr="00B7680E">
        <w:rPr>
          <w:rFonts w:ascii="Arial" w:hAnsi="Arial" w:cs="Arial"/>
          <w:bCs/>
        </w:rPr>
        <w:t xml:space="preserve"> trout</w:t>
      </w:r>
      <w:r w:rsidRPr="00B7680E">
        <w:rPr>
          <w:rFonts w:ascii="Arial" w:hAnsi="Arial" w:cs="Arial"/>
          <w:bCs/>
        </w:rPr>
        <w:t xml:space="preserve"> visual</w:t>
      </w:r>
      <w:r w:rsidR="00640A90" w:rsidRPr="00B7680E">
        <w:rPr>
          <w:rFonts w:ascii="Arial" w:hAnsi="Arial" w:cs="Arial"/>
          <w:bCs/>
        </w:rPr>
        <w:t xml:space="preserve"> </w:t>
      </w:r>
      <w:r w:rsidRPr="00B7680E">
        <w:rPr>
          <w:rFonts w:ascii="Arial" w:hAnsi="Arial" w:cs="Arial"/>
          <w:bCs/>
        </w:rPr>
        <w:t>cu</w:t>
      </w:r>
      <w:r w:rsidR="00640A90" w:rsidRPr="00B7680E">
        <w:rPr>
          <w:rFonts w:ascii="Arial" w:hAnsi="Arial" w:cs="Arial"/>
          <w:bCs/>
        </w:rPr>
        <w:t>es</w:t>
      </w:r>
      <w:r w:rsidR="006535AD" w:rsidRPr="00B7680E">
        <w:rPr>
          <w:rFonts w:ascii="Arial" w:hAnsi="Arial" w:cs="Arial"/>
          <w:bCs/>
        </w:rPr>
        <w:t xml:space="preserve"> than positions in control tanks</w:t>
      </w:r>
      <w:r w:rsidRPr="00B7680E">
        <w:rPr>
          <w:rFonts w:ascii="Arial" w:hAnsi="Arial" w:cs="Arial"/>
          <w:bCs/>
        </w:rPr>
        <w:t>. In Experiment 2</w:t>
      </w:r>
      <w:r w:rsidR="00232FF1" w:rsidRPr="00B7680E">
        <w:rPr>
          <w:rFonts w:ascii="Arial" w:hAnsi="Arial" w:cs="Arial"/>
          <w:bCs/>
        </w:rPr>
        <w:t>,</w:t>
      </w:r>
      <w:r w:rsidRPr="00B7680E">
        <w:rPr>
          <w:rFonts w:ascii="Arial" w:hAnsi="Arial" w:cs="Arial"/>
          <w:bCs/>
        </w:rPr>
        <w:t xml:space="preserve"> we observe</w:t>
      </w:r>
      <w:r w:rsidR="00B101C9" w:rsidRPr="00B7680E">
        <w:rPr>
          <w:rFonts w:ascii="Arial" w:hAnsi="Arial" w:cs="Arial"/>
          <w:bCs/>
        </w:rPr>
        <w:t>d</w:t>
      </w:r>
      <w:r w:rsidRPr="00B7680E">
        <w:rPr>
          <w:rFonts w:ascii="Arial" w:hAnsi="Arial" w:cs="Arial"/>
          <w:bCs/>
        </w:rPr>
        <w:t xml:space="preserve"> that tadpoles </w:t>
      </w:r>
      <w:r w:rsidR="00640A90" w:rsidRPr="00B7680E">
        <w:rPr>
          <w:rFonts w:ascii="Arial" w:hAnsi="Arial" w:cs="Arial"/>
          <w:bCs/>
        </w:rPr>
        <w:t>responded to</w:t>
      </w:r>
      <w:r w:rsidRPr="00B7680E">
        <w:rPr>
          <w:rFonts w:ascii="Arial" w:hAnsi="Arial" w:cs="Arial"/>
          <w:bCs/>
        </w:rPr>
        <w:t xml:space="preserve"> </w:t>
      </w:r>
      <w:r w:rsidR="007E1936" w:rsidRPr="00B7680E">
        <w:rPr>
          <w:rFonts w:ascii="Arial" w:hAnsi="Arial" w:cs="Arial"/>
          <w:bCs/>
        </w:rPr>
        <w:t xml:space="preserve">water-borne </w:t>
      </w:r>
      <w:r w:rsidR="00640A90" w:rsidRPr="00B7680E">
        <w:rPr>
          <w:rFonts w:ascii="Arial" w:hAnsi="Arial" w:cs="Arial"/>
          <w:bCs/>
        </w:rPr>
        <w:t xml:space="preserve">trout </w:t>
      </w:r>
      <w:r w:rsidR="007E1936" w:rsidRPr="00B7680E">
        <w:rPr>
          <w:rFonts w:ascii="Arial" w:hAnsi="Arial" w:cs="Arial"/>
          <w:bCs/>
        </w:rPr>
        <w:t xml:space="preserve">chemical cues </w:t>
      </w:r>
      <w:r w:rsidR="00640A90" w:rsidRPr="00B7680E">
        <w:rPr>
          <w:rFonts w:ascii="Arial" w:hAnsi="Arial" w:cs="Arial"/>
          <w:bCs/>
        </w:rPr>
        <w:t>by increasing</w:t>
      </w:r>
      <w:r w:rsidRPr="00B7680E">
        <w:rPr>
          <w:rFonts w:ascii="Arial" w:hAnsi="Arial" w:cs="Arial"/>
          <w:bCs/>
        </w:rPr>
        <w:t xml:space="preserve"> </w:t>
      </w:r>
      <w:r w:rsidR="00640A90" w:rsidRPr="00B7680E">
        <w:rPr>
          <w:rFonts w:ascii="Arial" w:hAnsi="Arial" w:cs="Arial"/>
          <w:bCs/>
        </w:rPr>
        <w:t>use of r</w:t>
      </w:r>
      <w:r w:rsidR="00AD3142" w:rsidRPr="00B7680E">
        <w:rPr>
          <w:rFonts w:ascii="Arial" w:hAnsi="Arial" w:cs="Arial"/>
          <w:bCs/>
        </w:rPr>
        <w:t>efugia</w:t>
      </w:r>
      <w:r w:rsidR="00981C58" w:rsidRPr="00B7680E">
        <w:rPr>
          <w:rFonts w:ascii="Arial" w:hAnsi="Arial" w:cs="Arial"/>
          <w:bCs/>
        </w:rPr>
        <w:t xml:space="preserve">. In </w:t>
      </w:r>
      <w:r w:rsidR="00AD3142" w:rsidRPr="00B7680E">
        <w:rPr>
          <w:rFonts w:ascii="Arial" w:hAnsi="Arial" w:cs="Arial"/>
          <w:bCs/>
        </w:rPr>
        <w:t>E</w:t>
      </w:r>
      <w:r w:rsidR="00981C58" w:rsidRPr="00B7680E">
        <w:rPr>
          <w:rFonts w:ascii="Arial" w:hAnsi="Arial" w:cs="Arial"/>
          <w:bCs/>
        </w:rPr>
        <w:t>xperiment 3</w:t>
      </w:r>
      <w:r w:rsidR="00232FF1" w:rsidRPr="00B7680E">
        <w:rPr>
          <w:rFonts w:ascii="Arial" w:hAnsi="Arial" w:cs="Arial"/>
          <w:bCs/>
        </w:rPr>
        <w:t>,</w:t>
      </w:r>
      <w:r w:rsidR="00EC4D6B" w:rsidRPr="00B7680E">
        <w:rPr>
          <w:rFonts w:ascii="Arial" w:hAnsi="Arial" w:cs="Arial"/>
          <w:bCs/>
        </w:rPr>
        <w:t xml:space="preserve"> </w:t>
      </w:r>
      <w:r w:rsidR="00232FF1" w:rsidRPr="00B7680E">
        <w:rPr>
          <w:rFonts w:ascii="Arial" w:hAnsi="Arial" w:cs="Arial"/>
          <w:bCs/>
        </w:rPr>
        <w:t>w</w:t>
      </w:r>
      <w:r w:rsidR="00EC4D6B" w:rsidRPr="00B7680E">
        <w:rPr>
          <w:rFonts w:ascii="Arial" w:hAnsi="Arial" w:cs="Arial"/>
          <w:bCs/>
        </w:rPr>
        <w:t xml:space="preserve">e found no effect of </w:t>
      </w:r>
      <w:r w:rsidR="0060554F" w:rsidRPr="00B7680E">
        <w:rPr>
          <w:rFonts w:ascii="Arial" w:hAnsi="Arial" w:cs="Arial"/>
          <w:bCs/>
        </w:rPr>
        <w:t xml:space="preserve">long-term exposure to </w:t>
      </w:r>
      <w:r w:rsidR="00EC4D6B" w:rsidRPr="00B7680E">
        <w:rPr>
          <w:rFonts w:ascii="Arial" w:hAnsi="Arial" w:cs="Arial"/>
          <w:bCs/>
        </w:rPr>
        <w:t>trout chemical cues</w:t>
      </w:r>
      <w:r w:rsidR="00232FF1" w:rsidRPr="00B7680E">
        <w:rPr>
          <w:rFonts w:ascii="Arial" w:hAnsi="Arial" w:cs="Arial"/>
          <w:bCs/>
        </w:rPr>
        <w:t xml:space="preserve"> on </w:t>
      </w:r>
      <w:r w:rsidR="000054C2" w:rsidRPr="00B7680E">
        <w:rPr>
          <w:rFonts w:ascii="Arial" w:hAnsi="Arial" w:cs="Arial"/>
          <w:bCs/>
        </w:rPr>
        <w:t>tadpole growth, development or survival</w:t>
      </w:r>
      <w:r w:rsidR="00EC4D6B" w:rsidRPr="00B7680E">
        <w:rPr>
          <w:rFonts w:ascii="Arial" w:hAnsi="Arial" w:cs="Arial"/>
          <w:bCs/>
        </w:rPr>
        <w:t>, but higher tadpole density produce</w:t>
      </w:r>
      <w:r w:rsidR="000054C2" w:rsidRPr="00B7680E">
        <w:rPr>
          <w:rFonts w:ascii="Arial" w:hAnsi="Arial" w:cs="Arial"/>
          <w:bCs/>
        </w:rPr>
        <w:t>d</w:t>
      </w:r>
      <w:r w:rsidR="00EC4D6B" w:rsidRPr="00B7680E">
        <w:rPr>
          <w:rFonts w:ascii="Arial" w:hAnsi="Arial" w:cs="Arial"/>
          <w:bCs/>
        </w:rPr>
        <w:t xml:space="preserve"> </w:t>
      </w:r>
      <w:r w:rsidR="00EA155D" w:rsidRPr="00B7680E">
        <w:rPr>
          <w:rFonts w:ascii="Arial" w:hAnsi="Arial" w:cs="Arial"/>
          <w:bCs/>
        </w:rPr>
        <w:t xml:space="preserve">lower survival </w:t>
      </w:r>
      <w:r w:rsidR="00EC4D6B" w:rsidRPr="00B7680E">
        <w:rPr>
          <w:rFonts w:ascii="Arial" w:hAnsi="Arial" w:cs="Arial"/>
          <w:bCs/>
        </w:rPr>
        <w:t>rates.</w:t>
      </w:r>
      <w:r w:rsidR="00B62142" w:rsidRPr="00B7680E">
        <w:rPr>
          <w:rFonts w:ascii="Arial" w:hAnsi="Arial" w:cs="Arial"/>
          <w:bCs/>
        </w:rPr>
        <w:t xml:space="preserve"> Our findings indicate that trout farming</w:t>
      </w:r>
      <w:r w:rsidR="00BA307C" w:rsidRPr="00B7680E">
        <w:rPr>
          <w:rFonts w:ascii="Arial" w:hAnsi="Arial" w:cs="Arial"/>
          <w:bCs/>
        </w:rPr>
        <w:t>, either via escape of fish or discharge of farm water containing trout cues</w:t>
      </w:r>
      <w:r w:rsidR="00B62142" w:rsidRPr="00B7680E">
        <w:rPr>
          <w:rFonts w:ascii="Arial" w:hAnsi="Arial" w:cs="Arial"/>
          <w:bCs/>
        </w:rPr>
        <w:t xml:space="preserve"> without treatment, </w:t>
      </w:r>
      <w:r w:rsidR="00B2501C" w:rsidRPr="00B7680E">
        <w:rPr>
          <w:rFonts w:ascii="Arial" w:hAnsi="Arial" w:cs="Arial"/>
          <w:bCs/>
        </w:rPr>
        <w:t>c</w:t>
      </w:r>
      <w:r w:rsidR="0060554F" w:rsidRPr="00B7680E">
        <w:rPr>
          <w:rFonts w:ascii="Arial" w:hAnsi="Arial" w:cs="Arial"/>
          <w:bCs/>
        </w:rPr>
        <w:t>ould</w:t>
      </w:r>
      <w:r w:rsidR="00B2501C" w:rsidRPr="00B7680E">
        <w:rPr>
          <w:rFonts w:ascii="Arial" w:hAnsi="Arial" w:cs="Arial"/>
          <w:bCs/>
        </w:rPr>
        <w:t xml:space="preserve"> trigger </w:t>
      </w:r>
      <w:r w:rsidR="0060554F" w:rsidRPr="00B7680E">
        <w:rPr>
          <w:rFonts w:ascii="Arial" w:hAnsi="Arial" w:cs="Arial"/>
          <w:bCs/>
        </w:rPr>
        <w:t xml:space="preserve">behavioural responses by native </w:t>
      </w:r>
      <w:r w:rsidR="00B62142" w:rsidRPr="00B7680E">
        <w:rPr>
          <w:rFonts w:ascii="Arial" w:hAnsi="Arial" w:cs="Arial"/>
          <w:bCs/>
        </w:rPr>
        <w:t xml:space="preserve">amphibian larvae that </w:t>
      </w:r>
      <w:r w:rsidR="0060554F" w:rsidRPr="00B7680E">
        <w:rPr>
          <w:rFonts w:ascii="Arial" w:hAnsi="Arial" w:cs="Arial"/>
          <w:bCs/>
        </w:rPr>
        <w:t>increase local tadpole densit</w:t>
      </w:r>
      <w:r w:rsidR="00734CB7" w:rsidRPr="00B7680E">
        <w:rPr>
          <w:rFonts w:ascii="Arial" w:hAnsi="Arial" w:cs="Arial"/>
          <w:bCs/>
        </w:rPr>
        <w:t>ies</w:t>
      </w:r>
      <w:r w:rsidR="0060554F" w:rsidRPr="00B7680E">
        <w:rPr>
          <w:rFonts w:ascii="Arial" w:hAnsi="Arial" w:cs="Arial"/>
          <w:bCs/>
        </w:rPr>
        <w:t>, and thereby</w:t>
      </w:r>
      <w:r w:rsidR="00B2501C" w:rsidRPr="00B7680E">
        <w:rPr>
          <w:rFonts w:ascii="Arial" w:hAnsi="Arial" w:cs="Arial"/>
          <w:bCs/>
        </w:rPr>
        <w:t xml:space="preserve"> </w:t>
      </w:r>
      <w:r w:rsidR="00B62142" w:rsidRPr="00B7680E">
        <w:rPr>
          <w:rFonts w:ascii="Arial" w:hAnsi="Arial" w:cs="Arial"/>
          <w:bCs/>
        </w:rPr>
        <w:t xml:space="preserve">compromise </w:t>
      </w:r>
      <w:r w:rsidR="00EE0E80" w:rsidRPr="00B7680E">
        <w:rPr>
          <w:rFonts w:ascii="Arial" w:hAnsi="Arial" w:cs="Arial"/>
          <w:bCs/>
        </w:rPr>
        <w:t>their</w:t>
      </w:r>
      <w:r w:rsidR="00B62142" w:rsidRPr="00B7680E">
        <w:rPr>
          <w:rFonts w:ascii="Arial" w:hAnsi="Arial" w:cs="Arial"/>
          <w:bCs/>
        </w:rPr>
        <w:t xml:space="preserve"> </w:t>
      </w:r>
      <w:r w:rsidR="00EE0E80" w:rsidRPr="00B7680E">
        <w:rPr>
          <w:rFonts w:ascii="Arial" w:hAnsi="Arial" w:cs="Arial"/>
          <w:bCs/>
        </w:rPr>
        <w:t>survival</w:t>
      </w:r>
      <w:r w:rsidR="00B62142" w:rsidRPr="00B7680E">
        <w:rPr>
          <w:rFonts w:ascii="Arial" w:hAnsi="Arial" w:cs="Arial"/>
          <w:bCs/>
        </w:rPr>
        <w:t xml:space="preserve"> and </w:t>
      </w:r>
      <w:r w:rsidR="00BA307C" w:rsidRPr="00B7680E">
        <w:rPr>
          <w:rFonts w:ascii="Arial" w:hAnsi="Arial" w:cs="Arial"/>
          <w:bCs/>
        </w:rPr>
        <w:t>potentially,</w:t>
      </w:r>
      <w:r w:rsidR="0060554F" w:rsidRPr="00B7680E">
        <w:rPr>
          <w:rFonts w:ascii="Arial" w:hAnsi="Arial" w:cs="Arial"/>
          <w:bCs/>
        </w:rPr>
        <w:t xml:space="preserve"> </w:t>
      </w:r>
      <w:r w:rsidR="00B62142" w:rsidRPr="00B7680E">
        <w:rPr>
          <w:rFonts w:ascii="Arial" w:hAnsi="Arial" w:cs="Arial"/>
          <w:bCs/>
        </w:rPr>
        <w:t xml:space="preserve">species persistence.  </w:t>
      </w:r>
    </w:p>
    <w:p w14:paraId="7290F436" w14:textId="77777777" w:rsidR="00B7680E" w:rsidRPr="00B7680E" w:rsidRDefault="00B7680E" w:rsidP="00B7680E">
      <w:pPr>
        <w:jc w:val="both"/>
        <w:rPr>
          <w:rFonts w:ascii="Arial" w:hAnsi="Arial" w:cs="Arial"/>
          <w:bCs/>
        </w:rPr>
      </w:pPr>
    </w:p>
    <w:p w14:paraId="423480D9" w14:textId="77777777" w:rsidR="008F2300" w:rsidRPr="004208F4" w:rsidRDefault="008F2300" w:rsidP="00A2466D">
      <w:pPr>
        <w:tabs>
          <w:tab w:val="left" w:pos="5387"/>
        </w:tabs>
        <w:jc w:val="both"/>
        <w:rPr>
          <w:rFonts w:ascii="Arial" w:hAnsi="Arial" w:cs="Arial"/>
          <w:sz w:val="24"/>
          <w:szCs w:val="24"/>
        </w:rPr>
      </w:pPr>
    </w:p>
    <w:p w14:paraId="0000000B" w14:textId="07CE6550" w:rsidR="008F2300" w:rsidRPr="004208F4" w:rsidRDefault="00647E5B">
      <w:pPr>
        <w:jc w:val="both"/>
        <w:rPr>
          <w:rFonts w:ascii="Arial" w:hAnsi="Arial" w:cs="Arial"/>
          <w:b/>
          <w:sz w:val="24"/>
          <w:szCs w:val="24"/>
        </w:rPr>
      </w:pPr>
      <w:r w:rsidRPr="004208F4">
        <w:rPr>
          <w:rFonts w:ascii="Arial" w:hAnsi="Arial" w:cs="Arial"/>
          <w:b/>
          <w:sz w:val="24"/>
          <w:szCs w:val="24"/>
        </w:rPr>
        <w:lastRenderedPageBreak/>
        <w:t>I</w:t>
      </w:r>
      <w:r w:rsidR="001415C4" w:rsidRPr="004208F4">
        <w:rPr>
          <w:rFonts w:ascii="Arial" w:hAnsi="Arial" w:cs="Arial"/>
          <w:b/>
          <w:sz w:val="24"/>
          <w:szCs w:val="24"/>
        </w:rPr>
        <w:t>ntroduction</w:t>
      </w:r>
    </w:p>
    <w:p w14:paraId="0000000C" w14:textId="77777777" w:rsidR="008F2300" w:rsidRPr="004208F4" w:rsidRDefault="008F2300">
      <w:pPr>
        <w:jc w:val="both"/>
        <w:rPr>
          <w:rFonts w:ascii="Arial" w:hAnsi="Arial" w:cs="Arial"/>
          <w:b/>
          <w:sz w:val="24"/>
          <w:szCs w:val="24"/>
        </w:rPr>
      </w:pPr>
    </w:p>
    <w:p w14:paraId="0000000D" w14:textId="5E3E2DB6" w:rsidR="008F2300" w:rsidRPr="004208F4" w:rsidRDefault="00647E5B">
      <w:pPr>
        <w:jc w:val="both"/>
        <w:rPr>
          <w:rFonts w:ascii="Arial" w:hAnsi="Arial" w:cs="Arial"/>
          <w:sz w:val="24"/>
          <w:szCs w:val="24"/>
        </w:rPr>
      </w:pPr>
      <w:r w:rsidRPr="004208F4">
        <w:rPr>
          <w:rFonts w:ascii="Arial" w:hAnsi="Arial" w:cs="Arial"/>
          <w:sz w:val="24"/>
          <w:szCs w:val="24"/>
        </w:rPr>
        <w:t xml:space="preserve">Amphibian populations are declining due to both abiotic and biotic factors, including invasive species that are now the second leading cause of biodiversity loss (Kats and Ferrer 2003; Stuart </w:t>
      </w:r>
      <w:r w:rsidRPr="00C953E7">
        <w:rPr>
          <w:rFonts w:ascii="Arial" w:hAnsi="Arial" w:cs="Arial"/>
          <w:sz w:val="24"/>
          <w:szCs w:val="24"/>
        </w:rPr>
        <w:t>et al.</w:t>
      </w:r>
      <w:r w:rsidRPr="004208F4">
        <w:rPr>
          <w:rFonts w:ascii="Arial" w:hAnsi="Arial" w:cs="Arial"/>
          <w:sz w:val="24"/>
          <w:szCs w:val="24"/>
        </w:rPr>
        <w:t xml:space="preserve"> 2004; Whittaker </w:t>
      </w:r>
      <w:r w:rsidRPr="00C953E7">
        <w:rPr>
          <w:rFonts w:ascii="Arial" w:hAnsi="Arial" w:cs="Arial"/>
          <w:sz w:val="24"/>
          <w:szCs w:val="24"/>
        </w:rPr>
        <w:t>et al.</w:t>
      </w:r>
      <w:r w:rsidRPr="004208F4">
        <w:rPr>
          <w:rFonts w:ascii="Arial" w:hAnsi="Arial" w:cs="Arial"/>
          <w:sz w:val="24"/>
          <w:szCs w:val="24"/>
        </w:rPr>
        <w:t xml:space="preserve"> 2013). The most common direct negative effects of invasive alien species on native amphibian populations are </w:t>
      </w:r>
      <w:r w:rsidR="00B2501C">
        <w:rPr>
          <w:rFonts w:ascii="Arial" w:hAnsi="Arial" w:cs="Arial"/>
          <w:sz w:val="24"/>
          <w:szCs w:val="24"/>
        </w:rPr>
        <w:t xml:space="preserve">via </w:t>
      </w:r>
      <w:r w:rsidRPr="004208F4">
        <w:rPr>
          <w:rFonts w:ascii="Arial" w:hAnsi="Arial" w:cs="Arial"/>
          <w:sz w:val="24"/>
          <w:szCs w:val="24"/>
        </w:rPr>
        <w:t xml:space="preserve">predation and competition for habitat and resources, especially when it comes to </w:t>
      </w:r>
      <w:r w:rsidR="00813B24">
        <w:rPr>
          <w:rFonts w:ascii="Arial" w:hAnsi="Arial" w:cs="Arial"/>
          <w:sz w:val="24"/>
          <w:szCs w:val="24"/>
        </w:rPr>
        <w:t xml:space="preserve">invasive </w:t>
      </w:r>
      <w:r w:rsidRPr="004208F4">
        <w:rPr>
          <w:rFonts w:ascii="Arial" w:hAnsi="Arial" w:cs="Arial"/>
          <w:sz w:val="24"/>
          <w:szCs w:val="24"/>
        </w:rPr>
        <w:t xml:space="preserve">species that, due to their biological characteristics, require conditions </w:t>
      </w:r>
      <w:r w:rsidR="00B2501C">
        <w:rPr>
          <w:rFonts w:ascii="Arial" w:hAnsi="Arial" w:cs="Arial"/>
          <w:sz w:val="24"/>
          <w:szCs w:val="24"/>
        </w:rPr>
        <w:t>similar to</w:t>
      </w:r>
      <w:r w:rsidR="00B2501C" w:rsidRPr="004208F4">
        <w:rPr>
          <w:rFonts w:ascii="Arial" w:hAnsi="Arial" w:cs="Arial"/>
          <w:sz w:val="24"/>
          <w:szCs w:val="24"/>
        </w:rPr>
        <w:t xml:space="preserve"> </w:t>
      </w:r>
      <w:r w:rsidRPr="004208F4">
        <w:rPr>
          <w:rFonts w:ascii="Arial" w:hAnsi="Arial" w:cs="Arial"/>
          <w:sz w:val="24"/>
          <w:szCs w:val="24"/>
        </w:rPr>
        <w:t xml:space="preserve">those required by </w:t>
      </w:r>
      <w:r w:rsidR="00813B24">
        <w:rPr>
          <w:rFonts w:ascii="Arial" w:hAnsi="Arial" w:cs="Arial"/>
          <w:sz w:val="24"/>
          <w:szCs w:val="24"/>
        </w:rPr>
        <w:t xml:space="preserve">native </w:t>
      </w:r>
      <w:r w:rsidR="00097A70">
        <w:rPr>
          <w:rFonts w:ascii="Arial" w:hAnsi="Arial" w:cs="Arial"/>
          <w:sz w:val="24"/>
          <w:szCs w:val="24"/>
        </w:rPr>
        <w:t>amphibians</w:t>
      </w:r>
      <w:r w:rsidRPr="004208F4">
        <w:rPr>
          <w:rFonts w:ascii="Arial" w:hAnsi="Arial" w:cs="Arial"/>
          <w:sz w:val="24"/>
          <w:szCs w:val="24"/>
        </w:rPr>
        <w:t xml:space="preserve"> (Bucciarelli et al. 2014; Kats and Ferrer 2003).</w:t>
      </w:r>
      <w:r w:rsidR="008E1E15" w:rsidRPr="004208F4">
        <w:rPr>
          <w:rFonts w:ascii="Arial" w:hAnsi="Arial" w:cs="Arial"/>
          <w:sz w:val="24"/>
          <w:szCs w:val="24"/>
        </w:rPr>
        <w:t xml:space="preserve"> </w:t>
      </w:r>
    </w:p>
    <w:p w14:paraId="0000000E" w14:textId="181DD8A3" w:rsidR="008F2300" w:rsidRPr="007D7223" w:rsidRDefault="00647E5B">
      <w:pPr>
        <w:jc w:val="both"/>
        <w:rPr>
          <w:rFonts w:ascii="Arial" w:hAnsi="Arial" w:cs="Arial"/>
          <w:sz w:val="24"/>
          <w:szCs w:val="24"/>
        </w:rPr>
      </w:pPr>
      <w:r w:rsidRPr="004208F4">
        <w:rPr>
          <w:rFonts w:ascii="Arial" w:hAnsi="Arial" w:cs="Arial"/>
          <w:sz w:val="24"/>
          <w:szCs w:val="24"/>
        </w:rPr>
        <w:t xml:space="preserve">One of the vertebrate groups that have commonly been translocated and become successful invaders are fish (Courtenay, 1974; Mills et al., 1993; García, 2000). </w:t>
      </w:r>
      <w:r w:rsidR="003F42EF">
        <w:rPr>
          <w:rFonts w:ascii="Arial" w:hAnsi="Arial" w:cs="Arial"/>
          <w:sz w:val="24"/>
          <w:szCs w:val="24"/>
        </w:rPr>
        <w:t>Although such f</w:t>
      </w:r>
      <w:r w:rsidRPr="004208F4">
        <w:rPr>
          <w:rFonts w:ascii="Arial" w:hAnsi="Arial" w:cs="Arial"/>
          <w:sz w:val="24"/>
          <w:szCs w:val="24"/>
        </w:rPr>
        <w:t xml:space="preserve">ish </w:t>
      </w:r>
      <w:r w:rsidR="003F42EF">
        <w:rPr>
          <w:rFonts w:ascii="Arial" w:hAnsi="Arial" w:cs="Arial"/>
          <w:sz w:val="24"/>
          <w:szCs w:val="24"/>
        </w:rPr>
        <w:t xml:space="preserve">translocations </w:t>
      </w:r>
      <w:r w:rsidR="00CF5D3F">
        <w:rPr>
          <w:rFonts w:ascii="Arial" w:hAnsi="Arial" w:cs="Arial"/>
          <w:sz w:val="24"/>
          <w:szCs w:val="24"/>
        </w:rPr>
        <w:t xml:space="preserve">potentially </w:t>
      </w:r>
      <w:r w:rsidRPr="004208F4">
        <w:rPr>
          <w:rFonts w:ascii="Arial" w:hAnsi="Arial" w:cs="Arial"/>
          <w:sz w:val="24"/>
          <w:szCs w:val="24"/>
        </w:rPr>
        <w:t>have benefits for human</w:t>
      </w:r>
      <w:r w:rsidR="0032278D">
        <w:rPr>
          <w:rFonts w:ascii="Arial" w:hAnsi="Arial" w:cs="Arial"/>
          <w:sz w:val="24"/>
          <w:szCs w:val="24"/>
        </w:rPr>
        <w:t>s</w:t>
      </w:r>
      <w:r w:rsidR="003F42EF">
        <w:rPr>
          <w:rFonts w:ascii="Arial" w:hAnsi="Arial" w:cs="Arial"/>
          <w:sz w:val="24"/>
          <w:szCs w:val="24"/>
        </w:rPr>
        <w:t xml:space="preserve"> (e.g</w:t>
      </w:r>
      <w:r w:rsidR="00840807">
        <w:rPr>
          <w:rFonts w:ascii="Arial" w:hAnsi="Arial" w:cs="Arial"/>
          <w:sz w:val="24"/>
          <w:szCs w:val="24"/>
        </w:rPr>
        <w:t>.</w:t>
      </w:r>
      <w:r w:rsidR="006C7EF9" w:rsidRPr="007D7223">
        <w:rPr>
          <w:rFonts w:ascii="Arial" w:hAnsi="Arial" w:cs="Arial"/>
          <w:sz w:val="24"/>
          <w:szCs w:val="24"/>
        </w:rPr>
        <w:t>, aquaculture</w:t>
      </w:r>
      <w:r w:rsidR="003F42EF">
        <w:rPr>
          <w:rFonts w:ascii="Arial" w:hAnsi="Arial" w:cs="Arial"/>
          <w:sz w:val="24"/>
          <w:szCs w:val="24"/>
        </w:rPr>
        <w:t>:</w:t>
      </w:r>
      <w:r w:rsidRPr="007D7223">
        <w:rPr>
          <w:rFonts w:ascii="Arial" w:hAnsi="Arial" w:cs="Arial"/>
          <w:sz w:val="24"/>
          <w:szCs w:val="24"/>
        </w:rPr>
        <w:t xml:space="preserve"> Moyle, 1976</w:t>
      </w:r>
      <w:r w:rsidR="003F42EF">
        <w:rPr>
          <w:rFonts w:ascii="Arial" w:hAnsi="Arial" w:cs="Arial"/>
          <w:sz w:val="24"/>
          <w:szCs w:val="24"/>
        </w:rPr>
        <w:t>;</w:t>
      </w:r>
      <w:r w:rsidRPr="007D7223">
        <w:rPr>
          <w:rFonts w:ascii="Arial" w:hAnsi="Arial" w:cs="Arial"/>
          <w:sz w:val="24"/>
          <w:szCs w:val="24"/>
        </w:rPr>
        <w:t xml:space="preserve"> Garcia-</w:t>
      </w:r>
      <w:proofErr w:type="spellStart"/>
      <w:r w:rsidRPr="007D7223">
        <w:rPr>
          <w:rFonts w:ascii="Arial" w:hAnsi="Arial" w:cs="Arial"/>
          <w:sz w:val="24"/>
          <w:szCs w:val="24"/>
        </w:rPr>
        <w:t>Berthou</w:t>
      </w:r>
      <w:proofErr w:type="spellEnd"/>
      <w:r w:rsidRPr="007D7223">
        <w:rPr>
          <w:rFonts w:ascii="Arial" w:hAnsi="Arial" w:cs="Arial"/>
          <w:sz w:val="24"/>
          <w:szCs w:val="24"/>
        </w:rPr>
        <w:t xml:space="preserve"> and Moreno-</w:t>
      </w:r>
      <w:proofErr w:type="spellStart"/>
      <w:r w:rsidRPr="007D7223">
        <w:rPr>
          <w:rFonts w:ascii="Arial" w:hAnsi="Arial" w:cs="Arial"/>
          <w:sz w:val="24"/>
          <w:szCs w:val="24"/>
        </w:rPr>
        <w:t>Amich</w:t>
      </w:r>
      <w:proofErr w:type="spellEnd"/>
      <w:r w:rsidRPr="007D7223">
        <w:rPr>
          <w:rFonts w:ascii="Arial" w:hAnsi="Arial" w:cs="Arial"/>
          <w:sz w:val="24"/>
          <w:szCs w:val="24"/>
        </w:rPr>
        <w:t xml:space="preserve">, 2000; Elvira and Almodovar, 2001), </w:t>
      </w:r>
      <w:r w:rsidR="003F42EF">
        <w:rPr>
          <w:rFonts w:ascii="Arial" w:hAnsi="Arial" w:cs="Arial"/>
          <w:sz w:val="24"/>
          <w:szCs w:val="24"/>
        </w:rPr>
        <w:t xml:space="preserve">they can have </w:t>
      </w:r>
      <w:r w:rsidRPr="007D7223">
        <w:rPr>
          <w:rFonts w:ascii="Arial" w:hAnsi="Arial" w:cs="Arial"/>
          <w:sz w:val="24"/>
          <w:szCs w:val="24"/>
        </w:rPr>
        <w:t xml:space="preserve">negative effects on native </w:t>
      </w:r>
      <w:sdt>
        <w:sdtPr>
          <w:rPr>
            <w:rFonts w:ascii="Arial" w:hAnsi="Arial" w:cs="Arial"/>
            <w:sz w:val="24"/>
            <w:szCs w:val="24"/>
          </w:rPr>
          <w:tag w:val="goog_rdk_0"/>
          <w:id w:val="378132203"/>
        </w:sdtPr>
        <w:sdtContent/>
      </w:sdt>
      <w:r w:rsidRPr="007D7223">
        <w:rPr>
          <w:rFonts w:ascii="Arial" w:hAnsi="Arial" w:cs="Arial"/>
          <w:sz w:val="24"/>
          <w:szCs w:val="24"/>
        </w:rPr>
        <w:t>organisms (Adams, 2000; Gillespie, 2000</w:t>
      </w:r>
      <w:r w:rsidR="00097A70">
        <w:rPr>
          <w:rFonts w:ascii="Arial" w:hAnsi="Arial" w:cs="Arial"/>
          <w:sz w:val="24"/>
          <w:szCs w:val="24"/>
        </w:rPr>
        <w:t>)</w:t>
      </w:r>
      <w:r w:rsidR="008E1E15" w:rsidRPr="007D7223">
        <w:rPr>
          <w:rFonts w:ascii="Arial" w:hAnsi="Arial" w:cs="Arial"/>
          <w:sz w:val="24"/>
          <w:szCs w:val="24"/>
        </w:rPr>
        <w:t>.</w:t>
      </w:r>
    </w:p>
    <w:p w14:paraId="0E4BE9A2" w14:textId="581DA3E0" w:rsidR="008C47E9" w:rsidRPr="007D7223" w:rsidRDefault="00647E5B">
      <w:pPr>
        <w:jc w:val="both"/>
        <w:rPr>
          <w:rFonts w:ascii="Arial" w:hAnsi="Arial" w:cs="Arial"/>
          <w:sz w:val="24"/>
          <w:szCs w:val="24"/>
        </w:rPr>
      </w:pPr>
      <w:r w:rsidRPr="007D7223">
        <w:rPr>
          <w:rFonts w:ascii="Arial" w:hAnsi="Arial" w:cs="Arial"/>
          <w:sz w:val="24"/>
          <w:szCs w:val="24"/>
        </w:rPr>
        <w:t xml:space="preserve">Despite proven negative </w:t>
      </w:r>
      <w:r w:rsidR="0046332B">
        <w:rPr>
          <w:rFonts w:ascii="Arial" w:hAnsi="Arial" w:cs="Arial"/>
          <w:sz w:val="24"/>
          <w:szCs w:val="24"/>
        </w:rPr>
        <w:t xml:space="preserve">ecological </w:t>
      </w:r>
      <w:r w:rsidRPr="007D7223">
        <w:rPr>
          <w:rFonts w:ascii="Arial" w:hAnsi="Arial" w:cs="Arial"/>
          <w:sz w:val="24"/>
          <w:szCs w:val="24"/>
        </w:rPr>
        <w:t xml:space="preserve">effects, during the last 20 years aquaculture has experienced an annual growth of 5.3% globally. In 2018, 114.5 million tons of live </w:t>
      </w:r>
      <w:r w:rsidR="0046332B">
        <w:rPr>
          <w:rFonts w:ascii="Arial" w:hAnsi="Arial" w:cs="Arial"/>
          <w:sz w:val="24"/>
          <w:szCs w:val="24"/>
        </w:rPr>
        <w:t>fish</w:t>
      </w:r>
      <w:r w:rsidR="007F2ECA" w:rsidRPr="007D7223">
        <w:rPr>
          <w:rFonts w:ascii="Arial" w:hAnsi="Arial" w:cs="Arial"/>
          <w:sz w:val="24"/>
          <w:szCs w:val="24"/>
        </w:rPr>
        <w:t>, including</w:t>
      </w:r>
      <w:r w:rsidR="0046332B">
        <w:rPr>
          <w:rFonts w:ascii="Arial" w:hAnsi="Arial" w:cs="Arial"/>
          <w:sz w:val="24"/>
          <w:szCs w:val="24"/>
        </w:rPr>
        <w:t xml:space="preserve"> Nile tilapia</w:t>
      </w:r>
      <w:r w:rsidR="007F2ECA" w:rsidRPr="007D7223">
        <w:rPr>
          <w:rFonts w:ascii="Arial" w:hAnsi="Arial" w:cs="Arial"/>
          <w:sz w:val="24"/>
          <w:szCs w:val="24"/>
        </w:rPr>
        <w:t xml:space="preserve"> </w:t>
      </w:r>
      <w:r w:rsidR="0046332B">
        <w:rPr>
          <w:rFonts w:ascii="Arial" w:hAnsi="Arial" w:cs="Arial"/>
          <w:sz w:val="24"/>
          <w:szCs w:val="24"/>
        </w:rPr>
        <w:t>(</w:t>
      </w:r>
      <w:r w:rsidR="007F2ECA" w:rsidRPr="007D7223">
        <w:rPr>
          <w:rFonts w:ascii="Arial" w:hAnsi="Arial" w:cs="Arial"/>
          <w:i/>
          <w:sz w:val="24"/>
          <w:szCs w:val="24"/>
        </w:rPr>
        <w:t xml:space="preserve">Oreochromis </w:t>
      </w:r>
      <w:proofErr w:type="spellStart"/>
      <w:r w:rsidR="007F2ECA" w:rsidRPr="007D7223">
        <w:rPr>
          <w:rFonts w:ascii="Arial" w:hAnsi="Arial" w:cs="Arial"/>
          <w:i/>
          <w:sz w:val="24"/>
          <w:szCs w:val="24"/>
        </w:rPr>
        <w:t>niloticus</w:t>
      </w:r>
      <w:proofErr w:type="spellEnd"/>
      <w:r w:rsidR="0046332B">
        <w:rPr>
          <w:rFonts w:ascii="Arial" w:hAnsi="Arial" w:cs="Arial"/>
          <w:iCs/>
          <w:sz w:val="24"/>
          <w:szCs w:val="24"/>
        </w:rPr>
        <w:t>)</w:t>
      </w:r>
      <w:r w:rsidR="007F2ECA" w:rsidRPr="007D7223">
        <w:rPr>
          <w:rFonts w:ascii="Arial" w:hAnsi="Arial" w:cs="Arial"/>
          <w:i/>
          <w:sz w:val="24"/>
          <w:szCs w:val="24"/>
        </w:rPr>
        <w:t>,</w:t>
      </w:r>
      <w:r w:rsidR="0046332B">
        <w:rPr>
          <w:rFonts w:ascii="Arial" w:hAnsi="Arial" w:cs="Arial"/>
          <w:iCs/>
          <w:sz w:val="24"/>
          <w:szCs w:val="24"/>
        </w:rPr>
        <w:t xml:space="preserve"> common carp</w:t>
      </w:r>
      <w:r w:rsidR="007F2ECA" w:rsidRPr="007D7223">
        <w:rPr>
          <w:rFonts w:ascii="Arial" w:hAnsi="Arial" w:cs="Arial"/>
          <w:i/>
          <w:sz w:val="24"/>
          <w:szCs w:val="24"/>
        </w:rPr>
        <w:t xml:space="preserve"> </w:t>
      </w:r>
      <w:r w:rsidR="0046332B">
        <w:rPr>
          <w:rFonts w:ascii="Arial" w:hAnsi="Arial" w:cs="Arial"/>
          <w:iCs/>
          <w:sz w:val="24"/>
          <w:szCs w:val="24"/>
        </w:rPr>
        <w:t>(</w:t>
      </w:r>
      <w:r w:rsidR="007F2ECA" w:rsidRPr="007D7223">
        <w:rPr>
          <w:rFonts w:ascii="Arial" w:hAnsi="Arial" w:cs="Arial"/>
          <w:i/>
          <w:sz w:val="24"/>
          <w:szCs w:val="24"/>
        </w:rPr>
        <w:t xml:space="preserve">Cyprinus </w:t>
      </w:r>
      <w:proofErr w:type="spellStart"/>
      <w:r w:rsidR="007F2ECA" w:rsidRPr="007D7223">
        <w:rPr>
          <w:rFonts w:ascii="Arial" w:hAnsi="Arial" w:cs="Arial"/>
          <w:i/>
          <w:sz w:val="24"/>
          <w:szCs w:val="24"/>
        </w:rPr>
        <w:t>carpio</w:t>
      </w:r>
      <w:proofErr w:type="spellEnd"/>
      <w:r w:rsidR="0046332B">
        <w:rPr>
          <w:rFonts w:ascii="Arial" w:hAnsi="Arial" w:cs="Arial"/>
          <w:iCs/>
          <w:sz w:val="24"/>
          <w:szCs w:val="24"/>
        </w:rPr>
        <w:t>)</w:t>
      </w:r>
      <w:r w:rsidR="007F2ECA" w:rsidRPr="007D7223">
        <w:rPr>
          <w:rFonts w:ascii="Arial" w:hAnsi="Arial" w:cs="Arial"/>
          <w:sz w:val="24"/>
          <w:szCs w:val="24"/>
        </w:rPr>
        <w:t xml:space="preserve"> and</w:t>
      </w:r>
      <w:r w:rsidR="0046332B">
        <w:rPr>
          <w:rFonts w:ascii="Arial" w:hAnsi="Arial" w:cs="Arial"/>
          <w:sz w:val="24"/>
          <w:szCs w:val="24"/>
        </w:rPr>
        <w:t xml:space="preserve"> rainbow trout</w:t>
      </w:r>
      <w:r w:rsidR="007F2ECA" w:rsidRPr="007D7223">
        <w:rPr>
          <w:rFonts w:ascii="Arial" w:hAnsi="Arial" w:cs="Arial"/>
          <w:sz w:val="24"/>
          <w:szCs w:val="24"/>
        </w:rPr>
        <w:t xml:space="preserve"> </w:t>
      </w:r>
      <w:r w:rsidR="0046332B">
        <w:rPr>
          <w:rFonts w:ascii="Arial" w:hAnsi="Arial" w:cs="Arial"/>
          <w:sz w:val="24"/>
          <w:szCs w:val="24"/>
        </w:rPr>
        <w:t>(</w:t>
      </w:r>
      <w:r w:rsidR="007F2ECA" w:rsidRPr="007D7223">
        <w:rPr>
          <w:rFonts w:ascii="Arial" w:hAnsi="Arial" w:cs="Arial"/>
          <w:i/>
          <w:sz w:val="24"/>
          <w:szCs w:val="24"/>
        </w:rPr>
        <w:t>Oncorhynchus mykiss</w:t>
      </w:r>
      <w:r w:rsidR="0046332B">
        <w:rPr>
          <w:rFonts w:ascii="Arial" w:hAnsi="Arial" w:cs="Arial"/>
          <w:iCs/>
          <w:sz w:val="24"/>
          <w:szCs w:val="24"/>
        </w:rPr>
        <w:t>)</w:t>
      </w:r>
      <w:r w:rsidR="007F2ECA" w:rsidRPr="007D7223">
        <w:rPr>
          <w:rFonts w:ascii="Arial" w:hAnsi="Arial" w:cs="Arial"/>
          <w:i/>
          <w:sz w:val="24"/>
          <w:szCs w:val="24"/>
        </w:rPr>
        <w:t>,</w:t>
      </w:r>
      <w:r w:rsidRPr="007D7223">
        <w:rPr>
          <w:rFonts w:ascii="Arial" w:hAnsi="Arial" w:cs="Arial"/>
          <w:sz w:val="24"/>
          <w:szCs w:val="24"/>
        </w:rPr>
        <w:t xml:space="preserve"> were produced in the five continents, </w:t>
      </w:r>
      <w:r w:rsidR="00536064">
        <w:rPr>
          <w:rFonts w:ascii="Arial" w:hAnsi="Arial" w:cs="Arial"/>
          <w:sz w:val="24"/>
          <w:szCs w:val="24"/>
        </w:rPr>
        <w:t>of</w:t>
      </w:r>
      <w:r w:rsidR="00536064" w:rsidRPr="007D7223">
        <w:rPr>
          <w:rFonts w:ascii="Arial" w:hAnsi="Arial" w:cs="Arial"/>
          <w:sz w:val="24"/>
          <w:szCs w:val="24"/>
        </w:rPr>
        <w:t xml:space="preserve"> </w:t>
      </w:r>
      <w:r w:rsidRPr="007D7223">
        <w:rPr>
          <w:rFonts w:ascii="Arial" w:hAnsi="Arial" w:cs="Arial"/>
          <w:sz w:val="24"/>
          <w:szCs w:val="24"/>
        </w:rPr>
        <w:t>which 47 million tons were inland-farmed fish</w:t>
      </w:r>
      <w:r w:rsidR="007F2ECA" w:rsidRPr="007D7223">
        <w:rPr>
          <w:rFonts w:ascii="Arial" w:hAnsi="Arial" w:cs="Arial"/>
          <w:sz w:val="24"/>
          <w:szCs w:val="24"/>
        </w:rPr>
        <w:t xml:space="preserve"> </w:t>
      </w:r>
      <w:r w:rsidRPr="007D7223">
        <w:rPr>
          <w:rFonts w:ascii="Arial" w:hAnsi="Arial" w:cs="Arial"/>
          <w:sz w:val="24"/>
          <w:szCs w:val="24"/>
        </w:rPr>
        <w:t xml:space="preserve">(FAO, 2020). In Mexico, rainbow trout </w:t>
      </w:r>
      <w:r w:rsidR="00536064">
        <w:rPr>
          <w:rFonts w:ascii="Arial" w:hAnsi="Arial" w:cs="Arial"/>
          <w:sz w:val="24"/>
          <w:szCs w:val="24"/>
        </w:rPr>
        <w:t>aqua</w:t>
      </w:r>
      <w:r w:rsidRPr="007D7223">
        <w:rPr>
          <w:rFonts w:ascii="Arial" w:hAnsi="Arial" w:cs="Arial"/>
          <w:sz w:val="24"/>
          <w:szCs w:val="24"/>
        </w:rPr>
        <w:t xml:space="preserve">culture is of economic importance and has been developed since 1885 (García-Mondragón et al, 2013). </w:t>
      </w:r>
      <w:del w:id="0" w:author="Medardo Arreortúa" w:date="2023-03-19T21:08:00Z">
        <w:r w:rsidRPr="007D7223" w:rsidDel="00532F15">
          <w:rPr>
            <w:rFonts w:ascii="Arial" w:hAnsi="Arial" w:cs="Arial"/>
            <w:sz w:val="24"/>
            <w:szCs w:val="24"/>
          </w:rPr>
          <w:delText xml:space="preserve">For 2014, it was reported that </w:delText>
        </w:r>
        <w:r w:rsidR="0046332B" w:rsidDel="00532F15">
          <w:rPr>
            <w:rFonts w:ascii="Arial" w:hAnsi="Arial" w:cs="Arial"/>
            <w:sz w:val="24"/>
            <w:szCs w:val="24"/>
          </w:rPr>
          <w:delText>1.4 million</w:delText>
        </w:r>
        <w:r w:rsidRPr="007D7223" w:rsidDel="00532F15">
          <w:rPr>
            <w:rFonts w:ascii="Arial" w:hAnsi="Arial" w:cs="Arial"/>
            <w:sz w:val="24"/>
            <w:szCs w:val="24"/>
          </w:rPr>
          <w:delText xml:space="preserve"> tons </w:delText>
        </w:r>
        <w:r w:rsidR="0046332B" w:rsidDel="00532F15">
          <w:rPr>
            <w:rFonts w:ascii="Arial" w:hAnsi="Arial" w:cs="Arial"/>
            <w:sz w:val="24"/>
            <w:szCs w:val="24"/>
          </w:rPr>
          <w:delText xml:space="preserve">of this fish </w:delText>
        </w:r>
        <w:r w:rsidRPr="007D7223" w:rsidDel="00532F15">
          <w:rPr>
            <w:rFonts w:ascii="Arial" w:hAnsi="Arial" w:cs="Arial"/>
            <w:sz w:val="24"/>
            <w:szCs w:val="24"/>
          </w:rPr>
          <w:delText xml:space="preserve">were produced nationally (CONAPESCA, 2014). </w:delText>
        </w:r>
        <w:r w:rsidR="00841303" w:rsidDel="00532F15">
          <w:rPr>
            <w:rFonts w:ascii="Arial" w:hAnsi="Arial" w:cs="Arial"/>
            <w:sz w:val="24"/>
            <w:szCs w:val="24"/>
          </w:rPr>
          <w:delText>DO YOU HAVE A MORE RECENT YEAR OF TROUT PRODUCTION FOR MEXICO?</w:delText>
        </w:r>
      </w:del>
      <w:ins w:id="1" w:author="Medardo Arreortúa" w:date="2023-03-19T21:08:00Z">
        <w:r w:rsidR="00532F15">
          <w:rPr>
            <w:rFonts w:ascii="Arial" w:hAnsi="Arial" w:cs="Arial"/>
            <w:sz w:val="24"/>
            <w:szCs w:val="24"/>
          </w:rPr>
          <w:t>For 2021</w:t>
        </w:r>
      </w:ins>
      <w:ins w:id="2" w:author="Medardo Arreortúa" w:date="2023-03-19T21:09:00Z">
        <w:r w:rsidR="00532F15">
          <w:rPr>
            <w:rFonts w:ascii="Arial" w:hAnsi="Arial" w:cs="Arial"/>
            <w:sz w:val="24"/>
            <w:szCs w:val="24"/>
          </w:rPr>
          <w:t>, it was reported that 2480 tons of this fish were produced nationally (</w:t>
        </w:r>
      </w:ins>
      <w:ins w:id="3" w:author="Medardo Arreortúa" w:date="2023-03-19T21:10:00Z">
        <w:r w:rsidR="00532F15">
          <w:rPr>
            <w:rFonts w:ascii="Arial" w:hAnsi="Arial" w:cs="Arial"/>
            <w:sz w:val="24"/>
            <w:szCs w:val="24"/>
          </w:rPr>
          <w:t>CONAPESCA, 2021).</w:t>
        </w:r>
      </w:ins>
    </w:p>
    <w:p w14:paraId="0000000F" w14:textId="6F68D5DD" w:rsidR="008F2300" w:rsidRPr="007D7223" w:rsidRDefault="007F2ECA">
      <w:pPr>
        <w:jc w:val="both"/>
        <w:rPr>
          <w:rFonts w:ascii="Arial" w:hAnsi="Arial" w:cs="Arial"/>
          <w:sz w:val="24"/>
          <w:szCs w:val="24"/>
        </w:rPr>
      </w:pPr>
      <w:r w:rsidRPr="007D7223">
        <w:rPr>
          <w:rFonts w:ascii="Arial" w:hAnsi="Arial" w:cs="Arial"/>
          <w:sz w:val="24"/>
          <w:szCs w:val="24"/>
        </w:rPr>
        <w:t>K</w:t>
      </w:r>
      <w:r w:rsidR="008C47E9" w:rsidRPr="007D7223">
        <w:rPr>
          <w:rFonts w:ascii="Arial" w:hAnsi="Arial" w:cs="Arial"/>
          <w:sz w:val="24"/>
          <w:szCs w:val="24"/>
        </w:rPr>
        <w:t xml:space="preserve">nown negative effects of introduced trout on native amphibians </w:t>
      </w:r>
      <w:r w:rsidR="009F3F74" w:rsidRPr="007D7223">
        <w:rPr>
          <w:rFonts w:ascii="Arial" w:hAnsi="Arial" w:cs="Arial"/>
          <w:sz w:val="24"/>
          <w:szCs w:val="24"/>
        </w:rPr>
        <w:t>include</w:t>
      </w:r>
      <w:r w:rsidR="008C47E9" w:rsidRPr="007D7223">
        <w:rPr>
          <w:rFonts w:ascii="Arial" w:hAnsi="Arial" w:cs="Arial"/>
          <w:sz w:val="24"/>
          <w:szCs w:val="24"/>
        </w:rPr>
        <w:t xml:space="preserve"> direct predation of eggs (Gall and Mathis, 2010) and larvae (Gillespie, 2001)</w:t>
      </w:r>
      <w:r w:rsidR="00DC53DE">
        <w:rPr>
          <w:rFonts w:ascii="Arial" w:hAnsi="Arial" w:cs="Arial"/>
          <w:sz w:val="24"/>
          <w:szCs w:val="24"/>
        </w:rPr>
        <w:t>,</w:t>
      </w:r>
      <w:r w:rsidR="008C47E9" w:rsidRPr="007D7223">
        <w:rPr>
          <w:rFonts w:ascii="Arial" w:hAnsi="Arial" w:cs="Arial"/>
          <w:sz w:val="24"/>
          <w:szCs w:val="24"/>
        </w:rPr>
        <w:t xml:space="preserve"> changes in larva</w:t>
      </w:r>
      <w:r w:rsidR="00166168">
        <w:rPr>
          <w:rFonts w:ascii="Arial" w:hAnsi="Arial" w:cs="Arial"/>
          <w:sz w:val="24"/>
          <w:szCs w:val="24"/>
        </w:rPr>
        <w:t>l</w:t>
      </w:r>
      <w:r w:rsidR="008C47E9" w:rsidRPr="007D7223">
        <w:rPr>
          <w:rFonts w:ascii="Arial" w:hAnsi="Arial" w:cs="Arial"/>
          <w:sz w:val="24"/>
          <w:szCs w:val="24"/>
        </w:rPr>
        <w:t xml:space="preserve"> morphology and fungal infections of embryos (Martín-Torrijos et al., 2016), developmental changes (Kenison et al., 2016), displacement and competition for habitat (Zamora et al., 2018; Miró and Ventura, 2018; Bosch et al., 2019; </w:t>
      </w:r>
      <w:proofErr w:type="spellStart"/>
      <w:r w:rsidR="008C47E9" w:rsidRPr="007D7223">
        <w:rPr>
          <w:rFonts w:ascii="Arial" w:hAnsi="Arial" w:cs="Arial"/>
          <w:sz w:val="24"/>
          <w:szCs w:val="24"/>
        </w:rPr>
        <w:t>Miloch</w:t>
      </w:r>
      <w:proofErr w:type="spellEnd"/>
      <w:r w:rsidR="008C47E9" w:rsidRPr="007D7223">
        <w:rPr>
          <w:rFonts w:ascii="Arial" w:hAnsi="Arial" w:cs="Arial"/>
          <w:sz w:val="24"/>
          <w:szCs w:val="24"/>
        </w:rPr>
        <w:t xml:space="preserve"> et al., 2020) and </w:t>
      </w:r>
      <w:r w:rsidR="00097A70">
        <w:rPr>
          <w:rFonts w:ascii="Arial" w:hAnsi="Arial" w:cs="Arial"/>
          <w:sz w:val="24"/>
          <w:szCs w:val="24"/>
        </w:rPr>
        <w:t xml:space="preserve">food </w:t>
      </w:r>
      <w:r w:rsidR="008C47E9" w:rsidRPr="007D7223">
        <w:rPr>
          <w:rFonts w:ascii="Arial" w:hAnsi="Arial" w:cs="Arial"/>
          <w:sz w:val="24"/>
          <w:szCs w:val="24"/>
        </w:rPr>
        <w:t>resources (Joseph et al., 2011)</w:t>
      </w:r>
      <w:r w:rsidR="0032278D">
        <w:rPr>
          <w:rFonts w:ascii="Arial" w:hAnsi="Arial" w:cs="Arial"/>
          <w:sz w:val="24"/>
          <w:szCs w:val="24"/>
        </w:rPr>
        <w:t>,</w:t>
      </w:r>
      <w:r w:rsidR="008C47E9" w:rsidRPr="007D7223">
        <w:rPr>
          <w:rFonts w:ascii="Arial" w:hAnsi="Arial" w:cs="Arial"/>
          <w:sz w:val="24"/>
          <w:szCs w:val="24"/>
        </w:rPr>
        <w:t xml:space="preserve"> behavioral changes in larvae (Bosch et al., 2006)</w:t>
      </w:r>
      <w:r w:rsidR="00DC53DE">
        <w:rPr>
          <w:rFonts w:ascii="Arial" w:hAnsi="Arial" w:cs="Arial"/>
          <w:sz w:val="24"/>
          <w:szCs w:val="24"/>
        </w:rPr>
        <w:t>,</w:t>
      </w:r>
      <w:r w:rsidR="00B55181">
        <w:rPr>
          <w:rFonts w:ascii="Arial" w:hAnsi="Arial" w:cs="Arial"/>
          <w:sz w:val="24"/>
          <w:szCs w:val="24"/>
        </w:rPr>
        <w:t xml:space="preserve"> </w:t>
      </w:r>
      <w:r w:rsidR="00DC53DE">
        <w:rPr>
          <w:rFonts w:ascii="Arial" w:hAnsi="Arial" w:cs="Arial"/>
          <w:sz w:val="24"/>
          <w:szCs w:val="24"/>
        </w:rPr>
        <w:t xml:space="preserve">and </w:t>
      </w:r>
      <w:r w:rsidR="00B55181">
        <w:rPr>
          <w:rFonts w:ascii="Arial" w:hAnsi="Arial" w:cs="Arial"/>
          <w:sz w:val="24"/>
          <w:szCs w:val="24"/>
        </w:rPr>
        <w:t xml:space="preserve">changes in </w:t>
      </w:r>
      <w:r w:rsidR="008C47E9" w:rsidRPr="007D7223">
        <w:rPr>
          <w:rFonts w:ascii="Arial" w:hAnsi="Arial" w:cs="Arial"/>
          <w:sz w:val="24"/>
          <w:szCs w:val="24"/>
        </w:rPr>
        <w:t xml:space="preserve">distribution, abundance (Matthews et al., 2001) and </w:t>
      </w:r>
      <w:r w:rsidR="004F449A" w:rsidRPr="007D7223">
        <w:rPr>
          <w:rFonts w:ascii="Arial" w:hAnsi="Arial" w:cs="Arial"/>
          <w:sz w:val="24"/>
          <w:szCs w:val="24"/>
        </w:rPr>
        <w:t>occupa</w:t>
      </w:r>
      <w:r w:rsidR="004F449A">
        <w:rPr>
          <w:rFonts w:ascii="Arial" w:hAnsi="Arial" w:cs="Arial"/>
          <w:sz w:val="24"/>
          <w:szCs w:val="24"/>
        </w:rPr>
        <w:t>ncy of habitat</w:t>
      </w:r>
      <w:r w:rsidR="004F449A" w:rsidRPr="007D7223">
        <w:rPr>
          <w:rFonts w:ascii="Arial" w:hAnsi="Arial" w:cs="Arial"/>
          <w:sz w:val="24"/>
          <w:szCs w:val="24"/>
        </w:rPr>
        <w:t xml:space="preserve"> </w:t>
      </w:r>
      <w:r w:rsidR="008C47E9" w:rsidRPr="007D7223">
        <w:rPr>
          <w:rFonts w:ascii="Arial" w:hAnsi="Arial" w:cs="Arial"/>
          <w:sz w:val="24"/>
          <w:szCs w:val="24"/>
        </w:rPr>
        <w:t>(Velasco et al., 2017</w:t>
      </w:r>
      <w:r w:rsidR="00551750">
        <w:rPr>
          <w:rFonts w:ascii="Arial" w:hAnsi="Arial" w:cs="Arial"/>
          <w:sz w:val="24"/>
          <w:szCs w:val="24"/>
        </w:rPr>
        <w:t>).</w:t>
      </w:r>
      <w:r w:rsidR="00647E5B" w:rsidRPr="007D7223">
        <w:rPr>
          <w:rFonts w:ascii="Arial" w:hAnsi="Arial" w:cs="Arial"/>
          <w:sz w:val="24"/>
          <w:szCs w:val="24"/>
        </w:rPr>
        <w:t xml:space="preserve"> </w:t>
      </w:r>
    </w:p>
    <w:p w14:paraId="00000010" w14:textId="3D068119" w:rsidR="008F2300" w:rsidRPr="007D7223" w:rsidRDefault="00B55181">
      <w:pPr>
        <w:jc w:val="both"/>
        <w:rPr>
          <w:rFonts w:ascii="Arial" w:hAnsi="Arial" w:cs="Arial"/>
          <w:sz w:val="24"/>
          <w:szCs w:val="24"/>
        </w:rPr>
      </w:pPr>
      <w:r>
        <w:rPr>
          <w:rFonts w:ascii="Arial" w:hAnsi="Arial" w:cs="Arial"/>
          <w:sz w:val="24"/>
          <w:szCs w:val="24"/>
        </w:rPr>
        <w:t>Additionally, i</w:t>
      </w:r>
      <w:r w:rsidR="003C6BD4" w:rsidRPr="007D7223">
        <w:rPr>
          <w:rFonts w:ascii="Arial" w:hAnsi="Arial" w:cs="Arial"/>
          <w:sz w:val="24"/>
          <w:szCs w:val="24"/>
        </w:rPr>
        <w:t xml:space="preserve">t has been reported that trout farms </w:t>
      </w:r>
      <w:r w:rsidR="00166168">
        <w:rPr>
          <w:rFonts w:ascii="Arial" w:hAnsi="Arial" w:cs="Arial"/>
          <w:sz w:val="24"/>
          <w:szCs w:val="24"/>
        </w:rPr>
        <w:t xml:space="preserve">can </w:t>
      </w:r>
      <w:r w:rsidR="00647E5B" w:rsidRPr="007D7223">
        <w:rPr>
          <w:rFonts w:ascii="Arial" w:hAnsi="Arial" w:cs="Arial"/>
          <w:sz w:val="24"/>
          <w:szCs w:val="24"/>
        </w:rPr>
        <w:t xml:space="preserve">negatively </w:t>
      </w:r>
      <w:r w:rsidR="0008104F">
        <w:rPr>
          <w:rFonts w:ascii="Arial" w:hAnsi="Arial" w:cs="Arial"/>
          <w:sz w:val="24"/>
          <w:szCs w:val="24"/>
        </w:rPr>
        <w:t xml:space="preserve">impact </w:t>
      </w:r>
      <w:r w:rsidR="00647E5B" w:rsidRPr="007D7223">
        <w:rPr>
          <w:rFonts w:ascii="Arial" w:hAnsi="Arial" w:cs="Arial"/>
          <w:sz w:val="24"/>
          <w:szCs w:val="24"/>
        </w:rPr>
        <w:t xml:space="preserve">aquatic ecosystems by generating effluents that alter the physical and chemical characteristics of </w:t>
      </w:r>
      <w:r w:rsidR="0008104F">
        <w:rPr>
          <w:rFonts w:ascii="Arial" w:hAnsi="Arial" w:cs="Arial"/>
          <w:sz w:val="24"/>
          <w:szCs w:val="24"/>
        </w:rPr>
        <w:t>receiving</w:t>
      </w:r>
      <w:r w:rsidR="0008104F" w:rsidRPr="007D7223">
        <w:rPr>
          <w:rFonts w:ascii="Arial" w:hAnsi="Arial" w:cs="Arial"/>
          <w:sz w:val="24"/>
          <w:szCs w:val="24"/>
        </w:rPr>
        <w:t xml:space="preserve"> </w:t>
      </w:r>
      <w:r w:rsidR="00647E5B" w:rsidRPr="007D7223">
        <w:rPr>
          <w:rFonts w:ascii="Arial" w:hAnsi="Arial" w:cs="Arial"/>
          <w:sz w:val="24"/>
          <w:szCs w:val="24"/>
        </w:rPr>
        <w:t>water</w:t>
      </w:r>
      <w:r w:rsidR="0008104F">
        <w:rPr>
          <w:rFonts w:ascii="Arial" w:hAnsi="Arial" w:cs="Arial"/>
          <w:sz w:val="24"/>
          <w:szCs w:val="24"/>
        </w:rPr>
        <w:t>s, which</w:t>
      </w:r>
      <w:r w:rsidR="00647E5B" w:rsidRPr="007D7223">
        <w:rPr>
          <w:rFonts w:ascii="Arial" w:hAnsi="Arial" w:cs="Arial"/>
          <w:sz w:val="24"/>
          <w:szCs w:val="24"/>
        </w:rPr>
        <w:t xml:space="preserve"> in turn </w:t>
      </w:r>
      <w:r w:rsidR="0008104F" w:rsidRPr="007D7223">
        <w:rPr>
          <w:rFonts w:ascii="Arial" w:hAnsi="Arial" w:cs="Arial"/>
          <w:sz w:val="24"/>
          <w:szCs w:val="24"/>
        </w:rPr>
        <w:t>ha</w:t>
      </w:r>
      <w:r w:rsidR="0008104F">
        <w:rPr>
          <w:rFonts w:ascii="Arial" w:hAnsi="Arial" w:cs="Arial"/>
          <w:sz w:val="24"/>
          <w:szCs w:val="24"/>
        </w:rPr>
        <w:t>s</w:t>
      </w:r>
      <w:r w:rsidR="0008104F" w:rsidRPr="007D7223">
        <w:rPr>
          <w:rFonts w:ascii="Arial" w:hAnsi="Arial" w:cs="Arial"/>
          <w:sz w:val="24"/>
          <w:szCs w:val="24"/>
        </w:rPr>
        <w:t xml:space="preserve"> </w:t>
      </w:r>
      <w:r w:rsidR="00647E5B" w:rsidRPr="007D7223">
        <w:rPr>
          <w:rFonts w:ascii="Arial" w:hAnsi="Arial" w:cs="Arial"/>
          <w:sz w:val="24"/>
          <w:szCs w:val="24"/>
        </w:rPr>
        <w:t xml:space="preserve">the potential to alter amphibian communities (Sosa-Villalobos et al., 2016; </w:t>
      </w:r>
      <w:proofErr w:type="spellStart"/>
      <w:r w:rsidR="00647E5B" w:rsidRPr="007D7223">
        <w:rPr>
          <w:rFonts w:ascii="Arial" w:hAnsi="Arial" w:cs="Arial"/>
          <w:sz w:val="24"/>
          <w:szCs w:val="24"/>
        </w:rPr>
        <w:t>Krynak</w:t>
      </w:r>
      <w:proofErr w:type="spellEnd"/>
      <w:r w:rsidR="00647E5B" w:rsidRPr="007D7223">
        <w:rPr>
          <w:rFonts w:ascii="Arial" w:hAnsi="Arial" w:cs="Arial"/>
          <w:sz w:val="24"/>
          <w:szCs w:val="24"/>
        </w:rPr>
        <w:t xml:space="preserve"> et al., 2020; Preston and Lamb, 2021).</w:t>
      </w:r>
      <w:r w:rsidR="003C6BD4" w:rsidRPr="007D7223">
        <w:rPr>
          <w:rFonts w:ascii="Arial" w:hAnsi="Arial" w:cs="Arial"/>
          <w:sz w:val="24"/>
          <w:szCs w:val="24"/>
        </w:rPr>
        <w:t xml:space="preserve"> However,</w:t>
      </w:r>
      <w:r w:rsidR="000662BF" w:rsidRPr="007D7223">
        <w:rPr>
          <w:rFonts w:ascii="Arial" w:hAnsi="Arial" w:cs="Arial"/>
          <w:sz w:val="24"/>
          <w:szCs w:val="24"/>
        </w:rPr>
        <w:t xml:space="preserve"> </w:t>
      </w:r>
      <w:r w:rsidR="00CF257E">
        <w:rPr>
          <w:rFonts w:ascii="Arial" w:hAnsi="Arial" w:cs="Arial"/>
          <w:sz w:val="24"/>
          <w:szCs w:val="24"/>
        </w:rPr>
        <w:t>responses of amphibian larvae</w:t>
      </w:r>
      <w:r w:rsidR="003C6BD4" w:rsidRPr="007D7223">
        <w:rPr>
          <w:rFonts w:ascii="Arial" w:hAnsi="Arial" w:cs="Arial"/>
          <w:sz w:val="24"/>
          <w:szCs w:val="24"/>
        </w:rPr>
        <w:t xml:space="preserve"> to</w:t>
      </w:r>
      <w:r w:rsidR="00CF257E">
        <w:rPr>
          <w:rFonts w:ascii="Arial" w:hAnsi="Arial" w:cs="Arial"/>
          <w:sz w:val="24"/>
          <w:szCs w:val="24"/>
        </w:rPr>
        <w:t xml:space="preserve"> </w:t>
      </w:r>
      <w:r w:rsidR="003C6BD4" w:rsidRPr="007D7223">
        <w:rPr>
          <w:rFonts w:ascii="Arial" w:hAnsi="Arial" w:cs="Arial"/>
          <w:sz w:val="24"/>
          <w:szCs w:val="24"/>
        </w:rPr>
        <w:t>water discharge</w:t>
      </w:r>
      <w:r w:rsidR="006528BC">
        <w:rPr>
          <w:rFonts w:ascii="Arial" w:hAnsi="Arial" w:cs="Arial"/>
          <w:sz w:val="24"/>
          <w:szCs w:val="24"/>
        </w:rPr>
        <w:t>d</w:t>
      </w:r>
      <w:r w:rsidR="003C6BD4" w:rsidRPr="007D7223">
        <w:rPr>
          <w:rFonts w:ascii="Arial" w:hAnsi="Arial" w:cs="Arial"/>
          <w:sz w:val="24"/>
          <w:szCs w:val="24"/>
        </w:rPr>
        <w:t xml:space="preserve"> </w:t>
      </w:r>
      <w:r w:rsidR="006528BC">
        <w:rPr>
          <w:rFonts w:ascii="Arial" w:hAnsi="Arial" w:cs="Arial"/>
          <w:sz w:val="24"/>
          <w:szCs w:val="24"/>
        </w:rPr>
        <w:t xml:space="preserve">from trout farms </w:t>
      </w:r>
      <w:r w:rsidR="0008104F">
        <w:rPr>
          <w:rFonts w:ascii="Arial" w:hAnsi="Arial" w:cs="Arial"/>
          <w:sz w:val="24"/>
          <w:szCs w:val="24"/>
        </w:rPr>
        <w:t>have not previously been</w:t>
      </w:r>
      <w:r w:rsidR="003C6BD4" w:rsidRPr="007D7223">
        <w:rPr>
          <w:rFonts w:ascii="Arial" w:hAnsi="Arial" w:cs="Arial"/>
          <w:sz w:val="24"/>
          <w:szCs w:val="24"/>
        </w:rPr>
        <w:t xml:space="preserve"> studied. </w:t>
      </w:r>
    </w:p>
    <w:p w14:paraId="748B4B65" w14:textId="07162DF5" w:rsidR="00326D07" w:rsidRPr="002C375A" w:rsidRDefault="003C6BD4">
      <w:pPr>
        <w:jc w:val="both"/>
        <w:rPr>
          <w:rFonts w:ascii="Arial" w:hAnsi="Arial" w:cs="Arial"/>
          <w:sz w:val="24"/>
          <w:szCs w:val="24"/>
        </w:rPr>
      </w:pPr>
      <w:r w:rsidRPr="007D7223">
        <w:rPr>
          <w:rFonts w:ascii="Arial" w:hAnsi="Arial" w:cs="Arial"/>
          <w:sz w:val="24"/>
          <w:szCs w:val="24"/>
        </w:rPr>
        <w:lastRenderedPageBreak/>
        <w:t>A commo</w:t>
      </w:r>
      <w:r w:rsidRPr="002C375A">
        <w:rPr>
          <w:rFonts w:ascii="Arial" w:hAnsi="Arial" w:cs="Arial"/>
          <w:sz w:val="24"/>
          <w:szCs w:val="24"/>
        </w:rPr>
        <w:t xml:space="preserve">n </w:t>
      </w:r>
      <w:r w:rsidR="00C85C93">
        <w:rPr>
          <w:rFonts w:ascii="Arial" w:hAnsi="Arial" w:cs="Arial"/>
          <w:sz w:val="24"/>
          <w:szCs w:val="24"/>
        </w:rPr>
        <w:t xml:space="preserve">trout </w:t>
      </w:r>
      <w:r w:rsidRPr="002C375A">
        <w:rPr>
          <w:rFonts w:ascii="Arial" w:hAnsi="Arial" w:cs="Arial"/>
          <w:sz w:val="24"/>
          <w:szCs w:val="24"/>
        </w:rPr>
        <w:t xml:space="preserve">farm design used in </w:t>
      </w:r>
      <w:r w:rsidR="00AE0836" w:rsidRPr="002C375A">
        <w:rPr>
          <w:rFonts w:ascii="Arial" w:hAnsi="Arial" w:cs="Arial"/>
          <w:sz w:val="24"/>
          <w:szCs w:val="24"/>
        </w:rPr>
        <w:t>many countries</w:t>
      </w:r>
      <w:r w:rsidR="004D084A" w:rsidRPr="002C375A">
        <w:rPr>
          <w:rFonts w:ascii="Arial" w:hAnsi="Arial" w:cs="Arial"/>
          <w:sz w:val="24"/>
          <w:szCs w:val="24"/>
        </w:rPr>
        <w:t xml:space="preserve"> (</w:t>
      </w:r>
      <w:proofErr w:type="spellStart"/>
      <w:r w:rsidR="004D084A" w:rsidRPr="002C375A">
        <w:rPr>
          <w:rFonts w:ascii="Arial" w:hAnsi="Arial" w:cs="Arial"/>
          <w:sz w:val="24"/>
          <w:szCs w:val="24"/>
        </w:rPr>
        <w:t>Cinemre</w:t>
      </w:r>
      <w:proofErr w:type="spellEnd"/>
      <w:r w:rsidR="004D084A" w:rsidRPr="002C375A">
        <w:rPr>
          <w:rFonts w:ascii="Arial" w:hAnsi="Arial" w:cs="Arial"/>
          <w:sz w:val="24"/>
          <w:szCs w:val="24"/>
        </w:rPr>
        <w:t xml:space="preserve"> </w:t>
      </w:r>
      <w:r w:rsidR="004D084A" w:rsidRPr="002C375A">
        <w:rPr>
          <w:rFonts w:ascii="Arial" w:hAnsi="Arial" w:cs="Arial"/>
          <w:i/>
          <w:iCs/>
          <w:sz w:val="24"/>
          <w:szCs w:val="24"/>
        </w:rPr>
        <w:t>et al.</w:t>
      </w:r>
      <w:r w:rsidR="004D084A" w:rsidRPr="002C375A">
        <w:rPr>
          <w:rFonts w:ascii="Arial" w:hAnsi="Arial" w:cs="Arial"/>
          <w:sz w:val="24"/>
          <w:szCs w:val="24"/>
        </w:rPr>
        <w:t xml:space="preserve">, 2006; </w:t>
      </w:r>
      <w:proofErr w:type="spellStart"/>
      <w:r w:rsidR="00156957" w:rsidRPr="002C375A">
        <w:rPr>
          <w:rFonts w:ascii="Arial" w:hAnsi="Arial" w:cs="Arial"/>
          <w:sz w:val="24"/>
          <w:szCs w:val="24"/>
        </w:rPr>
        <w:t>d’Orbcastel</w:t>
      </w:r>
      <w:proofErr w:type="spellEnd"/>
      <w:r w:rsidR="00156957" w:rsidRPr="002C375A">
        <w:rPr>
          <w:rFonts w:ascii="Arial" w:hAnsi="Arial" w:cs="Arial"/>
          <w:sz w:val="24"/>
          <w:szCs w:val="24"/>
        </w:rPr>
        <w:t xml:space="preserve"> </w:t>
      </w:r>
      <w:r w:rsidR="00156957" w:rsidRPr="002C375A">
        <w:rPr>
          <w:rFonts w:ascii="Arial" w:hAnsi="Arial" w:cs="Arial"/>
          <w:i/>
          <w:iCs/>
          <w:sz w:val="24"/>
          <w:szCs w:val="24"/>
        </w:rPr>
        <w:t>et al.</w:t>
      </w:r>
      <w:r w:rsidR="00156957" w:rsidRPr="002C375A">
        <w:rPr>
          <w:rFonts w:ascii="Arial" w:hAnsi="Arial" w:cs="Arial"/>
          <w:sz w:val="24"/>
          <w:szCs w:val="24"/>
        </w:rPr>
        <w:t>, 2009)</w:t>
      </w:r>
      <w:r w:rsidR="00AE0836" w:rsidRPr="002C375A">
        <w:rPr>
          <w:rFonts w:ascii="Arial" w:hAnsi="Arial" w:cs="Arial"/>
          <w:sz w:val="24"/>
          <w:szCs w:val="24"/>
        </w:rPr>
        <w:t xml:space="preserve"> </w:t>
      </w:r>
      <w:r w:rsidR="00C85C93">
        <w:rPr>
          <w:rFonts w:ascii="Arial" w:hAnsi="Arial" w:cs="Arial"/>
          <w:sz w:val="24"/>
          <w:szCs w:val="24"/>
        </w:rPr>
        <w:t>involves extracting</w:t>
      </w:r>
      <w:r w:rsidR="000662BF" w:rsidRPr="002C375A">
        <w:rPr>
          <w:rFonts w:ascii="Arial" w:hAnsi="Arial" w:cs="Arial"/>
          <w:sz w:val="24"/>
          <w:szCs w:val="24"/>
        </w:rPr>
        <w:t xml:space="preserve"> water from streams</w:t>
      </w:r>
      <w:r w:rsidR="00BE1233">
        <w:rPr>
          <w:rFonts w:ascii="Arial" w:hAnsi="Arial" w:cs="Arial"/>
          <w:sz w:val="24"/>
          <w:szCs w:val="24"/>
        </w:rPr>
        <w:t>, passing the water</w:t>
      </w:r>
      <w:r w:rsidR="000662BF" w:rsidRPr="002C375A">
        <w:rPr>
          <w:rFonts w:ascii="Arial" w:hAnsi="Arial" w:cs="Arial"/>
          <w:sz w:val="24"/>
          <w:szCs w:val="24"/>
        </w:rPr>
        <w:t xml:space="preserve"> through several tanks </w:t>
      </w:r>
      <w:r w:rsidR="00BE1233">
        <w:rPr>
          <w:rFonts w:ascii="Arial" w:hAnsi="Arial" w:cs="Arial"/>
          <w:sz w:val="24"/>
          <w:szCs w:val="24"/>
        </w:rPr>
        <w:t xml:space="preserve">or ponds where fish are held (where water is </w:t>
      </w:r>
      <w:r w:rsidR="000662BF" w:rsidRPr="002C375A">
        <w:rPr>
          <w:rFonts w:ascii="Arial" w:hAnsi="Arial" w:cs="Arial"/>
          <w:sz w:val="24"/>
          <w:szCs w:val="24"/>
        </w:rPr>
        <w:t xml:space="preserve">oxygenating and </w:t>
      </w:r>
      <w:r w:rsidR="00BE1233">
        <w:rPr>
          <w:rFonts w:ascii="Arial" w:hAnsi="Arial" w:cs="Arial"/>
          <w:sz w:val="24"/>
          <w:szCs w:val="24"/>
        </w:rPr>
        <w:t xml:space="preserve">cooled), then </w:t>
      </w:r>
      <w:r w:rsidR="000662BF" w:rsidRPr="002C375A">
        <w:rPr>
          <w:rFonts w:ascii="Arial" w:hAnsi="Arial" w:cs="Arial"/>
          <w:sz w:val="24"/>
          <w:szCs w:val="24"/>
        </w:rPr>
        <w:t>releas</w:t>
      </w:r>
      <w:r w:rsidR="00E30391">
        <w:rPr>
          <w:rFonts w:ascii="Arial" w:hAnsi="Arial" w:cs="Arial"/>
          <w:sz w:val="24"/>
          <w:szCs w:val="24"/>
        </w:rPr>
        <w:t>ing water</w:t>
      </w:r>
      <w:r w:rsidR="000662BF" w:rsidRPr="002C375A">
        <w:rPr>
          <w:rFonts w:ascii="Arial" w:hAnsi="Arial" w:cs="Arial"/>
          <w:sz w:val="24"/>
          <w:szCs w:val="24"/>
        </w:rPr>
        <w:t xml:space="preserve"> </w:t>
      </w:r>
      <w:r w:rsidR="00E30391">
        <w:rPr>
          <w:rFonts w:ascii="Arial" w:hAnsi="Arial" w:cs="Arial"/>
          <w:sz w:val="24"/>
          <w:szCs w:val="24"/>
        </w:rPr>
        <w:t xml:space="preserve">back </w:t>
      </w:r>
      <w:r w:rsidR="000662BF" w:rsidRPr="002C375A">
        <w:rPr>
          <w:rFonts w:ascii="Arial" w:hAnsi="Arial" w:cs="Arial"/>
          <w:sz w:val="24"/>
          <w:szCs w:val="24"/>
        </w:rPr>
        <w:t>into the same stream</w:t>
      </w:r>
      <w:r w:rsidR="00BE1233">
        <w:rPr>
          <w:rFonts w:ascii="Arial" w:hAnsi="Arial" w:cs="Arial"/>
          <w:sz w:val="24"/>
          <w:szCs w:val="24"/>
        </w:rPr>
        <w:t xml:space="preserve"> from which it was extracted</w:t>
      </w:r>
      <w:r w:rsidR="007972E3" w:rsidRPr="002C375A">
        <w:rPr>
          <w:rFonts w:ascii="Arial" w:hAnsi="Arial" w:cs="Arial"/>
          <w:sz w:val="24"/>
          <w:szCs w:val="24"/>
        </w:rPr>
        <w:t>, generally</w:t>
      </w:r>
      <w:r w:rsidR="000662BF" w:rsidRPr="002C375A">
        <w:rPr>
          <w:rFonts w:ascii="Arial" w:hAnsi="Arial" w:cs="Arial"/>
          <w:sz w:val="24"/>
          <w:szCs w:val="24"/>
        </w:rPr>
        <w:t xml:space="preserve"> without any treatment</w:t>
      </w:r>
      <w:r w:rsidR="00BE1233">
        <w:rPr>
          <w:rFonts w:ascii="Arial" w:hAnsi="Arial" w:cs="Arial"/>
          <w:sz w:val="24"/>
          <w:szCs w:val="24"/>
        </w:rPr>
        <w:t>. As a result,</w:t>
      </w:r>
      <w:r w:rsidR="000C2D6A" w:rsidRPr="002C375A">
        <w:rPr>
          <w:rFonts w:ascii="Arial" w:hAnsi="Arial" w:cs="Arial"/>
          <w:sz w:val="24"/>
          <w:szCs w:val="24"/>
        </w:rPr>
        <w:t xml:space="preserve"> </w:t>
      </w:r>
      <w:r w:rsidR="00BE1233">
        <w:rPr>
          <w:rFonts w:ascii="Arial" w:hAnsi="Arial" w:cs="Arial"/>
          <w:sz w:val="24"/>
          <w:szCs w:val="24"/>
        </w:rPr>
        <w:t xml:space="preserve">discharged water </w:t>
      </w:r>
      <w:r w:rsidR="00F17770" w:rsidRPr="002C375A">
        <w:rPr>
          <w:rFonts w:ascii="Arial" w:hAnsi="Arial" w:cs="Arial"/>
          <w:sz w:val="24"/>
          <w:szCs w:val="24"/>
        </w:rPr>
        <w:t>transport</w:t>
      </w:r>
      <w:r w:rsidR="00BE1233">
        <w:rPr>
          <w:rFonts w:ascii="Arial" w:hAnsi="Arial" w:cs="Arial"/>
          <w:sz w:val="24"/>
          <w:szCs w:val="24"/>
        </w:rPr>
        <w:t>s</w:t>
      </w:r>
      <w:r w:rsidR="000C2D6A" w:rsidRPr="002C375A">
        <w:rPr>
          <w:rFonts w:ascii="Arial" w:hAnsi="Arial" w:cs="Arial"/>
          <w:sz w:val="24"/>
          <w:szCs w:val="24"/>
        </w:rPr>
        <w:t xml:space="preserve"> trout chemicals into streams where </w:t>
      </w:r>
      <w:r w:rsidR="00BE1233">
        <w:rPr>
          <w:rFonts w:ascii="Arial" w:hAnsi="Arial" w:cs="Arial"/>
          <w:sz w:val="24"/>
          <w:szCs w:val="24"/>
        </w:rPr>
        <w:t>many aquatic species, including</w:t>
      </w:r>
      <w:r w:rsidR="00BE1233" w:rsidRPr="002C375A">
        <w:rPr>
          <w:rFonts w:ascii="Arial" w:hAnsi="Arial" w:cs="Arial"/>
          <w:sz w:val="24"/>
          <w:szCs w:val="24"/>
        </w:rPr>
        <w:t xml:space="preserve"> </w:t>
      </w:r>
      <w:r w:rsidR="000C2D6A" w:rsidRPr="002C375A">
        <w:rPr>
          <w:rFonts w:ascii="Arial" w:hAnsi="Arial" w:cs="Arial"/>
          <w:sz w:val="24"/>
          <w:szCs w:val="24"/>
        </w:rPr>
        <w:t>amphibian</w:t>
      </w:r>
      <w:r w:rsidR="00BE1233">
        <w:rPr>
          <w:rFonts w:ascii="Arial" w:hAnsi="Arial" w:cs="Arial"/>
          <w:sz w:val="24"/>
          <w:szCs w:val="24"/>
        </w:rPr>
        <w:t>s,</w:t>
      </w:r>
      <w:r w:rsidR="000C2D6A" w:rsidRPr="002C375A">
        <w:rPr>
          <w:rFonts w:ascii="Arial" w:hAnsi="Arial" w:cs="Arial"/>
          <w:sz w:val="24"/>
          <w:szCs w:val="24"/>
        </w:rPr>
        <w:t xml:space="preserve"> </w:t>
      </w:r>
      <w:r w:rsidR="00A2082B" w:rsidRPr="002C375A">
        <w:rPr>
          <w:rFonts w:ascii="Arial" w:hAnsi="Arial" w:cs="Arial"/>
          <w:sz w:val="24"/>
          <w:szCs w:val="24"/>
        </w:rPr>
        <w:t>live</w:t>
      </w:r>
      <w:r w:rsidR="000C2D6A" w:rsidRPr="002C375A">
        <w:rPr>
          <w:rFonts w:ascii="Arial" w:hAnsi="Arial" w:cs="Arial"/>
          <w:sz w:val="24"/>
          <w:szCs w:val="24"/>
        </w:rPr>
        <w:t>.</w:t>
      </w:r>
      <w:r w:rsidR="00A2082B" w:rsidRPr="002C375A">
        <w:rPr>
          <w:rFonts w:ascii="Arial" w:hAnsi="Arial" w:cs="Arial"/>
          <w:sz w:val="24"/>
          <w:szCs w:val="24"/>
        </w:rPr>
        <w:t xml:space="preserve"> </w:t>
      </w:r>
      <w:r w:rsidR="00830AA7" w:rsidRPr="002C375A">
        <w:rPr>
          <w:rFonts w:ascii="Arial" w:hAnsi="Arial" w:cs="Arial"/>
          <w:sz w:val="24"/>
          <w:szCs w:val="24"/>
        </w:rPr>
        <w:t xml:space="preserve">Additionally, despite </w:t>
      </w:r>
      <w:r w:rsidR="000C307C" w:rsidRPr="002C375A">
        <w:rPr>
          <w:rFonts w:ascii="Arial" w:hAnsi="Arial" w:cs="Arial"/>
          <w:sz w:val="24"/>
          <w:szCs w:val="24"/>
        </w:rPr>
        <w:t xml:space="preserve">anti-escape designs in </w:t>
      </w:r>
      <w:r w:rsidR="00012C58">
        <w:rPr>
          <w:rFonts w:ascii="Arial" w:hAnsi="Arial" w:cs="Arial"/>
          <w:sz w:val="24"/>
          <w:szCs w:val="24"/>
        </w:rPr>
        <w:t xml:space="preserve">aquaculture </w:t>
      </w:r>
      <w:r w:rsidR="000C307C" w:rsidRPr="002C375A">
        <w:rPr>
          <w:rFonts w:ascii="Arial" w:hAnsi="Arial" w:cs="Arial"/>
          <w:sz w:val="24"/>
          <w:szCs w:val="24"/>
        </w:rPr>
        <w:t xml:space="preserve">farms, </w:t>
      </w:r>
      <w:r w:rsidR="00012C58">
        <w:rPr>
          <w:rFonts w:ascii="Arial" w:hAnsi="Arial" w:cs="Arial"/>
          <w:sz w:val="24"/>
          <w:szCs w:val="24"/>
        </w:rPr>
        <w:t xml:space="preserve">exotic </w:t>
      </w:r>
      <w:r w:rsidR="000C307C" w:rsidRPr="002C375A">
        <w:rPr>
          <w:rFonts w:ascii="Arial" w:hAnsi="Arial" w:cs="Arial"/>
          <w:sz w:val="24"/>
          <w:szCs w:val="24"/>
        </w:rPr>
        <w:t xml:space="preserve">fish </w:t>
      </w:r>
      <w:r w:rsidR="00012C58">
        <w:rPr>
          <w:rFonts w:ascii="Arial" w:hAnsi="Arial" w:cs="Arial"/>
          <w:sz w:val="24"/>
          <w:szCs w:val="24"/>
        </w:rPr>
        <w:t xml:space="preserve">(including our study species: rainbow trout) </w:t>
      </w:r>
      <w:r w:rsidR="00D25142">
        <w:rPr>
          <w:rFonts w:ascii="Arial" w:hAnsi="Arial" w:cs="Arial"/>
          <w:sz w:val="24"/>
          <w:szCs w:val="24"/>
        </w:rPr>
        <w:t>can</w:t>
      </w:r>
      <w:r w:rsidR="00D25142" w:rsidRPr="002C375A">
        <w:rPr>
          <w:rFonts w:ascii="Arial" w:hAnsi="Arial" w:cs="Arial"/>
          <w:sz w:val="24"/>
          <w:szCs w:val="24"/>
        </w:rPr>
        <w:t xml:space="preserve"> </w:t>
      </w:r>
      <w:r w:rsidR="0012229B" w:rsidRPr="002C375A">
        <w:rPr>
          <w:rFonts w:ascii="Arial" w:hAnsi="Arial" w:cs="Arial"/>
          <w:sz w:val="24"/>
          <w:szCs w:val="24"/>
        </w:rPr>
        <w:t xml:space="preserve">escape and establish </w:t>
      </w:r>
      <w:r w:rsidR="00EB5B8D">
        <w:rPr>
          <w:rFonts w:ascii="Arial" w:hAnsi="Arial" w:cs="Arial"/>
          <w:sz w:val="24"/>
          <w:szCs w:val="24"/>
        </w:rPr>
        <w:t xml:space="preserve">populations in </w:t>
      </w:r>
      <w:r w:rsidR="0012229B" w:rsidRPr="002C375A">
        <w:rPr>
          <w:rFonts w:ascii="Arial" w:hAnsi="Arial" w:cs="Arial"/>
          <w:sz w:val="24"/>
          <w:szCs w:val="24"/>
        </w:rPr>
        <w:t xml:space="preserve">streams where </w:t>
      </w:r>
      <w:r w:rsidR="00BE1233">
        <w:rPr>
          <w:rFonts w:ascii="Arial" w:hAnsi="Arial" w:cs="Arial"/>
          <w:sz w:val="24"/>
          <w:szCs w:val="24"/>
        </w:rPr>
        <w:t xml:space="preserve">they are </w:t>
      </w:r>
      <w:r w:rsidR="00330C52" w:rsidRPr="002C375A">
        <w:rPr>
          <w:rFonts w:ascii="Arial" w:hAnsi="Arial" w:cs="Arial"/>
          <w:sz w:val="24"/>
          <w:szCs w:val="24"/>
        </w:rPr>
        <w:t>not native</w:t>
      </w:r>
      <w:r w:rsidR="00EB5B8D">
        <w:rPr>
          <w:rFonts w:ascii="Arial" w:hAnsi="Arial" w:cs="Arial"/>
          <w:sz w:val="24"/>
          <w:szCs w:val="24"/>
        </w:rPr>
        <w:t xml:space="preserve"> (</w:t>
      </w:r>
      <w:r w:rsidR="00D9690A">
        <w:rPr>
          <w:rFonts w:ascii="Arial" w:hAnsi="Arial" w:cs="Arial"/>
          <w:sz w:val="24"/>
          <w:szCs w:val="24"/>
        </w:rPr>
        <w:t>Charles et al. 2017</w:t>
      </w:r>
      <w:r w:rsidR="00012C58">
        <w:rPr>
          <w:rFonts w:ascii="Arial" w:hAnsi="Arial" w:cs="Arial"/>
          <w:sz w:val="24"/>
          <w:szCs w:val="24"/>
        </w:rPr>
        <w:t>;</w:t>
      </w:r>
      <w:r w:rsidR="00D9690A">
        <w:rPr>
          <w:rFonts w:ascii="Arial" w:hAnsi="Arial" w:cs="Arial"/>
          <w:sz w:val="24"/>
          <w:szCs w:val="24"/>
        </w:rPr>
        <w:t xml:space="preserve"> </w:t>
      </w:r>
      <w:r w:rsidR="00EB5B8D">
        <w:rPr>
          <w:rFonts w:ascii="Arial" w:hAnsi="Arial" w:cs="Arial"/>
          <w:sz w:val="24"/>
          <w:szCs w:val="24"/>
        </w:rPr>
        <w:t>Garcia-Diaz et al. 2018</w:t>
      </w:r>
      <w:r w:rsidR="00012C58">
        <w:rPr>
          <w:rFonts w:ascii="Arial" w:hAnsi="Arial" w:cs="Arial"/>
          <w:sz w:val="24"/>
          <w:szCs w:val="24"/>
        </w:rPr>
        <w:t>;</w:t>
      </w:r>
      <w:r w:rsidR="00EB5B8D">
        <w:rPr>
          <w:rFonts w:ascii="Arial" w:hAnsi="Arial" w:cs="Arial"/>
          <w:sz w:val="24"/>
          <w:szCs w:val="24"/>
        </w:rPr>
        <w:t xml:space="preserve"> </w:t>
      </w:r>
      <w:proofErr w:type="spellStart"/>
      <w:r w:rsidR="00D9690A">
        <w:rPr>
          <w:rFonts w:ascii="Arial" w:hAnsi="Arial" w:cs="Arial"/>
          <w:sz w:val="24"/>
          <w:szCs w:val="24"/>
        </w:rPr>
        <w:t>F</w:t>
      </w:r>
      <w:r w:rsidR="004879A9" w:rsidRPr="004879A9">
        <w:rPr>
          <w:rFonts w:ascii="Arial" w:hAnsi="Arial" w:cs="Arial"/>
          <w:sz w:val="24"/>
          <w:szCs w:val="24"/>
        </w:rPr>
        <w:t>ø</w:t>
      </w:r>
      <w:r w:rsidR="00D9690A">
        <w:rPr>
          <w:rFonts w:ascii="Arial" w:hAnsi="Arial" w:cs="Arial"/>
          <w:sz w:val="24"/>
          <w:szCs w:val="24"/>
        </w:rPr>
        <w:t>re</w:t>
      </w:r>
      <w:proofErr w:type="spellEnd"/>
      <w:r w:rsidR="00D9690A">
        <w:rPr>
          <w:rFonts w:ascii="Arial" w:hAnsi="Arial" w:cs="Arial"/>
          <w:sz w:val="24"/>
          <w:szCs w:val="24"/>
        </w:rPr>
        <w:t xml:space="preserve"> and Thorvaldsen 2021</w:t>
      </w:r>
      <w:r w:rsidR="00012C58">
        <w:rPr>
          <w:rFonts w:ascii="Arial" w:hAnsi="Arial" w:cs="Arial"/>
          <w:sz w:val="24"/>
          <w:szCs w:val="24"/>
        </w:rPr>
        <w:t>; pers. obs.</w:t>
      </w:r>
      <w:r w:rsidR="00D9690A">
        <w:rPr>
          <w:rFonts w:ascii="Arial" w:hAnsi="Arial" w:cs="Arial"/>
          <w:sz w:val="24"/>
          <w:szCs w:val="24"/>
        </w:rPr>
        <w:t>)</w:t>
      </w:r>
      <w:r w:rsidR="00330C52" w:rsidRPr="002C375A">
        <w:rPr>
          <w:rFonts w:ascii="Arial" w:hAnsi="Arial" w:cs="Arial"/>
          <w:sz w:val="24"/>
          <w:szCs w:val="24"/>
        </w:rPr>
        <w:t>.</w:t>
      </w:r>
    </w:p>
    <w:p w14:paraId="00000012" w14:textId="5B890913" w:rsidR="008F2300" w:rsidRPr="002C375A" w:rsidRDefault="007513D5">
      <w:pPr>
        <w:jc w:val="both"/>
        <w:rPr>
          <w:rFonts w:ascii="Arial" w:hAnsi="Arial" w:cs="Arial"/>
          <w:sz w:val="24"/>
          <w:szCs w:val="24"/>
        </w:rPr>
      </w:pPr>
      <w:r>
        <w:rPr>
          <w:rFonts w:ascii="Arial" w:hAnsi="Arial" w:cs="Arial"/>
          <w:sz w:val="24"/>
          <w:szCs w:val="24"/>
        </w:rPr>
        <w:t>A</w:t>
      </w:r>
      <w:r w:rsidR="00A2082B" w:rsidRPr="002C375A">
        <w:rPr>
          <w:rFonts w:ascii="Arial" w:hAnsi="Arial" w:cs="Arial"/>
          <w:sz w:val="24"/>
          <w:szCs w:val="24"/>
        </w:rPr>
        <w:t xml:space="preserve">nuran larvae </w:t>
      </w:r>
      <w:r w:rsidR="0075096D" w:rsidRPr="002C375A">
        <w:rPr>
          <w:rFonts w:ascii="Arial" w:hAnsi="Arial" w:cs="Arial"/>
          <w:sz w:val="24"/>
          <w:szCs w:val="24"/>
        </w:rPr>
        <w:t xml:space="preserve">have </w:t>
      </w:r>
      <w:r w:rsidR="00A2082B" w:rsidRPr="002C375A">
        <w:rPr>
          <w:rFonts w:ascii="Arial" w:hAnsi="Arial" w:cs="Arial"/>
          <w:sz w:val="24"/>
          <w:szCs w:val="24"/>
        </w:rPr>
        <w:t xml:space="preserve">innate predator recognition </w:t>
      </w:r>
      <w:proofErr w:type="gramStart"/>
      <w:r w:rsidR="00A2082B" w:rsidRPr="002C375A">
        <w:rPr>
          <w:rFonts w:ascii="Arial" w:hAnsi="Arial" w:cs="Arial"/>
          <w:sz w:val="24"/>
          <w:szCs w:val="24"/>
        </w:rPr>
        <w:t>systems</w:t>
      </w:r>
      <w:r w:rsidR="0075096D" w:rsidRPr="002C375A">
        <w:rPr>
          <w:rFonts w:ascii="Arial" w:hAnsi="Arial" w:cs="Arial"/>
          <w:sz w:val="24"/>
          <w:szCs w:val="24"/>
        </w:rPr>
        <w:t>,</w:t>
      </w:r>
      <w:proofErr w:type="gramEnd"/>
      <w:r w:rsidR="000C2D6A" w:rsidRPr="002C375A">
        <w:rPr>
          <w:rFonts w:ascii="Arial" w:hAnsi="Arial" w:cs="Arial"/>
          <w:sz w:val="24"/>
          <w:szCs w:val="24"/>
        </w:rPr>
        <w:t xml:space="preserve"> </w:t>
      </w:r>
      <w:r>
        <w:rPr>
          <w:rFonts w:ascii="Arial" w:hAnsi="Arial" w:cs="Arial"/>
          <w:sz w:val="24"/>
          <w:szCs w:val="24"/>
        </w:rPr>
        <w:t xml:space="preserve">therefore, </w:t>
      </w:r>
      <w:r w:rsidR="00F17770" w:rsidRPr="002C375A">
        <w:rPr>
          <w:rFonts w:ascii="Arial" w:hAnsi="Arial" w:cs="Arial"/>
          <w:sz w:val="24"/>
          <w:szCs w:val="24"/>
        </w:rPr>
        <w:t>it is necessary to understand if</w:t>
      </w:r>
      <w:r w:rsidR="00647E5B" w:rsidRPr="002C375A">
        <w:rPr>
          <w:rFonts w:ascii="Arial" w:hAnsi="Arial" w:cs="Arial"/>
          <w:sz w:val="24"/>
          <w:szCs w:val="24"/>
        </w:rPr>
        <w:t xml:space="preserve"> </w:t>
      </w:r>
      <w:r w:rsidR="00F17770" w:rsidRPr="002C375A">
        <w:rPr>
          <w:rFonts w:ascii="Arial" w:hAnsi="Arial" w:cs="Arial"/>
          <w:sz w:val="24"/>
          <w:szCs w:val="24"/>
        </w:rPr>
        <w:t xml:space="preserve">trout </w:t>
      </w:r>
      <w:r>
        <w:rPr>
          <w:rFonts w:ascii="Arial" w:hAnsi="Arial" w:cs="Arial"/>
          <w:sz w:val="24"/>
          <w:szCs w:val="24"/>
        </w:rPr>
        <w:t xml:space="preserve">cues (visual, </w:t>
      </w:r>
      <w:r w:rsidR="00647E5B" w:rsidRPr="002C375A">
        <w:rPr>
          <w:rFonts w:ascii="Arial" w:hAnsi="Arial" w:cs="Arial"/>
          <w:sz w:val="24"/>
          <w:szCs w:val="24"/>
        </w:rPr>
        <w:t>chemical</w:t>
      </w:r>
      <w:r>
        <w:rPr>
          <w:rFonts w:ascii="Arial" w:hAnsi="Arial" w:cs="Arial"/>
          <w:sz w:val="24"/>
          <w:szCs w:val="24"/>
        </w:rPr>
        <w:t xml:space="preserve">) </w:t>
      </w:r>
      <w:r w:rsidR="00647E5B" w:rsidRPr="002C375A">
        <w:rPr>
          <w:rFonts w:ascii="Arial" w:hAnsi="Arial" w:cs="Arial"/>
          <w:sz w:val="24"/>
          <w:szCs w:val="24"/>
        </w:rPr>
        <w:t xml:space="preserve">activate </w:t>
      </w:r>
      <w:r w:rsidR="00B26D75">
        <w:rPr>
          <w:rFonts w:ascii="Arial" w:hAnsi="Arial" w:cs="Arial"/>
          <w:sz w:val="24"/>
          <w:szCs w:val="24"/>
        </w:rPr>
        <w:t>responses</w:t>
      </w:r>
      <w:r w:rsidR="00B26D75" w:rsidRPr="002C375A">
        <w:rPr>
          <w:rFonts w:ascii="Arial" w:hAnsi="Arial" w:cs="Arial"/>
          <w:sz w:val="24"/>
          <w:szCs w:val="24"/>
        </w:rPr>
        <w:t xml:space="preserve"> </w:t>
      </w:r>
      <w:r w:rsidR="009D26A7" w:rsidRPr="002C375A">
        <w:rPr>
          <w:rFonts w:ascii="Arial" w:hAnsi="Arial" w:cs="Arial"/>
          <w:sz w:val="24"/>
          <w:szCs w:val="24"/>
        </w:rPr>
        <w:t>in species that have not co</w:t>
      </w:r>
      <w:r w:rsidR="00CB7FB7">
        <w:rPr>
          <w:rFonts w:ascii="Arial" w:hAnsi="Arial" w:cs="Arial"/>
          <w:sz w:val="24"/>
          <w:szCs w:val="24"/>
        </w:rPr>
        <w:t>-</w:t>
      </w:r>
      <w:r w:rsidR="009D26A7" w:rsidRPr="002C375A">
        <w:rPr>
          <w:rFonts w:ascii="Arial" w:hAnsi="Arial" w:cs="Arial"/>
          <w:sz w:val="24"/>
          <w:szCs w:val="24"/>
        </w:rPr>
        <w:t xml:space="preserve">evolved with </w:t>
      </w:r>
      <w:r w:rsidR="003A08BD" w:rsidRPr="002C375A">
        <w:rPr>
          <w:rFonts w:ascii="Arial" w:hAnsi="Arial" w:cs="Arial"/>
          <w:sz w:val="24"/>
          <w:szCs w:val="24"/>
        </w:rPr>
        <w:t>trout</w:t>
      </w:r>
      <w:r w:rsidR="00685CB2" w:rsidRPr="002C375A">
        <w:rPr>
          <w:rFonts w:ascii="Arial" w:hAnsi="Arial" w:cs="Arial"/>
          <w:sz w:val="24"/>
          <w:szCs w:val="24"/>
        </w:rPr>
        <w:t>.</w:t>
      </w:r>
      <w:r w:rsidR="00185B7A" w:rsidRPr="002C375A">
        <w:rPr>
          <w:rFonts w:ascii="Arial" w:hAnsi="Arial" w:cs="Arial"/>
          <w:sz w:val="24"/>
          <w:szCs w:val="24"/>
        </w:rPr>
        <w:t xml:space="preserve"> </w:t>
      </w:r>
      <w:r w:rsidR="009D26A7" w:rsidRPr="002C375A">
        <w:rPr>
          <w:rFonts w:ascii="Arial" w:hAnsi="Arial" w:cs="Arial"/>
          <w:sz w:val="24"/>
          <w:szCs w:val="24"/>
        </w:rPr>
        <w:t xml:space="preserve">Among others, </w:t>
      </w:r>
      <w:r>
        <w:rPr>
          <w:rFonts w:ascii="Arial" w:hAnsi="Arial" w:cs="Arial"/>
          <w:sz w:val="24"/>
          <w:szCs w:val="24"/>
        </w:rPr>
        <w:t xml:space="preserve">such </w:t>
      </w:r>
      <w:r w:rsidR="003A08BD" w:rsidRPr="002C375A">
        <w:rPr>
          <w:rFonts w:ascii="Arial" w:hAnsi="Arial" w:cs="Arial"/>
          <w:sz w:val="24"/>
          <w:szCs w:val="24"/>
        </w:rPr>
        <w:t>a</w:t>
      </w:r>
      <w:r w:rsidR="00647E5B" w:rsidRPr="002C375A">
        <w:rPr>
          <w:rFonts w:ascii="Arial" w:hAnsi="Arial" w:cs="Arial"/>
          <w:sz w:val="24"/>
          <w:szCs w:val="24"/>
        </w:rPr>
        <w:t xml:space="preserve">nti-predatory responses </w:t>
      </w:r>
      <w:r w:rsidR="0075096D" w:rsidRPr="002C375A">
        <w:rPr>
          <w:rFonts w:ascii="Arial" w:hAnsi="Arial" w:cs="Arial"/>
          <w:sz w:val="24"/>
          <w:szCs w:val="24"/>
        </w:rPr>
        <w:t>include</w:t>
      </w:r>
      <w:r w:rsidR="00647E5B" w:rsidRPr="002C375A">
        <w:rPr>
          <w:rFonts w:ascii="Arial" w:hAnsi="Arial" w:cs="Arial"/>
          <w:sz w:val="24"/>
          <w:szCs w:val="24"/>
        </w:rPr>
        <w:t xml:space="preserve"> changes in </w:t>
      </w:r>
      <w:r w:rsidR="00CA271D">
        <w:rPr>
          <w:rFonts w:ascii="Arial" w:hAnsi="Arial" w:cs="Arial"/>
          <w:sz w:val="24"/>
          <w:szCs w:val="24"/>
        </w:rPr>
        <w:t xml:space="preserve">motility and </w:t>
      </w:r>
      <w:r w:rsidR="00647E5B" w:rsidRPr="002C375A">
        <w:rPr>
          <w:rFonts w:ascii="Arial" w:hAnsi="Arial" w:cs="Arial"/>
          <w:sz w:val="24"/>
          <w:szCs w:val="24"/>
        </w:rPr>
        <w:t>activity patterns</w:t>
      </w:r>
      <w:r w:rsidR="00CA271D">
        <w:rPr>
          <w:rFonts w:ascii="Arial" w:hAnsi="Arial" w:cs="Arial"/>
          <w:sz w:val="24"/>
          <w:szCs w:val="24"/>
        </w:rPr>
        <w:t>,</w:t>
      </w:r>
      <w:r w:rsidR="003A08BD" w:rsidRPr="002C375A">
        <w:rPr>
          <w:rFonts w:ascii="Arial" w:hAnsi="Arial" w:cs="Arial"/>
          <w:sz w:val="24"/>
          <w:szCs w:val="24"/>
        </w:rPr>
        <w:t xml:space="preserve"> and </w:t>
      </w:r>
      <w:r w:rsidR="00647E5B" w:rsidRPr="002C375A">
        <w:rPr>
          <w:rFonts w:ascii="Arial" w:hAnsi="Arial" w:cs="Arial"/>
          <w:sz w:val="24"/>
          <w:szCs w:val="24"/>
        </w:rPr>
        <w:t xml:space="preserve">selection of sites away from </w:t>
      </w:r>
      <w:r w:rsidR="001E6D08" w:rsidRPr="002C375A">
        <w:rPr>
          <w:rFonts w:ascii="Arial" w:hAnsi="Arial" w:cs="Arial"/>
          <w:sz w:val="24"/>
          <w:szCs w:val="24"/>
        </w:rPr>
        <w:t>predators (</w:t>
      </w:r>
      <w:r w:rsidR="00647E5B" w:rsidRPr="002C375A">
        <w:rPr>
          <w:rFonts w:ascii="Arial" w:hAnsi="Arial" w:cs="Arial"/>
          <w:sz w:val="24"/>
          <w:szCs w:val="24"/>
        </w:rPr>
        <w:t xml:space="preserve">Petranka and Sih, 1987; Hamer et al., 2002). </w:t>
      </w:r>
      <w:r w:rsidR="00BA2005" w:rsidRPr="002C375A">
        <w:rPr>
          <w:rFonts w:ascii="Arial" w:hAnsi="Arial" w:cs="Arial"/>
          <w:sz w:val="24"/>
          <w:szCs w:val="24"/>
        </w:rPr>
        <w:t xml:space="preserve">These behavioural changes can have </w:t>
      </w:r>
      <w:r w:rsidR="00AD2673">
        <w:rPr>
          <w:rFonts w:ascii="Arial" w:hAnsi="Arial" w:cs="Arial"/>
          <w:sz w:val="24"/>
          <w:szCs w:val="24"/>
        </w:rPr>
        <w:t xml:space="preserve">significant effects on </w:t>
      </w:r>
      <w:r w:rsidR="00BA2005" w:rsidRPr="002C375A">
        <w:rPr>
          <w:rFonts w:ascii="Arial" w:hAnsi="Arial" w:cs="Arial"/>
          <w:sz w:val="24"/>
          <w:szCs w:val="24"/>
        </w:rPr>
        <w:t>larva</w:t>
      </w:r>
      <w:r w:rsidR="00CA271D">
        <w:rPr>
          <w:rFonts w:ascii="Arial" w:hAnsi="Arial" w:cs="Arial"/>
          <w:sz w:val="24"/>
          <w:szCs w:val="24"/>
        </w:rPr>
        <w:t>l</w:t>
      </w:r>
      <w:r w:rsidR="00BA2005" w:rsidRPr="002C375A">
        <w:rPr>
          <w:rFonts w:ascii="Arial" w:hAnsi="Arial" w:cs="Arial"/>
          <w:sz w:val="24"/>
          <w:szCs w:val="24"/>
        </w:rPr>
        <w:t xml:space="preserve"> </w:t>
      </w:r>
      <w:r w:rsidR="00CA271D">
        <w:rPr>
          <w:rFonts w:ascii="Arial" w:hAnsi="Arial" w:cs="Arial"/>
          <w:sz w:val="24"/>
          <w:szCs w:val="24"/>
        </w:rPr>
        <w:t xml:space="preserve">growth and </w:t>
      </w:r>
      <w:r w:rsidR="00BA2005" w:rsidRPr="002C375A">
        <w:rPr>
          <w:rFonts w:ascii="Arial" w:hAnsi="Arial" w:cs="Arial"/>
          <w:sz w:val="24"/>
          <w:szCs w:val="24"/>
        </w:rPr>
        <w:t xml:space="preserve">development </w:t>
      </w:r>
      <w:r w:rsidR="002178B9" w:rsidRPr="002C375A">
        <w:rPr>
          <w:rFonts w:ascii="Arial" w:hAnsi="Arial" w:cs="Arial"/>
          <w:sz w:val="24"/>
          <w:szCs w:val="24"/>
        </w:rPr>
        <w:t>(</w:t>
      </w:r>
      <w:r w:rsidR="00842DF3" w:rsidRPr="002C375A">
        <w:rPr>
          <w:rFonts w:ascii="Arial" w:hAnsi="Arial" w:cs="Arial"/>
          <w:sz w:val="24"/>
          <w:szCs w:val="24"/>
        </w:rPr>
        <w:t xml:space="preserve">Skelly </w:t>
      </w:r>
      <w:r>
        <w:rPr>
          <w:rFonts w:ascii="Arial" w:hAnsi="Arial" w:cs="Arial"/>
          <w:sz w:val="24"/>
          <w:szCs w:val="24"/>
        </w:rPr>
        <w:t>and</w:t>
      </w:r>
      <w:r w:rsidR="00842DF3" w:rsidRPr="002C375A">
        <w:rPr>
          <w:rFonts w:ascii="Arial" w:hAnsi="Arial" w:cs="Arial"/>
          <w:sz w:val="24"/>
          <w:szCs w:val="24"/>
        </w:rPr>
        <w:t xml:space="preserve"> Werner, 1990; Lima, 1998</w:t>
      </w:r>
      <w:r w:rsidR="002178B9" w:rsidRPr="002C375A">
        <w:rPr>
          <w:rFonts w:ascii="Arial" w:hAnsi="Arial" w:cs="Arial"/>
          <w:sz w:val="24"/>
          <w:szCs w:val="24"/>
        </w:rPr>
        <w:t>)</w:t>
      </w:r>
      <w:r>
        <w:rPr>
          <w:rFonts w:ascii="Arial" w:hAnsi="Arial" w:cs="Arial"/>
          <w:sz w:val="24"/>
          <w:szCs w:val="24"/>
        </w:rPr>
        <w:t>.</w:t>
      </w:r>
    </w:p>
    <w:p w14:paraId="52401070" w14:textId="5022F628" w:rsidR="008B5A8F" w:rsidRPr="002C375A" w:rsidRDefault="006170CF" w:rsidP="008B5A8F">
      <w:pPr>
        <w:jc w:val="both"/>
        <w:rPr>
          <w:rFonts w:ascii="Arial" w:hAnsi="Arial" w:cs="Arial"/>
          <w:sz w:val="24"/>
          <w:szCs w:val="24"/>
        </w:rPr>
      </w:pPr>
      <w:r w:rsidRPr="002C375A">
        <w:rPr>
          <w:rFonts w:ascii="Arial" w:hAnsi="Arial" w:cs="Arial"/>
          <w:sz w:val="24"/>
          <w:szCs w:val="24"/>
        </w:rPr>
        <w:t xml:space="preserve">With </w:t>
      </w:r>
      <w:r w:rsidR="008B5A8F" w:rsidRPr="002C375A">
        <w:rPr>
          <w:rFonts w:ascii="Arial" w:hAnsi="Arial" w:cs="Arial"/>
          <w:sz w:val="24"/>
          <w:szCs w:val="24"/>
        </w:rPr>
        <w:t xml:space="preserve">the aim of increasing the understanding of effects of </w:t>
      </w:r>
      <w:r w:rsidR="00A578DF">
        <w:rPr>
          <w:rFonts w:ascii="Arial" w:hAnsi="Arial" w:cs="Arial"/>
          <w:sz w:val="24"/>
          <w:szCs w:val="24"/>
        </w:rPr>
        <w:t xml:space="preserve">exotic </w:t>
      </w:r>
      <w:r w:rsidR="008B5A8F" w:rsidRPr="002C375A">
        <w:rPr>
          <w:rFonts w:ascii="Arial" w:hAnsi="Arial" w:cs="Arial"/>
          <w:sz w:val="24"/>
          <w:szCs w:val="24"/>
        </w:rPr>
        <w:t xml:space="preserve">trout farming and trout presence on </w:t>
      </w:r>
      <w:r w:rsidR="00A578DF">
        <w:rPr>
          <w:rFonts w:ascii="Arial" w:hAnsi="Arial" w:cs="Arial"/>
          <w:sz w:val="24"/>
          <w:szCs w:val="24"/>
        </w:rPr>
        <w:t xml:space="preserve">native </w:t>
      </w:r>
      <w:r w:rsidR="008B5A8F" w:rsidRPr="002C375A">
        <w:rPr>
          <w:rFonts w:ascii="Arial" w:hAnsi="Arial" w:cs="Arial"/>
          <w:sz w:val="24"/>
          <w:szCs w:val="24"/>
        </w:rPr>
        <w:t>amphibian</w:t>
      </w:r>
      <w:r w:rsidR="00A578DF">
        <w:rPr>
          <w:rFonts w:ascii="Arial" w:hAnsi="Arial" w:cs="Arial"/>
          <w:sz w:val="24"/>
          <w:szCs w:val="24"/>
        </w:rPr>
        <w:t>s</w:t>
      </w:r>
      <w:r w:rsidR="00661498">
        <w:rPr>
          <w:rFonts w:ascii="Arial" w:hAnsi="Arial" w:cs="Arial"/>
          <w:sz w:val="24"/>
          <w:szCs w:val="24"/>
        </w:rPr>
        <w:t xml:space="preserve"> in Mexico</w:t>
      </w:r>
      <w:r w:rsidR="008B5A8F" w:rsidRPr="002C375A">
        <w:rPr>
          <w:rFonts w:ascii="Arial" w:hAnsi="Arial" w:cs="Arial"/>
          <w:sz w:val="24"/>
          <w:szCs w:val="24"/>
        </w:rPr>
        <w:t>, we explored: 1</w:t>
      </w:r>
      <w:r w:rsidR="00F30E55" w:rsidRPr="002C375A">
        <w:rPr>
          <w:rFonts w:ascii="Arial" w:hAnsi="Arial" w:cs="Arial"/>
          <w:sz w:val="24"/>
          <w:szCs w:val="24"/>
        </w:rPr>
        <w:t>)</w:t>
      </w:r>
      <w:r w:rsidR="008B5A8F" w:rsidRPr="002C375A">
        <w:rPr>
          <w:rFonts w:ascii="Arial" w:hAnsi="Arial" w:cs="Arial"/>
          <w:sz w:val="24"/>
          <w:szCs w:val="24"/>
        </w:rPr>
        <w:t xml:space="preserve"> </w:t>
      </w:r>
      <w:r w:rsidR="003E26AF">
        <w:rPr>
          <w:rFonts w:ascii="Arial" w:hAnsi="Arial" w:cs="Arial"/>
          <w:sz w:val="24"/>
          <w:szCs w:val="24"/>
        </w:rPr>
        <w:t xml:space="preserve">whether rainbow trout visual cues induce </w:t>
      </w:r>
      <w:r w:rsidR="00B62A74">
        <w:rPr>
          <w:rFonts w:ascii="Arial" w:hAnsi="Arial" w:cs="Arial"/>
          <w:sz w:val="24"/>
          <w:szCs w:val="24"/>
        </w:rPr>
        <w:t>behavioural (</w:t>
      </w:r>
      <w:r w:rsidR="003E26AF">
        <w:rPr>
          <w:rFonts w:ascii="Arial" w:hAnsi="Arial" w:cs="Arial"/>
          <w:sz w:val="24"/>
          <w:szCs w:val="24"/>
        </w:rPr>
        <w:t>anti-predator</w:t>
      </w:r>
      <w:r w:rsidR="00B62A74">
        <w:rPr>
          <w:rFonts w:ascii="Arial" w:hAnsi="Arial" w:cs="Arial"/>
          <w:sz w:val="24"/>
          <w:szCs w:val="24"/>
        </w:rPr>
        <w:t>)</w:t>
      </w:r>
      <w:r w:rsidR="003E26AF">
        <w:rPr>
          <w:rFonts w:ascii="Arial" w:hAnsi="Arial" w:cs="Arial"/>
          <w:sz w:val="24"/>
          <w:szCs w:val="24"/>
        </w:rPr>
        <w:t xml:space="preserve"> response in larvae of a native frog species (</w:t>
      </w:r>
      <w:r w:rsidR="008B5A8F" w:rsidRPr="002C375A">
        <w:rPr>
          <w:rFonts w:ascii="Arial" w:hAnsi="Arial" w:cs="Arial"/>
          <w:i/>
          <w:sz w:val="24"/>
          <w:szCs w:val="24"/>
        </w:rPr>
        <w:t>Lithobates spectabilis</w:t>
      </w:r>
      <w:r w:rsidR="003E26AF">
        <w:rPr>
          <w:rFonts w:ascii="Arial" w:hAnsi="Arial" w:cs="Arial"/>
          <w:iCs/>
          <w:sz w:val="24"/>
          <w:szCs w:val="24"/>
        </w:rPr>
        <w:t>),</w:t>
      </w:r>
      <w:r w:rsidR="008B5A8F" w:rsidRPr="002C375A">
        <w:rPr>
          <w:rFonts w:ascii="Arial" w:hAnsi="Arial" w:cs="Arial"/>
          <w:sz w:val="24"/>
          <w:szCs w:val="24"/>
        </w:rPr>
        <w:t xml:space="preserve"> </w:t>
      </w:r>
      <w:r w:rsidR="00F30E55" w:rsidRPr="002C375A">
        <w:rPr>
          <w:rFonts w:ascii="Arial" w:hAnsi="Arial" w:cs="Arial"/>
          <w:sz w:val="24"/>
          <w:szCs w:val="24"/>
        </w:rPr>
        <w:t xml:space="preserve">2) </w:t>
      </w:r>
      <w:r w:rsidR="003E26AF">
        <w:rPr>
          <w:rFonts w:ascii="Arial" w:hAnsi="Arial" w:cs="Arial"/>
          <w:sz w:val="24"/>
          <w:szCs w:val="24"/>
        </w:rPr>
        <w:t xml:space="preserve">whether </w:t>
      </w:r>
      <w:r w:rsidR="00F30E55" w:rsidRPr="002C375A">
        <w:rPr>
          <w:rFonts w:ascii="Arial" w:hAnsi="Arial" w:cs="Arial"/>
          <w:sz w:val="24"/>
          <w:szCs w:val="24"/>
        </w:rPr>
        <w:t xml:space="preserve">rainbow trout chemical </w:t>
      </w:r>
      <w:r w:rsidR="003E26AF">
        <w:rPr>
          <w:rFonts w:ascii="Arial" w:hAnsi="Arial" w:cs="Arial"/>
          <w:sz w:val="24"/>
          <w:szCs w:val="24"/>
        </w:rPr>
        <w:t xml:space="preserve">cues induce </w:t>
      </w:r>
      <w:r w:rsidR="00B62A74">
        <w:rPr>
          <w:rFonts w:ascii="Arial" w:hAnsi="Arial" w:cs="Arial"/>
          <w:sz w:val="24"/>
          <w:szCs w:val="24"/>
        </w:rPr>
        <w:t>behavioural</w:t>
      </w:r>
      <w:r w:rsidR="003E26AF">
        <w:rPr>
          <w:rFonts w:ascii="Arial" w:hAnsi="Arial" w:cs="Arial"/>
          <w:sz w:val="24"/>
          <w:szCs w:val="24"/>
        </w:rPr>
        <w:t xml:space="preserve"> </w:t>
      </w:r>
      <w:r w:rsidR="00B62A74">
        <w:rPr>
          <w:rFonts w:ascii="Arial" w:hAnsi="Arial" w:cs="Arial"/>
          <w:sz w:val="24"/>
          <w:szCs w:val="24"/>
        </w:rPr>
        <w:t>(</w:t>
      </w:r>
      <w:r w:rsidR="00F30E55" w:rsidRPr="002C375A">
        <w:rPr>
          <w:rFonts w:ascii="Arial" w:hAnsi="Arial" w:cs="Arial"/>
          <w:sz w:val="24"/>
          <w:szCs w:val="24"/>
        </w:rPr>
        <w:t>anti</w:t>
      </w:r>
      <w:r w:rsidR="003E26AF">
        <w:rPr>
          <w:rFonts w:ascii="Arial" w:hAnsi="Arial" w:cs="Arial"/>
          <w:sz w:val="24"/>
          <w:szCs w:val="24"/>
        </w:rPr>
        <w:t>-</w:t>
      </w:r>
      <w:r w:rsidR="00F30E55" w:rsidRPr="002C375A">
        <w:rPr>
          <w:rFonts w:ascii="Arial" w:hAnsi="Arial" w:cs="Arial"/>
          <w:sz w:val="24"/>
          <w:szCs w:val="24"/>
        </w:rPr>
        <w:t>predator</w:t>
      </w:r>
      <w:r w:rsidR="00B62A74">
        <w:rPr>
          <w:rFonts w:ascii="Arial" w:hAnsi="Arial" w:cs="Arial"/>
          <w:sz w:val="24"/>
          <w:szCs w:val="24"/>
        </w:rPr>
        <w:t>)</w:t>
      </w:r>
      <w:r w:rsidR="00F30E55" w:rsidRPr="002C375A">
        <w:rPr>
          <w:rFonts w:ascii="Arial" w:hAnsi="Arial" w:cs="Arial"/>
          <w:sz w:val="24"/>
          <w:szCs w:val="24"/>
        </w:rPr>
        <w:t xml:space="preserve"> response in </w:t>
      </w:r>
      <w:r w:rsidR="003E26AF" w:rsidRPr="002C375A">
        <w:rPr>
          <w:rFonts w:ascii="Arial" w:hAnsi="Arial" w:cs="Arial"/>
          <w:i/>
          <w:sz w:val="24"/>
          <w:szCs w:val="24"/>
        </w:rPr>
        <w:t>L</w:t>
      </w:r>
      <w:r w:rsidR="003E26AF">
        <w:rPr>
          <w:rFonts w:ascii="Arial" w:hAnsi="Arial" w:cs="Arial"/>
          <w:i/>
          <w:sz w:val="24"/>
          <w:szCs w:val="24"/>
        </w:rPr>
        <w:t>.</w:t>
      </w:r>
      <w:r w:rsidR="003E26AF" w:rsidRPr="002C375A">
        <w:rPr>
          <w:rFonts w:ascii="Arial" w:hAnsi="Arial" w:cs="Arial"/>
          <w:i/>
          <w:sz w:val="24"/>
          <w:szCs w:val="24"/>
        </w:rPr>
        <w:t xml:space="preserve"> </w:t>
      </w:r>
      <w:r w:rsidR="00F30E55" w:rsidRPr="002C375A">
        <w:rPr>
          <w:rFonts w:ascii="Arial" w:hAnsi="Arial" w:cs="Arial"/>
          <w:i/>
          <w:sz w:val="24"/>
          <w:szCs w:val="24"/>
        </w:rPr>
        <w:t>spectabilis</w:t>
      </w:r>
      <w:r w:rsidR="00F30E55" w:rsidRPr="002C375A">
        <w:rPr>
          <w:rFonts w:ascii="Arial" w:hAnsi="Arial" w:cs="Arial"/>
          <w:sz w:val="24"/>
          <w:szCs w:val="24"/>
        </w:rPr>
        <w:t xml:space="preserve"> </w:t>
      </w:r>
      <w:r w:rsidR="003E26AF">
        <w:rPr>
          <w:rFonts w:ascii="Arial" w:hAnsi="Arial" w:cs="Arial"/>
          <w:sz w:val="24"/>
          <w:szCs w:val="24"/>
        </w:rPr>
        <w:t>larvae,</w:t>
      </w:r>
      <w:r w:rsidR="003E26AF" w:rsidRPr="002C375A">
        <w:rPr>
          <w:rFonts w:ascii="Arial" w:hAnsi="Arial" w:cs="Arial"/>
          <w:sz w:val="24"/>
          <w:szCs w:val="24"/>
        </w:rPr>
        <w:t xml:space="preserve"> </w:t>
      </w:r>
      <w:r w:rsidR="005F7729" w:rsidRPr="002C375A">
        <w:rPr>
          <w:rFonts w:ascii="Arial" w:hAnsi="Arial" w:cs="Arial"/>
          <w:sz w:val="24"/>
          <w:szCs w:val="24"/>
        </w:rPr>
        <w:t>and</w:t>
      </w:r>
      <w:r w:rsidR="008B5A8F" w:rsidRPr="002C375A">
        <w:rPr>
          <w:rFonts w:ascii="Arial" w:hAnsi="Arial" w:cs="Arial"/>
          <w:sz w:val="24"/>
          <w:szCs w:val="24"/>
        </w:rPr>
        <w:t xml:space="preserve"> 3) </w:t>
      </w:r>
      <w:r w:rsidR="003E26AF">
        <w:rPr>
          <w:rFonts w:ascii="Arial" w:hAnsi="Arial" w:cs="Arial"/>
          <w:sz w:val="24"/>
          <w:szCs w:val="24"/>
        </w:rPr>
        <w:t>whether l</w:t>
      </w:r>
      <w:r w:rsidR="00F30E55" w:rsidRPr="002C375A">
        <w:rPr>
          <w:rFonts w:ascii="Arial" w:hAnsi="Arial" w:cs="Arial"/>
          <w:sz w:val="24"/>
          <w:szCs w:val="24"/>
        </w:rPr>
        <w:t xml:space="preserve">ong-term </w:t>
      </w:r>
      <w:r w:rsidR="003E26AF">
        <w:rPr>
          <w:rFonts w:ascii="Arial" w:hAnsi="Arial" w:cs="Arial"/>
          <w:sz w:val="24"/>
          <w:szCs w:val="24"/>
        </w:rPr>
        <w:t xml:space="preserve">exposure to rainbow </w:t>
      </w:r>
      <w:r w:rsidR="008B5A8F" w:rsidRPr="002C375A">
        <w:rPr>
          <w:rFonts w:ascii="Arial" w:hAnsi="Arial" w:cs="Arial"/>
          <w:sz w:val="24"/>
          <w:szCs w:val="24"/>
        </w:rPr>
        <w:t>trout chemical</w:t>
      </w:r>
      <w:r w:rsidR="003E26AF">
        <w:rPr>
          <w:rFonts w:ascii="Arial" w:hAnsi="Arial" w:cs="Arial"/>
          <w:sz w:val="24"/>
          <w:szCs w:val="24"/>
        </w:rPr>
        <w:t xml:space="preserve"> cue</w:t>
      </w:r>
      <w:r w:rsidR="008B5A8F" w:rsidRPr="002C375A">
        <w:rPr>
          <w:rFonts w:ascii="Arial" w:hAnsi="Arial" w:cs="Arial"/>
          <w:sz w:val="24"/>
          <w:szCs w:val="24"/>
        </w:rPr>
        <w:t>s</w:t>
      </w:r>
      <w:r w:rsidR="003E26AF">
        <w:rPr>
          <w:rFonts w:ascii="Arial" w:hAnsi="Arial" w:cs="Arial"/>
          <w:sz w:val="24"/>
          <w:szCs w:val="24"/>
        </w:rPr>
        <w:t>, and their</w:t>
      </w:r>
      <w:r w:rsidR="00886A76" w:rsidRPr="002C375A">
        <w:rPr>
          <w:rFonts w:ascii="Arial" w:hAnsi="Arial" w:cs="Arial"/>
          <w:sz w:val="24"/>
          <w:szCs w:val="24"/>
        </w:rPr>
        <w:t xml:space="preserve"> interaction with</w:t>
      </w:r>
      <w:r w:rsidR="005F7729" w:rsidRPr="002C375A">
        <w:rPr>
          <w:rFonts w:ascii="Arial" w:hAnsi="Arial" w:cs="Arial"/>
          <w:sz w:val="24"/>
          <w:szCs w:val="24"/>
        </w:rPr>
        <w:t xml:space="preserve"> </w:t>
      </w:r>
      <w:r w:rsidR="003E26AF">
        <w:rPr>
          <w:rFonts w:ascii="Arial" w:hAnsi="Arial" w:cs="Arial"/>
          <w:sz w:val="24"/>
          <w:szCs w:val="24"/>
        </w:rPr>
        <w:t xml:space="preserve">tadpole </w:t>
      </w:r>
      <w:r w:rsidR="005F7729" w:rsidRPr="002C375A">
        <w:rPr>
          <w:rFonts w:ascii="Arial" w:hAnsi="Arial" w:cs="Arial"/>
          <w:sz w:val="24"/>
          <w:szCs w:val="24"/>
        </w:rPr>
        <w:t>density</w:t>
      </w:r>
      <w:r w:rsidR="003E26AF">
        <w:rPr>
          <w:rFonts w:ascii="Arial" w:hAnsi="Arial" w:cs="Arial"/>
          <w:sz w:val="24"/>
          <w:szCs w:val="24"/>
        </w:rPr>
        <w:t>, affect the</w:t>
      </w:r>
      <w:r w:rsidR="008B5A8F" w:rsidRPr="002C375A">
        <w:rPr>
          <w:rFonts w:ascii="Arial" w:hAnsi="Arial" w:cs="Arial"/>
          <w:sz w:val="24"/>
          <w:szCs w:val="24"/>
        </w:rPr>
        <w:t xml:space="preserve"> growth</w:t>
      </w:r>
      <w:r w:rsidR="003E26AF">
        <w:rPr>
          <w:rFonts w:ascii="Arial" w:hAnsi="Arial" w:cs="Arial"/>
          <w:sz w:val="24"/>
          <w:szCs w:val="24"/>
        </w:rPr>
        <w:t xml:space="preserve">, </w:t>
      </w:r>
      <w:r w:rsidR="008B5A8F" w:rsidRPr="002C375A">
        <w:rPr>
          <w:rFonts w:ascii="Arial" w:hAnsi="Arial" w:cs="Arial"/>
          <w:sz w:val="24"/>
          <w:szCs w:val="24"/>
        </w:rPr>
        <w:t xml:space="preserve">development </w:t>
      </w:r>
      <w:r w:rsidR="003E26AF">
        <w:rPr>
          <w:rFonts w:ascii="Arial" w:hAnsi="Arial" w:cs="Arial"/>
          <w:sz w:val="24"/>
          <w:szCs w:val="24"/>
        </w:rPr>
        <w:t xml:space="preserve">and/or survival </w:t>
      </w:r>
      <w:r w:rsidR="008B5A8F" w:rsidRPr="002C375A">
        <w:rPr>
          <w:rFonts w:ascii="Arial" w:hAnsi="Arial" w:cs="Arial"/>
          <w:sz w:val="24"/>
          <w:szCs w:val="24"/>
        </w:rPr>
        <w:t xml:space="preserve">of </w:t>
      </w:r>
      <w:r w:rsidR="003E26AF" w:rsidRPr="002C375A">
        <w:rPr>
          <w:rFonts w:ascii="Arial" w:hAnsi="Arial" w:cs="Arial"/>
          <w:i/>
          <w:sz w:val="24"/>
          <w:szCs w:val="24"/>
        </w:rPr>
        <w:t>L</w:t>
      </w:r>
      <w:r w:rsidR="003E26AF">
        <w:rPr>
          <w:rFonts w:ascii="Arial" w:hAnsi="Arial" w:cs="Arial"/>
          <w:i/>
          <w:sz w:val="24"/>
          <w:szCs w:val="24"/>
        </w:rPr>
        <w:t>.</w:t>
      </w:r>
      <w:r w:rsidR="003E26AF" w:rsidRPr="002C375A">
        <w:rPr>
          <w:rFonts w:ascii="Arial" w:hAnsi="Arial" w:cs="Arial"/>
          <w:i/>
          <w:sz w:val="24"/>
          <w:szCs w:val="24"/>
        </w:rPr>
        <w:t xml:space="preserve"> </w:t>
      </w:r>
      <w:r w:rsidR="008B5A8F" w:rsidRPr="002C375A">
        <w:rPr>
          <w:rFonts w:ascii="Arial" w:hAnsi="Arial" w:cs="Arial"/>
          <w:i/>
          <w:sz w:val="24"/>
          <w:szCs w:val="24"/>
        </w:rPr>
        <w:t>spectabilis</w:t>
      </w:r>
      <w:r w:rsidR="008B5A8F" w:rsidRPr="002C375A">
        <w:rPr>
          <w:rFonts w:ascii="Arial" w:hAnsi="Arial" w:cs="Arial"/>
          <w:sz w:val="24"/>
          <w:szCs w:val="24"/>
        </w:rPr>
        <w:t xml:space="preserve"> larvae</w:t>
      </w:r>
      <w:r w:rsidR="001E6D08" w:rsidRPr="002C375A">
        <w:rPr>
          <w:rFonts w:ascii="Arial" w:hAnsi="Arial" w:cs="Arial"/>
          <w:sz w:val="24"/>
          <w:szCs w:val="24"/>
        </w:rPr>
        <w:t>.</w:t>
      </w:r>
      <w:r w:rsidR="005F7729" w:rsidRPr="002C375A">
        <w:rPr>
          <w:rFonts w:ascii="Arial" w:hAnsi="Arial" w:cs="Arial"/>
          <w:sz w:val="24"/>
          <w:szCs w:val="24"/>
        </w:rPr>
        <w:t xml:space="preserve"> </w:t>
      </w:r>
    </w:p>
    <w:p w14:paraId="00000015" w14:textId="22ED6449" w:rsidR="008F2300" w:rsidRPr="002C375A" w:rsidRDefault="008F2300">
      <w:pPr>
        <w:jc w:val="both"/>
        <w:rPr>
          <w:rFonts w:ascii="Arial" w:hAnsi="Arial" w:cs="Arial"/>
          <w:sz w:val="24"/>
          <w:szCs w:val="24"/>
        </w:rPr>
      </w:pPr>
    </w:p>
    <w:p w14:paraId="082D10A7" w14:textId="77777777" w:rsidR="00185B7A" w:rsidRPr="002C375A" w:rsidRDefault="00185B7A">
      <w:pPr>
        <w:jc w:val="both"/>
        <w:rPr>
          <w:rFonts w:ascii="Arial" w:hAnsi="Arial" w:cs="Arial"/>
          <w:sz w:val="24"/>
          <w:szCs w:val="24"/>
        </w:rPr>
      </w:pPr>
    </w:p>
    <w:p w14:paraId="0000001F" w14:textId="437FE9F1" w:rsidR="008F2300" w:rsidRPr="002C375A" w:rsidRDefault="00BD250B">
      <w:pPr>
        <w:jc w:val="both"/>
        <w:rPr>
          <w:rFonts w:ascii="Arial" w:hAnsi="Arial" w:cs="Arial"/>
          <w:b/>
          <w:bCs/>
          <w:sz w:val="24"/>
          <w:szCs w:val="24"/>
        </w:rPr>
      </w:pPr>
      <w:r w:rsidRPr="002C375A">
        <w:rPr>
          <w:rFonts w:ascii="Arial" w:hAnsi="Arial" w:cs="Arial"/>
          <w:b/>
          <w:bCs/>
          <w:sz w:val="24"/>
          <w:szCs w:val="24"/>
        </w:rPr>
        <w:t>M</w:t>
      </w:r>
      <w:r w:rsidR="001415C4" w:rsidRPr="002C375A">
        <w:rPr>
          <w:rFonts w:ascii="Arial" w:hAnsi="Arial" w:cs="Arial"/>
          <w:b/>
          <w:bCs/>
          <w:sz w:val="24"/>
          <w:szCs w:val="24"/>
        </w:rPr>
        <w:t>aterials and methods</w:t>
      </w:r>
    </w:p>
    <w:p w14:paraId="0CDD67B8" w14:textId="77777777" w:rsidR="001B1726" w:rsidRPr="002C375A" w:rsidRDefault="001B1726">
      <w:pPr>
        <w:jc w:val="both"/>
        <w:rPr>
          <w:rFonts w:ascii="Arial" w:hAnsi="Arial" w:cs="Arial"/>
          <w:sz w:val="24"/>
          <w:szCs w:val="24"/>
        </w:rPr>
      </w:pPr>
    </w:p>
    <w:p w14:paraId="00000020" w14:textId="4CC4F464" w:rsidR="008F2300" w:rsidRPr="002C375A" w:rsidRDefault="00647E5B">
      <w:pPr>
        <w:jc w:val="both"/>
        <w:rPr>
          <w:rFonts w:ascii="Arial" w:hAnsi="Arial" w:cs="Arial"/>
          <w:i/>
          <w:iCs/>
          <w:sz w:val="24"/>
          <w:szCs w:val="24"/>
        </w:rPr>
      </w:pPr>
      <w:r w:rsidRPr="002C375A">
        <w:rPr>
          <w:rFonts w:ascii="Arial" w:hAnsi="Arial" w:cs="Arial"/>
          <w:i/>
          <w:iCs/>
          <w:sz w:val="24"/>
          <w:szCs w:val="24"/>
        </w:rPr>
        <w:t>O</w:t>
      </w:r>
      <w:r w:rsidR="003B6D3D" w:rsidRPr="002C375A">
        <w:rPr>
          <w:rFonts w:ascii="Arial" w:hAnsi="Arial" w:cs="Arial"/>
          <w:i/>
          <w:iCs/>
          <w:sz w:val="24"/>
          <w:szCs w:val="24"/>
        </w:rPr>
        <w:t xml:space="preserve">rganisms for laboratory </w:t>
      </w:r>
      <w:r w:rsidR="003B21E7">
        <w:rPr>
          <w:rFonts w:ascii="Arial" w:hAnsi="Arial" w:cs="Arial"/>
          <w:i/>
          <w:iCs/>
          <w:sz w:val="24"/>
          <w:szCs w:val="24"/>
        </w:rPr>
        <w:t>experiments</w:t>
      </w:r>
    </w:p>
    <w:p w14:paraId="00000021" w14:textId="77777777" w:rsidR="008F2300" w:rsidRPr="002C375A" w:rsidRDefault="008F2300">
      <w:pPr>
        <w:jc w:val="both"/>
        <w:rPr>
          <w:rFonts w:ascii="Arial" w:hAnsi="Arial" w:cs="Arial"/>
          <w:sz w:val="24"/>
          <w:szCs w:val="24"/>
        </w:rPr>
      </w:pPr>
    </w:p>
    <w:p w14:paraId="00000022" w14:textId="732D14A4" w:rsidR="008F2300" w:rsidRPr="002C375A" w:rsidRDefault="00647E5B">
      <w:pPr>
        <w:jc w:val="both"/>
        <w:rPr>
          <w:rFonts w:ascii="Arial" w:hAnsi="Arial" w:cs="Arial"/>
          <w:i/>
          <w:sz w:val="24"/>
          <w:szCs w:val="24"/>
        </w:rPr>
      </w:pPr>
      <w:r w:rsidRPr="002C375A">
        <w:rPr>
          <w:rFonts w:ascii="Arial" w:hAnsi="Arial" w:cs="Arial"/>
          <w:sz w:val="24"/>
          <w:szCs w:val="24"/>
        </w:rPr>
        <w:t xml:space="preserve">To avoid </w:t>
      </w:r>
      <w:r w:rsidR="009E427E">
        <w:rPr>
          <w:rFonts w:ascii="Arial" w:hAnsi="Arial" w:cs="Arial"/>
          <w:sz w:val="24"/>
          <w:szCs w:val="24"/>
        </w:rPr>
        <w:t>the</w:t>
      </w:r>
      <w:r w:rsidRPr="002C375A">
        <w:rPr>
          <w:rFonts w:ascii="Arial" w:hAnsi="Arial" w:cs="Arial"/>
          <w:sz w:val="24"/>
          <w:szCs w:val="24"/>
        </w:rPr>
        <w:t xml:space="preserve"> possibility </w:t>
      </w:r>
      <w:r w:rsidR="009E427E">
        <w:rPr>
          <w:rFonts w:ascii="Arial" w:hAnsi="Arial" w:cs="Arial"/>
          <w:sz w:val="24"/>
          <w:szCs w:val="24"/>
        </w:rPr>
        <w:t xml:space="preserve">that wild </w:t>
      </w:r>
      <w:r w:rsidRPr="002C375A">
        <w:rPr>
          <w:rFonts w:ascii="Arial" w:hAnsi="Arial" w:cs="Arial"/>
          <w:sz w:val="24"/>
          <w:szCs w:val="24"/>
        </w:rPr>
        <w:t xml:space="preserve">tadpoles </w:t>
      </w:r>
      <w:r w:rsidR="0072341B">
        <w:rPr>
          <w:rFonts w:ascii="Arial" w:hAnsi="Arial" w:cs="Arial"/>
          <w:sz w:val="24"/>
          <w:szCs w:val="24"/>
        </w:rPr>
        <w:t xml:space="preserve">have already learnt anti-trout </w:t>
      </w:r>
      <w:proofErr w:type="spellStart"/>
      <w:r w:rsidR="0072341B">
        <w:rPr>
          <w:rFonts w:ascii="Arial" w:hAnsi="Arial" w:cs="Arial"/>
          <w:sz w:val="24"/>
          <w:szCs w:val="24"/>
        </w:rPr>
        <w:t>behaviours</w:t>
      </w:r>
      <w:proofErr w:type="spellEnd"/>
      <w:r w:rsidR="0072341B">
        <w:rPr>
          <w:rFonts w:ascii="Arial" w:hAnsi="Arial" w:cs="Arial"/>
          <w:sz w:val="24"/>
          <w:szCs w:val="24"/>
        </w:rPr>
        <w:t>, thereby affecting interpretation of our results</w:t>
      </w:r>
      <w:r w:rsidRPr="002C375A">
        <w:rPr>
          <w:rFonts w:ascii="Arial" w:hAnsi="Arial" w:cs="Arial"/>
          <w:sz w:val="24"/>
          <w:szCs w:val="24"/>
        </w:rPr>
        <w:t xml:space="preserve">, we </w:t>
      </w:r>
      <w:r w:rsidR="0072341B">
        <w:rPr>
          <w:rFonts w:ascii="Arial" w:hAnsi="Arial" w:cs="Arial"/>
          <w:sz w:val="24"/>
          <w:szCs w:val="24"/>
        </w:rPr>
        <w:t xml:space="preserve">used trout-naïve </w:t>
      </w:r>
      <w:r w:rsidRPr="002C375A">
        <w:rPr>
          <w:rFonts w:ascii="Arial" w:hAnsi="Arial" w:cs="Arial"/>
          <w:sz w:val="24"/>
          <w:szCs w:val="24"/>
        </w:rPr>
        <w:t>tadpoles</w:t>
      </w:r>
      <w:r w:rsidR="00C138B0" w:rsidRPr="002C375A">
        <w:rPr>
          <w:rFonts w:ascii="Arial" w:hAnsi="Arial" w:cs="Arial"/>
          <w:sz w:val="24"/>
          <w:szCs w:val="24"/>
        </w:rPr>
        <w:t xml:space="preserve"> </w:t>
      </w:r>
      <w:r w:rsidR="0072341B">
        <w:rPr>
          <w:rFonts w:ascii="Arial" w:hAnsi="Arial" w:cs="Arial"/>
          <w:sz w:val="24"/>
          <w:szCs w:val="24"/>
        </w:rPr>
        <w:t>reared in</w:t>
      </w:r>
      <w:r w:rsidR="0072341B" w:rsidRPr="002C375A">
        <w:rPr>
          <w:rFonts w:ascii="Arial" w:hAnsi="Arial" w:cs="Arial"/>
          <w:sz w:val="24"/>
          <w:szCs w:val="24"/>
        </w:rPr>
        <w:t xml:space="preserve"> </w:t>
      </w:r>
      <w:r w:rsidR="00C138B0" w:rsidRPr="002C375A">
        <w:rPr>
          <w:rFonts w:ascii="Arial" w:hAnsi="Arial" w:cs="Arial"/>
          <w:sz w:val="24"/>
          <w:szCs w:val="24"/>
        </w:rPr>
        <w:t>the laboratory</w:t>
      </w:r>
      <w:r w:rsidR="003B21E7">
        <w:rPr>
          <w:rFonts w:ascii="Arial" w:hAnsi="Arial" w:cs="Arial"/>
          <w:sz w:val="24"/>
          <w:szCs w:val="24"/>
        </w:rPr>
        <w:t xml:space="preserve"> for our experiments</w:t>
      </w:r>
      <w:r w:rsidR="00C138B0" w:rsidRPr="002C375A">
        <w:rPr>
          <w:rFonts w:ascii="Arial" w:hAnsi="Arial" w:cs="Arial"/>
          <w:sz w:val="24"/>
          <w:szCs w:val="24"/>
        </w:rPr>
        <w:t>.</w:t>
      </w:r>
      <w:r w:rsidRPr="002C375A">
        <w:rPr>
          <w:rFonts w:ascii="Arial" w:hAnsi="Arial" w:cs="Arial"/>
          <w:sz w:val="24"/>
          <w:szCs w:val="24"/>
        </w:rPr>
        <w:t xml:space="preserve"> </w:t>
      </w:r>
      <w:r w:rsidR="00C138B0" w:rsidRPr="002C375A">
        <w:rPr>
          <w:rFonts w:ascii="Arial" w:hAnsi="Arial" w:cs="Arial"/>
          <w:sz w:val="24"/>
          <w:szCs w:val="24"/>
        </w:rPr>
        <w:t>C</w:t>
      </w:r>
      <w:r w:rsidRPr="002C375A">
        <w:rPr>
          <w:rFonts w:ascii="Arial" w:hAnsi="Arial" w:cs="Arial"/>
          <w:sz w:val="24"/>
          <w:szCs w:val="24"/>
        </w:rPr>
        <w:t xml:space="preserve">lutches </w:t>
      </w:r>
      <w:r w:rsidR="00C138B0" w:rsidRPr="002C375A">
        <w:rPr>
          <w:rFonts w:ascii="Arial" w:hAnsi="Arial" w:cs="Arial"/>
          <w:sz w:val="24"/>
          <w:szCs w:val="24"/>
        </w:rPr>
        <w:t xml:space="preserve">were </w:t>
      </w:r>
      <w:r w:rsidRPr="002C375A">
        <w:rPr>
          <w:rFonts w:ascii="Arial" w:hAnsi="Arial" w:cs="Arial"/>
          <w:sz w:val="24"/>
          <w:szCs w:val="24"/>
        </w:rPr>
        <w:t xml:space="preserve">obtained </w:t>
      </w:r>
      <w:r w:rsidR="0072341B">
        <w:rPr>
          <w:rFonts w:ascii="Arial" w:hAnsi="Arial" w:cs="Arial"/>
          <w:sz w:val="24"/>
          <w:szCs w:val="24"/>
        </w:rPr>
        <w:t>from the</w:t>
      </w:r>
      <w:r w:rsidR="0072341B" w:rsidRPr="002C375A">
        <w:rPr>
          <w:rFonts w:ascii="Arial" w:hAnsi="Arial" w:cs="Arial"/>
          <w:sz w:val="24"/>
          <w:szCs w:val="24"/>
        </w:rPr>
        <w:t xml:space="preserve"> </w:t>
      </w:r>
      <w:r w:rsidRPr="002C375A">
        <w:rPr>
          <w:rFonts w:ascii="Arial" w:hAnsi="Arial" w:cs="Arial"/>
          <w:sz w:val="24"/>
          <w:szCs w:val="24"/>
        </w:rPr>
        <w:t xml:space="preserve">field and </w:t>
      </w:r>
      <w:r w:rsidR="00C138B0" w:rsidRPr="002C375A">
        <w:rPr>
          <w:rFonts w:ascii="Arial" w:hAnsi="Arial" w:cs="Arial"/>
          <w:sz w:val="24"/>
          <w:szCs w:val="24"/>
        </w:rPr>
        <w:t xml:space="preserve">from </w:t>
      </w:r>
      <w:r w:rsidR="00303796">
        <w:rPr>
          <w:rFonts w:ascii="Arial" w:hAnsi="Arial" w:cs="Arial"/>
          <w:sz w:val="24"/>
          <w:szCs w:val="24"/>
        </w:rPr>
        <w:t xml:space="preserve">wild-caught </w:t>
      </w:r>
      <w:r w:rsidR="00C138B0" w:rsidRPr="002C375A">
        <w:rPr>
          <w:rFonts w:ascii="Arial" w:hAnsi="Arial" w:cs="Arial"/>
          <w:sz w:val="24"/>
          <w:szCs w:val="24"/>
        </w:rPr>
        <w:t xml:space="preserve">frogs </w:t>
      </w:r>
      <w:r w:rsidR="0072341B">
        <w:rPr>
          <w:rFonts w:ascii="Arial" w:hAnsi="Arial" w:cs="Arial"/>
          <w:sz w:val="24"/>
          <w:szCs w:val="24"/>
        </w:rPr>
        <w:t xml:space="preserve">that </w:t>
      </w:r>
      <w:r w:rsidR="00C138B0" w:rsidRPr="002C375A">
        <w:rPr>
          <w:rFonts w:ascii="Arial" w:hAnsi="Arial" w:cs="Arial"/>
          <w:sz w:val="24"/>
          <w:szCs w:val="24"/>
        </w:rPr>
        <w:t>reproduced in the lab</w:t>
      </w:r>
      <w:r w:rsidR="0072341B">
        <w:rPr>
          <w:rFonts w:ascii="Arial" w:hAnsi="Arial" w:cs="Arial"/>
          <w:sz w:val="24"/>
          <w:szCs w:val="24"/>
        </w:rPr>
        <w:t>oratory</w:t>
      </w:r>
      <w:r w:rsidRPr="002C375A">
        <w:rPr>
          <w:rFonts w:ascii="Arial" w:hAnsi="Arial" w:cs="Arial"/>
          <w:sz w:val="24"/>
          <w:szCs w:val="24"/>
        </w:rPr>
        <w:t xml:space="preserve">. </w:t>
      </w:r>
      <w:r w:rsidR="00900FEC" w:rsidRPr="002C375A">
        <w:rPr>
          <w:rFonts w:ascii="Arial" w:hAnsi="Arial" w:cs="Arial"/>
          <w:sz w:val="24"/>
          <w:szCs w:val="24"/>
        </w:rPr>
        <w:t>One c</w:t>
      </w:r>
      <w:r w:rsidRPr="002C375A">
        <w:rPr>
          <w:rFonts w:ascii="Arial" w:hAnsi="Arial" w:cs="Arial"/>
          <w:sz w:val="24"/>
          <w:szCs w:val="24"/>
        </w:rPr>
        <w:t xml:space="preserve">lutch from </w:t>
      </w:r>
      <w:r w:rsidR="0072341B">
        <w:rPr>
          <w:rFonts w:ascii="Arial" w:hAnsi="Arial" w:cs="Arial"/>
          <w:sz w:val="24"/>
          <w:szCs w:val="24"/>
        </w:rPr>
        <w:t xml:space="preserve">the </w:t>
      </w:r>
      <w:r w:rsidRPr="002C375A">
        <w:rPr>
          <w:rFonts w:ascii="Arial" w:hAnsi="Arial" w:cs="Arial"/>
          <w:sz w:val="24"/>
          <w:szCs w:val="24"/>
        </w:rPr>
        <w:t xml:space="preserve">field </w:t>
      </w:r>
      <w:r w:rsidR="00900FEC" w:rsidRPr="002C375A">
        <w:rPr>
          <w:rFonts w:ascii="Arial" w:hAnsi="Arial" w:cs="Arial"/>
          <w:sz w:val="24"/>
          <w:szCs w:val="24"/>
        </w:rPr>
        <w:t xml:space="preserve">was </w:t>
      </w:r>
      <w:r w:rsidRPr="002C375A">
        <w:rPr>
          <w:rFonts w:ascii="Arial" w:hAnsi="Arial" w:cs="Arial"/>
          <w:sz w:val="24"/>
          <w:szCs w:val="24"/>
        </w:rPr>
        <w:t xml:space="preserve">collected immediately after laid in a stream pond (collect permit </w:t>
      </w:r>
      <w:r w:rsidR="001B1726" w:rsidRPr="002C375A">
        <w:rPr>
          <w:rFonts w:ascii="Arial" w:hAnsi="Arial" w:cs="Arial"/>
          <w:sz w:val="24"/>
          <w:szCs w:val="24"/>
        </w:rPr>
        <w:t>SGPA/DGVS/09541/21</w:t>
      </w:r>
      <w:r w:rsidRPr="002C375A">
        <w:rPr>
          <w:rFonts w:ascii="Arial" w:hAnsi="Arial" w:cs="Arial"/>
          <w:sz w:val="24"/>
          <w:szCs w:val="24"/>
        </w:rPr>
        <w:t xml:space="preserve">) and transported to the amphibian ecology laboratory </w:t>
      </w:r>
      <w:r w:rsidR="0072341B">
        <w:rPr>
          <w:rFonts w:ascii="Arial" w:hAnsi="Arial" w:cs="Arial"/>
          <w:sz w:val="24"/>
          <w:szCs w:val="24"/>
        </w:rPr>
        <w:t>at</w:t>
      </w:r>
      <w:r w:rsidR="0072341B" w:rsidRPr="002C375A">
        <w:rPr>
          <w:rFonts w:ascii="Arial" w:hAnsi="Arial" w:cs="Arial"/>
          <w:sz w:val="24"/>
          <w:szCs w:val="24"/>
        </w:rPr>
        <w:t xml:space="preserve"> </w:t>
      </w:r>
      <w:r w:rsidRPr="002C375A">
        <w:rPr>
          <w:rFonts w:ascii="Arial" w:hAnsi="Arial" w:cs="Arial"/>
          <w:sz w:val="24"/>
          <w:szCs w:val="24"/>
        </w:rPr>
        <w:t xml:space="preserve">CIIDIR-Oaxaca. </w:t>
      </w:r>
      <w:r w:rsidR="00884C60" w:rsidRPr="002C375A">
        <w:rPr>
          <w:rFonts w:ascii="Arial" w:hAnsi="Arial" w:cs="Arial"/>
          <w:sz w:val="24"/>
          <w:szCs w:val="24"/>
        </w:rPr>
        <w:t>Other</w:t>
      </w:r>
      <w:r w:rsidRPr="002C375A">
        <w:rPr>
          <w:rFonts w:ascii="Arial" w:hAnsi="Arial" w:cs="Arial"/>
          <w:sz w:val="24"/>
          <w:szCs w:val="24"/>
        </w:rPr>
        <w:t xml:space="preserve"> clutches</w:t>
      </w:r>
      <w:r w:rsidR="00884C60" w:rsidRPr="002C375A">
        <w:rPr>
          <w:rFonts w:ascii="Arial" w:hAnsi="Arial" w:cs="Arial"/>
          <w:sz w:val="24"/>
          <w:szCs w:val="24"/>
        </w:rPr>
        <w:t xml:space="preserve"> were obtained</w:t>
      </w:r>
      <w:r w:rsidRPr="002C375A">
        <w:rPr>
          <w:rFonts w:ascii="Arial" w:hAnsi="Arial" w:cs="Arial"/>
          <w:sz w:val="24"/>
          <w:szCs w:val="24"/>
        </w:rPr>
        <w:t xml:space="preserve"> from </w:t>
      </w:r>
      <w:r w:rsidR="00900FEC" w:rsidRPr="002C375A">
        <w:rPr>
          <w:rFonts w:ascii="Arial" w:hAnsi="Arial" w:cs="Arial"/>
          <w:sz w:val="24"/>
          <w:szCs w:val="24"/>
        </w:rPr>
        <w:t xml:space="preserve">adult frogs </w:t>
      </w:r>
      <w:r w:rsidR="0072341B">
        <w:rPr>
          <w:rFonts w:ascii="Arial" w:hAnsi="Arial" w:cs="Arial"/>
          <w:sz w:val="24"/>
          <w:szCs w:val="24"/>
        </w:rPr>
        <w:t xml:space="preserve">that were </w:t>
      </w:r>
      <w:r w:rsidRPr="002C375A">
        <w:rPr>
          <w:rFonts w:ascii="Arial" w:hAnsi="Arial" w:cs="Arial"/>
          <w:iCs/>
          <w:sz w:val="24"/>
          <w:szCs w:val="24"/>
        </w:rPr>
        <w:t xml:space="preserve">collected </w:t>
      </w:r>
      <w:r w:rsidR="0072341B">
        <w:rPr>
          <w:rFonts w:ascii="Arial" w:hAnsi="Arial" w:cs="Arial"/>
          <w:iCs/>
          <w:sz w:val="24"/>
          <w:szCs w:val="24"/>
        </w:rPr>
        <w:t>in</w:t>
      </w:r>
      <w:r w:rsidR="0072341B" w:rsidRPr="002C375A">
        <w:rPr>
          <w:rFonts w:ascii="Arial" w:hAnsi="Arial" w:cs="Arial"/>
          <w:iCs/>
          <w:sz w:val="24"/>
          <w:szCs w:val="24"/>
        </w:rPr>
        <w:t xml:space="preserve"> </w:t>
      </w:r>
      <w:r w:rsidRPr="002C375A">
        <w:rPr>
          <w:rFonts w:ascii="Arial" w:hAnsi="Arial" w:cs="Arial"/>
          <w:iCs/>
          <w:sz w:val="24"/>
          <w:szCs w:val="24"/>
        </w:rPr>
        <w:t>the field and reproduced</w:t>
      </w:r>
      <w:r w:rsidRPr="002C375A">
        <w:rPr>
          <w:rFonts w:ascii="Arial" w:hAnsi="Arial" w:cs="Arial"/>
          <w:i/>
          <w:sz w:val="24"/>
          <w:szCs w:val="24"/>
        </w:rPr>
        <w:t xml:space="preserve"> </w:t>
      </w:r>
      <w:r w:rsidRPr="002C375A">
        <w:rPr>
          <w:rFonts w:ascii="Arial" w:hAnsi="Arial" w:cs="Arial"/>
          <w:sz w:val="24"/>
          <w:szCs w:val="24"/>
        </w:rPr>
        <w:t>in</w:t>
      </w:r>
      <w:r w:rsidR="00900FEC" w:rsidRPr="002C375A">
        <w:rPr>
          <w:rFonts w:ascii="Arial" w:hAnsi="Arial" w:cs="Arial"/>
          <w:sz w:val="24"/>
          <w:szCs w:val="24"/>
        </w:rPr>
        <w:t xml:space="preserve"> the laboratory. Adult </w:t>
      </w:r>
      <w:r w:rsidR="00C83A83">
        <w:rPr>
          <w:rFonts w:ascii="Arial" w:hAnsi="Arial" w:cs="Arial"/>
          <w:sz w:val="24"/>
          <w:szCs w:val="24"/>
        </w:rPr>
        <w:t>pairs</w:t>
      </w:r>
      <w:r w:rsidR="00C83A83" w:rsidRPr="002C375A">
        <w:rPr>
          <w:rFonts w:ascii="Arial" w:hAnsi="Arial" w:cs="Arial"/>
          <w:sz w:val="24"/>
          <w:szCs w:val="24"/>
        </w:rPr>
        <w:t xml:space="preserve"> </w:t>
      </w:r>
      <w:r w:rsidR="00900FEC" w:rsidRPr="002C375A">
        <w:rPr>
          <w:rFonts w:ascii="Arial" w:hAnsi="Arial" w:cs="Arial"/>
          <w:sz w:val="24"/>
          <w:szCs w:val="24"/>
        </w:rPr>
        <w:t xml:space="preserve">of </w:t>
      </w:r>
      <w:r w:rsidR="00900FEC" w:rsidRPr="002C375A">
        <w:rPr>
          <w:rFonts w:ascii="Arial" w:hAnsi="Arial" w:cs="Arial"/>
          <w:i/>
          <w:sz w:val="24"/>
          <w:szCs w:val="24"/>
        </w:rPr>
        <w:t xml:space="preserve">L. spectabilis </w:t>
      </w:r>
      <w:r w:rsidR="00900FEC" w:rsidRPr="002C375A">
        <w:rPr>
          <w:rFonts w:ascii="Arial" w:hAnsi="Arial" w:cs="Arial"/>
          <w:sz w:val="24"/>
          <w:szCs w:val="24"/>
        </w:rPr>
        <w:t xml:space="preserve">were kept </w:t>
      </w:r>
      <w:r w:rsidR="00900FEC" w:rsidRPr="002C375A">
        <w:rPr>
          <w:rFonts w:ascii="Arial" w:hAnsi="Arial" w:cs="Arial"/>
          <w:sz w:val="24"/>
          <w:szCs w:val="24"/>
        </w:rPr>
        <w:lastRenderedPageBreak/>
        <w:t xml:space="preserve">in </w:t>
      </w:r>
      <w:r w:rsidRPr="002C375A">
        <w:rPr>
          <w:rFonts w:ascii="Arial" w:hAnsi="Arial" w:cs="Arial"/>
          <w:sz w:val="24"/>
          <w:szCs w:val="24"/>
        </w:rPr>
        <w:t>120 X 80 X 60 cm terrarium</w:t>
      </w:r>
      <w:r w:rsidR="00900FEC" w:rsidRPr="002C375A">
        <w:rPr>
          <w:rFonts w:ascii="Arial" w:hAnsi="Arial" w:cs="Arial"/>
          <w:sz w:val="24"/>
          <w:szCs w:val="24"/>
        </w:rPr>
        <w:t>s</w:t>
      </w:r>
      <w:r w:rsidRPr="002C375A">
        <w:rPr>
          <w:rFonts w:ascii="Arial" w:hAnsi="Arial" w:cs="Arial"/>
          <w:sz w:val="24"/>
          <w:szCs w:val="24"/>
        </w:rPr>
        <w:t xml:space="preserve"> with water, rocks, sand and plants from the stream</w:t>
      </w:r>
      <w:r w:rsidR="00900FEC" w:rsidRPr="002C375A">
        <w:rPr>
          <w:rFonts w:ascii="Arial" w:hAnsi="Arial" w:cs="Arial"/>
          <w:sz w:val="24"/>
          <w:szCs w:val="24"/>
        </w:rPr>
        <w:t xml:space="preserve"> until they reproduced</w:t>
      </w:r>
      <w:r w:rsidRPr="002C375A">
        <w:rPr>
          <w:rFonts w:ascii="Arial" w:hAnsi="Arial" w:cs="Arial"/>
          <w:sz w:val="24"/>
          <w:szCs w:val="24"/>
        </w:rPr>
        <w:t>.</w:t>
      </w:r>
      <w:r w:rsidRPr="002C375A">
        <w:rPr>
          <w:rFonts w:ascii="Arial" w:hAnsi="Arial" w:cs="Arial"/>
          <w:i/>
          <w:sz w:val="24"/>
          <w:szCs w:val="24"/>
        </w:rPr>
        <w:t xml:space="preserve"> </w:t>
      </w:r>
      <w:r w:rsidR="00884C60" w:rsidRPr="002C375A">
        <w:rPr>
          <w:rFonts w:ascii="Arial" w:hAnsi="Arial" w:cs="Arial"/>
          <w:iCs/>
          <w:sz w:val="24"/>
          <w:szCs w:val="24"/>
        </w:rPr>
        <w:t xml:space="preserve">Egg clutches </w:t>
      </w:r>
      <w:r w:rsidR="00DA6FE6" w:rsidRPr="002C375A">
        <w:rPr>
          <w:rFonts w:ascii="Arial" w:hAnsi="Arial" w:cs="Arial"/>
          <w:iCs/>
          <w:sz w:val="24"/>
          <w:szCs w:val="24"/>
        </w:rPr>
        <w:t>were kept in filtered water with constant oxygenation.</w:t>
      </w:r>
      <w:r w:rsidRPr="002C375A">
        <w:rPr>
          <w:rFonts w:ascii="Arial" w:hAnsi="Arial" w:cs="Arial"/>
          <w:sz w:val="24"/>
          <w:szCs w:val="24"/>
        </w:rPr>
        <w:t xml:space="preserve"> After hatching, tadpoles were reared in tanks with filtered water and </w:t>
      </w:r>
      <w:r w:rsidR="00B262B8" w:rsidRPr="002C375A">
        <w:rPr>
          <w:rFonts w:ascii="Arial" w:hAnsi="Arial" w:cs="Arial"/>
          <w:sz w:val="24"/>
          <w:szCs w:val="24"/>
        </w:rPr>
        <w:t xml:space="preserve">were </w:t>
      </w:r>
      <w:r w:rsidRPr="002C375A">
        <w:rPr>
          <w:rFonts w:ascii="Arial" w:hAnsi="Arial" w:cs="Arial"/>
          <w:sz w:val="24"/>
          <w:szCs w:val="24"/>
        </w:rPr>
        <w:t>fed every three days with boiled lettuce</w:t>
      </w:r>
      <w:r w:rsidR="00B262B8" w:rsidRPr="002C375A">
        <w:rPr>
          <w:rFonts w:ascii="Arial" w:hAnsi="Arial" w:cs="Arial"/>
          <w:sz w:val="24"/>
          <w:szCs w:val="24"/>
        </w:rPr>
        <w:t xml:space="preserve">, boiled </w:t>
      </w:r>
      <w:r w:rsidRPr="002C375A">
        <w:rPr>
          <w:rFonts w:ascii="Arial" w:hAnsi="Arial" w:cs="Arial"/>
          <w:sz w:val="24"/>
          <w:szCs w:val="24"/>
        </w:rPr>
        <w:t>spinach</w:t>
      </w:r>
      <w:r w:rsidR="00B262B8" w:rsidRPr="002C375A">
        <w:rPr>
          <w:rFonts w:ascii="Arial" w:hAnsi="Arial" w:cs="Arial"/>
          <w:sz w:val="24"/>
          <w:szCs w:val="24"/>
        </w:rPr>
        <w:t xml:space="preserve"> and </w:t>
      </w:r>
      <w:r w:rsidR="00884C60" w:rsidRPr="002C375A">
        <w:rPr>
          <w:rFonts w:ascii="Arial" w:hAnsi="Arial" w:cs="Arial"/>
          <w:sz w:val="24"/>
          <w:szCs w:val="24"/>
        </w:rPr>
        <w:t>fish food pellets</w:t>
      </w:r>
      <w:r w:rsidR="007D545F" w:rsidRPr="002C375A">
        <w:rPr>
          <w:rFonts w:ascii="Arial" w:hAnsi="Arial" w:cs="Arial"/>
          <w:sz w:val="24"/>
          <w:szCs w:val="24"/>
        </w:rPr>
        <w:t xml:space="preserve"> </w:t>
      </w:r>
      <w:r w:rsidR="00B262B8" w:rsidRPr="002C375A">
        <w:rPr>
          <w:rFonts w:ascii="Arial" w:hAnsi="Arial" w:cs="Arial"/>
          <w:sz w:val="24"/>
          <w:szCs w:val="24"/>
        </w:rPr>
        <w:t>(</w:t>
      </w:r>
      <w:proofErr w:type="spellStart"/>
      <w:r w:rsidR="007D545F" w:rsidRPr="002C375A">
        <w:rPr>
          <w:rFonts w:ascii="Arial" w:hAnsi="Arial" w:cs="Arial"/>
          <w:sz w:val="24"/>
          <w:szCs w:val="24"/>
        </w:rPr>
        <w:t>Kyorin</w:t>
      </w:r>
      <w:proofErr w:type="spellEnd"/>
      <w:r w:rsidR="007D545F" w:rsidRPr="002C375A">
        <w:rPr>
          <w:rFonts w:ascii="Arial" w:hAnsi="Arial" w:cs="Arial"/>
          <w:sz w:val="24"/>
          <w:szCs w:val="24"/>
        </w:rPr>
        <w:t xml:space="preserve"> food Ind. Ltd.</w:t>
      </w:r>
      <w:r w:rsidR="007E56E8" w:rsidRPr="002C375A">
        <w:rPr>
          <w:rFonts w:ascii="Arial" w:hAnsi="Arial" w:cs="Arial"/>
          <w:sz w:val="24"/>
          <w:szCs w:val="24"/>
        </w:rPr>
        <w:t>)</w:t>
      </w:r>
      <w:r w:rsidRPr="002C375A">
        <w:rPr>
          <w:rFonts w:ascii="Arial" w:hAnsi="Arial" w:cs="Arial"/>
          <w:sz w:val="24"/>
          <w:szCs w:val="24"/>
        </w:rPr>
        <w:t xml:space="preserve"> until they </w:t>
      </w:r>
      <w:r w:rsidR="00C83A83">
        <w:rPr>
          <w:rFonts w:ascii="Arial" w:hAnsi="Arial" w:cs="Arial"/>
          <w:sz w:val="24"/>
          <w:szCs w:val="24"/>
        </w:rPr>
        <w:t>developed into fully mobile, early</w:t>
      </w:r>
      <w:r w:rsidR="008B1F92">
        <w:rPr>
          <w:rFonts w:ascii="Arial" w:hAnsi="Arial" w:cs="Arial"/>
          <w:sz w:val="24"/>
          <w:szCs w:val="24"/>
        </w:rPr>
        <w:t>-</w:t>
      </w:r>
      <w:r w:rsidR="00C83A83">
        <w:rPr>
          <w:rFonts w:ascii="Arial" w:hAnsi="Arial" w:cs="Arial"/>
          <w:sz w:val="24"/>
          <w:szCs w:val="24"/>
        </w:rPr>
        <w:t>stage tadpoles</w:t>
      </w:r>
      <w:r w:rsidR="00C83A83" w:rsidRPr="002C375A">
        <w:rPr>
          <w:rFonts w:ascii="Arial" w:hAnsi="Arial" w:cs="Arial"/>
          <w:sz w:val="24"/>
          <w:szCs w:val="24"/>
        </w:rPr>
        <w:t xml:space="preserve"> </w:t>
      </w:r>
      <w:r w:rsidR="00C83A83">
        <w:rPr>
          <w:rFonts w:ascii="Arial" w:hAnsi="Arial" w:cs="Arial"/>
          <w:sz w:val="24"/>
          <w:szCs w:val="24"/>
        </w:rPr>
        <w:t>(</w:t>
      </w:r>
      <w:proofErr w:type="spellStart"/>
      <w:r w:rsidR="00DA6FE6" w:rsidRPr="002C375A">
        <w:rPr>
          <w:rFonts w:ascii="Arial" w:hAnsi="Arial" w:cs="Arial"/>
          <w:sz w:val="24"/>
          <w:szCs w:val="24"/>
        </w:rPr>
        <w:t>Gosner</w:t>
      </w:r>
      <w:proofErr w:type="spellEnd"/>
      <w:r w:rsidR="00DA6FE6" w:rsidRPr="002C375A">
        <w:rPr>
          <w:rFonts w:ascii="Arial" w:hAnsi="Arial" w:cs="Arial"/>
          <w:sz w:val="24"/>
          <w:szCs w:val="24"/>
        </w:rPr>
        <w:t xml:space="preserve"> </w:t>
      </w:r>
      <w:r w:rsidR="00C83A83">
        <w:rPr>
          <w:rFonts w:ascii="Arial" w:hAnsi="Arial" w:cs="Arial"/>
          <w:sz w:val="24"/>
          <w:szCs w:val="24"/>
        </w:rPr>
        <w:t xml:space="preserve">1960, </w:t>
      </w:r>
      <w:r w:rsidRPr="002C375A">
        <w:rPr>
          <w:rFonts w:ascii="Arial" w:hAnsi="Arial" w:cs="Arial"/>
          <w:sz w:val="24"/>
          <w:szCs w:val="24"/>
        </w:rPr>
        <w:t>stage</w:t>
      </w:r>
      <w:r w:rsidR="0072341B">
        <w:rPr>
          <w:rFonts w:ascii="Arial" w:hAnsi="Arial" w:cs="Arial"/>
          <w:sz w:val="24"/>
          <w:szCs w:val="24"/>
        </w:rPr>
        <w:t xml:space="preserve"> 27</w:t>
      </w:r>
      <w:r w:rsidRPr="002C375A">
        <w:rPr>
          <w:rFonts w:ascii="Arial" w:hAnsi="Arial" w:cs="Arial"/>
          <w:sz w:val="24"/>
          <w:szCs w:val="24"/>
        </w:rPr>
        <w:t xml:space="preserve">). </w:t>
      </w:r>
    </w:p>
    <w:p w14:paraId="00000023" w14:textId="078E0672" w:rsidR="008F2300" w:rsidRPr="002C375A" w:rsidRDefault="00647E5B">
      <w:pPr>
        <w:jc w:val="both"/>
        <w:rPr>
          <w:rFonts w:ascii="Arial" w:hAnsi="Arial" w:cs="Arial"/>
          <w:sz w:val="24"/>
          <w:szCs w:val="24"/>
        </w:rPr>
      </w:pPr>
      <w:r w:rsidRPr="002C375A">
        <w:rPr>
          <w:rFonts w:ascii="Arial" w:hAnsi="Arial" w:cs="Arial"/>
          <w:sz w:val="24"/>
          <w:szCs w:val="24"/>
        </w:rPr>
        <w:t xml:space="preserve">Adult </w:t>
      </w:r>
      <w:r w:rsidR="001E07A8" w:rsidRPr="002C375A">
        <w:rPr>
          <w:rFonts w:ascii="Arial" w:hAnsi="Arial" w:cs="Arial"/>
          <w:sz w:val="24"/>
          <w:szCs w:val="24"/>
        </w:rPr>
        <w:t>trout</w:t>
      </w:r>
      <w:r w:rsidRPr="002C375A">
        <w:rPr>
          <w:rFonts w:ascii="Arial" w:hAnsi="Arial" w:cs="Arial"/>
          <w:sz w:val="24"/>
          <w:szCs w:val="24"/>
        </w:rPr>
        <w:t xml:space="preserve"> were </w:t>
      </w:r>
      <w:r w:rsidR="007D545F" w:rsidRPr="002C375A">
        <w:rPr>
          <w:rFonts w:ascii="Arial" w:hAnsi="Arial" w:cs="Arial"/>
          <w:sz w:val="24"/>
          <w:szCs w:val="24"/>
        </w:rPr>
        <w:t xml:space="preserve">captured </w:t>
      </w:r>
      <w:r w:rsidR="00185658">
        <w:rPr>
          <w:rFonts w:ascii="Arial" w:hAnsi="Arial" w:cs="Arial"/>
          <w:sz w:val="24"/>
          <w:szCs w:val="24"/>
        </w:rPr>
        <w:t xml:space="preserve">from a stream </w:t>
      </w:r>
      <w:r w:rsidR="001E07A8" w:rsidRPr="002C375A">
        <w:rPr>
          <w:rFonts w:ascii="Arial" w:hAnsi="Arial" w:cs="Arial"/>
          <w:sz w:val="24"/>
          <w:szCs w:val="24"/>
        </w:rPr>
        <w:t xml:space="preserve">near </w:t>
      </w:r>
      <w:r w:rsidR="00C138B0" w:rsidRPr="002C375A">
        <w:rPr>
          <w:rFonts w:ascii="Arial" w:hAnsi="Arial" w:cs="Arial"/>
          <w:sz w:val="24"/>
          <w:szCs w:val="24"/>
        </w:rPr>
        <w:t xml:space="preserve">a local </w:t>
      </w:r>
      <w:r w:rsidR="004879A9" w:rsidRPr="002C375A">
        <w:rPr>
          <w:rFonts w:ascii="Arial" w:hAnsi="Arial" w:cs="Arial"/>
          <w:sz w:val="24"/>
          <w:szCs w:val="24"/>
        </w:rPr>
        <w:t xml:space="preserve">farm </w:t>
      </w:r>
      <w:r w:rsidR="004879A9">
        <w:rPr>
          <w:rFonts w:ascii="Arial" w:hAnsi="Arial" w:cs="Arial"/>
          <w:sz w:val="24"/>
          <w:szCs w:val="24"/>
        </w:rPr>
        <w:t>and</w:t>
      </w:r>
      <w:r w:rsidRPr="002C375A">
        <w:rPr>
          <w:rFonts w:ascii="Arial" w:hAnsi="Arial" w:cs="Arial"/>
          <w:sz w:val="24"/>
          <w:szCs w:val="24"/>
        </w:rPr>
        <w:t xml:space="preserve"> kept in a 300 L container with aquaria oxygenators and filters</w:t>
      </w:r>
      <w:r w:rsidR="009A4C5B">
        <w:rPr>
          <w:rFonts w:ascii="Arial" w:hAnsi="Arial" w:cs="Arial"/>
          <w:sz w:val="24"/>
          <w:szCs w:val="24"/>
        </w:rPr>
        <w:t>,</w:t>
      </w:r>
      <w:r w:rsidRPr="002C375A">
        <w:rPr>
          <w:rFonts w:ascii="Arial" w:hAnsi="Arial" w:cs="Arial"/>
          <w:sz w:val="24"/>
          <w:szCs w:val="24"/>
        </w:rPr>
        <w:t xml:space="preserve"> </w:t>
      </w:r>
      <w:r w:rsidR="00C83A83">
        <w:rPr>
          <w:rFonts w:ascii="Arial" w:hAnsi="Arial" w:cs="Arial"/>
          <w:sz w:val="24"/>
          <w:szCs w:val="24"/>
        </w:rPr>
        <w:t xml:space="preserve">located </w:t>
      </w:r>
      <w:r w:rsidRPr="002C375A">
        <w:rPr>
          <w:rFonts w:ascii="Arial" w:hAnsi="Arial" w:cs="Arial"/>
          <w:sz w:val="24"/>
          <w:szCs w:val="24"/>
        </w:rPr>
        <w:t>inside a controlled temperature room (CTR) at 15.0 °C. Trout were fed tw</w:t>
      </w:r>
      <w:r w:rsidR="00A31555" w:rsidRPr="002C375A">
        <w:rPr>
          <w:rFonts w:ascii="Arial" w:hAnsi="Arial" w:cs="Arial"/>
          <w:sz w:val="24"/>
          <w:szCs w:val="24"/>
        </w:rPr>
        <w:t>ice</w:t>
      </w:r>
      <w:r w:rsidRPr="002C375A">
        <w:rPr>
          <w:rFonts w:ascii="Arial" w:hAnsi="Arial" w:cs="Arial"/>
          <w:sz w:val="24"/>
          <w:szCs w:val="24"/>
        </w:rPr>
        <w:t xml:space="preserve"> a day with fish food.</w:t>
      </w:r>
    </w:p>
    <w:p w14:paraId="5F8AD9AF" w14:textId="53788323" w:rsidR="003A2CB4" w:rsidRDefault="00783035" w:rsidP="00B67AFD">
      <w:pPr>
        <w:jc w:val="both"/>
        <w:rPr>
          <w:rFonts w:ascii="Arial" w:hAnsi="Arial" w:cs="Arial"/>
          <w:sz w:val="24"/>
          <w:szCs w:val="24"/>
        </w:rPr>
      </w:pPr>
      <w:r>
        <w:rPr>
          <w:rFonts w:ascii="Arial" w:hAnsi="Arial" w:cs="Arial"/>
          <w:sz w:val="24"/>
          <w:szCs w:val="24"/>
        </w:rPr>
        <w:t>All</w:t>
      </w:r>
      <w:r w:rsidR="009A4C5B">
        <w:rPr>
          <w:rFonts w:ascii="Arial" w:hAnsi="Arial" w:cs="Arial"/>
          <w:sz w:val="24"/>
          <w:szCs w:val="24"/>
        </w:rPr>
        <w:t xml:space="preserve"> experiments were conducted in the laboratory at a temperature range from </w:t>
      </w:r>
      <w:r>
        <w:rPr>
          <w:rFonts w:ascii="Arial" w:hAnsi="Arial" w:cs="Arial"/>
          <w:sz w:val="24"/>
          <w:szCs w:val="24"/>
        </w:rPr>
        <w:t xml:space="preserve">15 </w:t>
      </w:r>
      <w:r w:rsidR="009A4C5B">
        <w:rPr>
          <w:rFonts w:ascii="Arial" w:hAnsi="Arial" w:cs="Arial"/>
          <w:sz w:val="24"/>
          <w:szCs w:val="24"/>
        </w:rPr>
        <w:t xml:space="preserve">to </w:t>
      </w:r>
      <w:r>
        <w:rPr>
          <w:rFonts w:ascii="Arial" w:hAnsi="Arial" w:cs="Arial"/>
          <w:sz w:val="24"/>
          <w:szCs w:val="24"/>
        </w:rPr>
        <w:t xml:space="preserve">20 </w:t>
      </w:r>
      <w:r w:rsidR="009A4C5B">
        <w:rPr>
          <w:rFonts w:ascii="Arial" w:hAnsi="Arial" w:cs="Arial"/>
          <w:sz w:val="24"/>
          <w:szCs w:val="24"/>
        </w:rPr>
        <w:t xml:space="preserve">degrees </w:t>
      </w:r>
      <w:proofErr w:type="spellStart"/>
      <w:r w:rsidR="009A4C5B">
        <w:rPr>
          <w:rFonts w:ascii="Arial" w:hAnsi="Arial" w:cs="Arial"/>
          <w:sz w:val="24"/>
          <w:szCs w:val="24"/>
        </w:rPr>
        <w:t>Celcius</w:t>
      </w:r>
      <w:proofErr w:type="spellEnd"/>
      <w:r w:rsidR="009A4C5B">
        <w:rPr>
          <w:rFonts w:ascii="Arial" w:hAnsi="Arial" w:cs="Arial"/>
          <w:sz w:val="24"/>
          <w:szCs w:val="24"/>
        </w:rPr>
        <w:t>.</w:t>
      </w:r>
    </w:p>
    <w:p w14:paraId="28562960" w14:textId="77777777" w:rsidR="00533935" w:rsidRPr="0072341B" w:rsidRDefault="00533935" w:rsidP="00B67AFD">
      <w:pPr>
        <w:jc w:val="both"/>
        <w:rPr>
          <w:rFonts w:ascii="Arial" w:hAnsi="Arial" w:cs="Arial"/>
          <w:sz w:val="24"/>
          <w:szCs w:val="24"/>
        </w:rPr>
      </w:pPr>
    </w:p>
    <w:p w14:paraId="7E33561B" w14:textId="38B393F9" w:rsidR="00B67AFD" w:rsidRPr="002C375A" w:rsidRDefault="00B67AFD" w:rsidP="00B67AFD">
      <w:pPr>
        <w:jc w:val="both"/>
        <w:rPr>
          <w:rFonts w:ascii="Arial" w:hAnsi="Arial" w:cs="Arial"/>
          <w:i/>
          <w:iCs/>
          <w:sz w:val="24"/>
          <w:szCs w:val="24"/>
        </w:rPr>
      </w:pPr>
      <w:r w:rsidRPr="002C375A">
        <w:rPr>
          <w:rFonts w:ascii="Arial" w:hAnsi="Arial" w:cs="Arial"/>
          <w:i/>
          <w:iCs/>
          <w:sz w:val="24"/>
          <w:szCs w:val="24"/>
        </w:rPr>
        <w:t xml:space="preserve">Experiment 1: </w:t>
      </w:r>
      <w:r w:rsidR="00886406">
        <w:rPr>
          <w:rFonts w:ascii="Arial" w:hAnsi="Arial" w:cs="Arial"/>
          <w:i/>
          <w:iCs/>
          <w:sz w:val="24"/>
          <w:szCs w:val="24"/>
        </w:rPr>
        <w:t xml:space="preserve">Response to trout </w:t>
      </w:r>
      <w:r w:rsidRPr="002C375A">
        <w:rPr>
          <w:rFonts w:ascii="Arial" w:hAnsi="Arial" w:cs="Arial"/>
          <w:i/>
          <w:iCs/>
          <w:sz w:val="24"/>
          <w:szCs w:val="24"/>
        </w:rPr>
        <w:t>visual cues</w:t>
      </w:r>
    </w:p>
    <w:p w14:paraId="28096D54" w14:textId="77777777" w:rsidR="003A2CB4" w:rsidRPr="002C375A" w:rsidRDefault="003A2CB4" w:rsidP="00B67AFD">
      <w:pPr>
        <w:jc w:val="both"/>
        <w:rPr>
          <w:rFonts w:ascii="Arial" w:hAnsi="Arial" w:cs="Arial"/>
          <w:sz w:val="24"/>
          <w:szCs w:val="24"/>
        </w:rPr>
      </w:pPr>
    </w:p>
    <w:p w14:paraId="127B3628" w14:textId="783E7E86" w:rsidR="00B67AFD" w:rsidRPr="002C375A" w:rsidRDefault="00B67AFD" w:rsidP="00B67AFD">
      <w:pPr>
        <w:jc w:val="both"/>
        <w:rPr>
          <w:rFonts w:ascii="Arial" w:hAnsi="Arial" w:cs="Arial"/>
          <w:sz w:val="24"/>
          <w:szCs w:val="24"/>
        </w:rPr>
      </w:pPr>
      <w:r w:rsidRPr="002C375A">
        <w:rPr>
          <w:rFonts w:ascii="Arial" w:hAnsi="Arial" w:cs="Arial"/>
          <w:sz w:val="24"/>
          <w:szCs w:val="24"/>
        </w:rPr>
        <w:t xml:space="preserve">To test </w:t>
      </w:r>
      <w:r w:rsidR="00CD6FC6">
        <w:rPr>
          <w:rFonts w:ascii="Arial" w:hAnsi="Arial" w:cs="Arial"/>
          <w:sz w:val="24"/>
          <w:szCs w:val="24"/>
        </w:rPr>
        <w:t>whether</w:t>
      </w:r>
      <w:r w:rsidRPr="002C375A">
        <w:rPr>
          <w:rFonts w:ascii="Arial" w:hAnsi="Arial" w:cs="Arial"/>
          <w:sz w:val="24"/>
          <w:szCs w:val="24"/>
        </w:rPr>
        <w:t xml:space="preserve"> </w:t>
      </w:r>
      <w:r w:rsidRPr="002C375A">
        <w:rPr>
          <w:rFonts w:ascii="Arial" w:hAnsi="Arial" w:cs="Arial"/>
          <w:i/>
          <w:sz w:val="24"/>
          <w:szCs w:val="24"/>
        </w:rPr>
        <w:t>L. spectabilis</w:t>
      </w:r>
      <w:r w:rsidRPr="002C375A">
        <w:rPr>
          <w:rFonts w:ascii="Arial" w:hAnsi="Arial" w:cs="Arial"/>
          <w:sz w:val="24"/>
          <w:szCs w:val="24"/>
        </w:rPr>
        <w:t xml:space="preserve"> tadpoles are able to </w:t>
      </w:r>
      <w:r w:rsidR="007D6BF6">
        <w:rPr>
          <w:rFonts w:ascii="Arial" w:hAnsi="Arial" w:cs="Arial"/>
          <w:sz w:val="24"/>
          <w:szCs w:val="24"/>
        </w:rPr>
        <w:t xml:space="preserve">visually </w:t>
      </w:r>
      <w:r w:rsidRPr="002C375A">
        <w:rPr>
          <w:rFonts w:ascii="Arial" w:hAnsi="Arial" w:cs="Arial"/>
          <w:sz w:val="24"/>
          <w:szCs w:val="24"/>
        </w:rPr>
        <w:t>detect a trout</w:t>
      </w:r>
      <w:r w:rsidR="00B4637F">
        <w:rPr>
          <w:rFonts w:ascii="Arial" w:hAnsi="Arial" w:cs="Arial"/>
          <w:sz w:val="24"/>
          <w:szCs w:val="24"/>
        </w:rPr>
        <w:t xml:space="preserve"> and exhibit </w:t>
      </w:r>
      <w:r w:rsidR="00B8524A">
        <w:rPr>
          <w:rFonts w:ascii="Arial" w:hAnsi="Arial" w:cs="Arial"/>
          <w:sz w:val="24"/>
          <w:szCs w:val="24"/>
        </w:rPr>
        <w:t xml:space="preserve">behavioural </w:t>
      </w:r>
      <w:r w:rsidR="00B4637F">
        <w:rPr>
          <w:rFonts w:ascii="Arial" w:hAnsi="Arial" w:cs="Arial"/>
          <w:sz w:val="24"/>
          <w:szCs w:val="24"/>
        </w:rPr>
        <w:t>anti-predator responses</w:t>
      </w:r>
      <w:r w:rsidRPr="002C375A">
        <w:rPr>
          <w:rFonts w:ascii="Arial" w:hAnsi="Arial" w:cs="Arial"/>
          <w:sz w:val="24"/>
          <w:szCs w:val="24"/>
        </w:rPr>
        <w:t xml:space="preserve">, we ran an experiment that evaluated </w:t>
      </w:r>
      <w:r w:rsidR="00457F12">
        <w:rPr>
          <w:rFonts w:ascii="Arial" w:hAnsi="Arial" w:cs="Arial"/>
          <w:sz w:val="24"/>
          <w:szCs w:val="24"/>
        </w:rPr>
        <w:t xml:space="preserve">(1) </w:t>
      </w:r>
      <w:r w:rsidRPr="002C375A">
        <w:rPr>
          <w:rFonts w:ascii="Arial" w:hAnsi="Arial" w:cs="Arial"/>
          <w:sz w:val="24"/>
          <w:szCs w:val="24"/>
        </w:rPr>
        <w:t>tadpole refuge use</w:t>
      </w:r>
      <w:r w:rsidR="00B8524A">
        <w:rPr>
          <w:rFonts w:ascii="Arial" w:hAnsi="Arial" w:cs="Arial"/>
          <w:sz w:val="24"/>
          <w:szCs w:val="24"/>
        </w:rPr>
        <w:t>,</w:t>
      </w:r>
      <w:r w:rsidRPr="002C375A">
        <w:rPr>
          <w:rFonts w:ascii="Arial" w:hAnsi="Arial" w:cs="Arial"/>
          <w:sz w:val="24"/>
          <w:szCs w:val="24"/>
        </w:rPr>
        <w:t xml:space="preserve"> and</w:t>
      </w:r>
      <w:r w:rsidR="00B8524A">
        <w:rPr>
          <w:rFonts w:ascii="Arial" w:hAnsi="Arial" w:cs="Arial"/>
          <w:sz w:val="24"/>
          <w:szCs w:val="24"/>
        </w:rPr>
        <w:t xml:space="preserve"> (2)</w:t>
      </w:r>
      <w:r w:rsidRPr="002C375A">
        <w:rPr>
          <w:rFonts w:ascii="Arial" w:hAnsi="Arial" w:cs="Arial"/>
          <w:sz w:val="24"/>
          <w:szCs w:val="24"/>
        </w:rPr>
        <w:t xml:space="preserve"> </w:t>
      </w:r>
      <w:r w:rsidR="00460EAE">
        <w:rPr>
          <w:rFonts w:ascii="Arial" w:hAnsi="Arial" w:cs="Arial"/>
          <w:sz w:val="24"/>
          <w:szCs w:val="24"/>
        </w:rPr>
        <w:t xml:space="preserve">tadpole </w:t>
      </w:r>
      <w:r w:rsidRPr="002C375A">
        <w:rPr>
          <w:rFonts w:ascii="Arial" w:hAnsi="Arial" w:cs="Arial"/>
          <w:sz w:val="24"/>
          <w:szCs w:val="24"/>
        </w:rPr>
        <w:t>position</w:t>
      </w:r>
      <w:r w:rsidR="00B8524A">
        <w:rPr>
          <w:rFonts w:ascii="Arial" w:hAnsi="Arial" w:cs="Arial"/>
          <w:sz w:val="24"/>
          <w:szCs w:val="24"/>
        </w:rPr>
        <w:t xml:space="preserve"> </w:t>
      </w:r>
      <w:r w:rsidR="00B4637F">
        <w:rPr>
          <w:rFonts w:ascii="Arial" w:hAnsi="Arial" w:cs="Arial"/>
          <w:sz w:val="24"/>
          <w:szCs w:val="24"/>
        </w:rPr>
        <w:t>relative</w:t>
      </w:r>
      <w:r w:rsidRPr="002C375A">
        <w:rPr>
          <w:rFonts w:ascii="Arial" w:hAnsi="Arial" w:cs="Arial"/>
          <w:sz w:val="24"/>
          <w:szCs w:val="24"/>
        </w:rPr>
        <w:t xml:space="preserve"> to the </w:t>
      </w:r>
      <w:r w:rsidR="000A2DBE">
        <w:rPr>
          <w:rFonts w:ascii="Arial" w:hAnsi="Arial" w:cs="Arial"/>
          <w:sz w:val="24"/>
          <w:szCs w:val="24"/>
        </w:rPr>
        <w:t xml:space="preserve">(non-lethal) </w:t>
      </w:r>
      <w:r w:rsidRPr="002C375A">
        <w:rPr>
          <w:rFonts w:ascii="Arial" w:hAnsi="Arial" w:cs="Arial"/>
          <w:sz w:val="24"/>
          <w:szCs w:val="24"/>
        </w:rPr>
        <w:t xml:space="preserve">location of a trout. </w:t>
      </w:r>
    </w:p>
    <w:p w14:paraId="1BD9692F" w14:textId="69515102" w:rsidR="00B67AFD" w:rsidRPr="002C375A" w:rsidRDefault="00B67AFD" w:rsidP="00B67AFD">
      <w:pPr>
        <w:jc w:val="both"/>
        <w:rPr>
          <w:rFonts w:ascii="Arial" w:hAnsi="Arial" w:cs="Arial"/>
          <w:sz w:val="24"/>
          <w:szCs w:val="24"/>
        </w:rPr>
      </w:pPr>
      <w:r w:rsidRPr="002C375A">
        <w:rPr>
          <w:rFonts w:ascii="Arial" w:hAnsi="Arial" w:cs="Arial"/>
          <w:sz w:val="24"/>
          <w:szCs w:val="24"/>
        </w:rPr>
        <w:t xml:space="preserve">For this, we built two </w:t>
      </w:r>
      <w:r w:rsidR="00460EAE">
        <w:rPr>
          <w:rFonts w:ascii="Arial" w:hAnsi="Arial" w:cs="Arial"/>
          <w:sz w:val="24"/>
          <w:szCs w:val="24"/>
        </w:rPr>
        <w:t xml:space="preserve">30 L plastic </w:t>
      </w:r>
      <w:r w:rsidRPr="002C375A">
        <w:rPr>
          <w:rFonts w:ascii="Arial" w:hAnsi="Arial" w:cs="Arial"/>
          <w:sz w:val="24"/>
          <w:szCs w:val="24"/>
        </w:rPr>
        <w:t>test arenas (one for</w:t>
      </w:r>
      <w:r w:rsidR="000A2DBE">
        <w:rPr>
          <w:rFonts w:ascii="Arial" w:hAnsi="Arial" w:cs="Arial"/>
          <w:sz w:val="24"/>
          <w:szCs w:val="24"/>
        </w:rPr>
        <w:t xml:space="preserve"> the</w:t>
      </w:r>
      <w:r w:rsidRPr="002C375A">
        <w:rPr>
          <w:rFonts w:ascii="Arial" w:hAnsi="Arial" w:cs="Arial"/>
          <w:sz w:val="24"/>
          <w:szCs w:val="24"/>
        </w:rPr>
        <w:t xml:space="preserve"> </w:t>
      </w:r>
      <w:r w:rsidR="002B142B">
        <w:rPr>
          <w:rFonts w:ascii="Arial" w:hAnsi="Arial" w:cs="Arial"/>
          <w:sz w:val="24"/>
          <w:szCs w:val="24"/>
        </w:rPr>
        <w:t xml:space="preserve">trout </w:t>
      </w:r>
      <w:r w:rsidRPr="002C375A">
        <w:rPr>
          <w:rFonts w:ascii="Arial" w:hAnsi="Arial" w:cs="Arial"/>
          <w:sz w:val="24"/>
          <w:szCs w:val="24"/>
        </w:rPr>
        <w:t xml:space="preserve">treatment and one for </w:t>
      </w:r>
      <w:r w:rsidR="000A2DBE">
        <w:rPr>
          <w:rFonts w:ascii="Arial" w:hAnsi="Arial" w:cs="Arial"/>
          <w:sz w:val="24"/>
          <w:szCs w:val="24"/>
        </w:rPr>
        <w:t xml:space="preserve">the </w:t>
      </w:r>
      <w:r w:rsidRPr="002C375A">
        <w:rPr>
          <w:rFonts w:ascii="Arial" w:hAnsi="Arial" w:cs="Arial"/>
          <w:sz w:val="24"/>
          <w:szCs w:val="24"/>
        </w:rPr>
        <w:t>control</w:t>
      </w:r>
      <w:r w:rsidR="00460EAE">
        <w:rPr>
          <w:rFonts w:ascii="Arial" w:hAnsi="Arial" w:cs="Arial"/>
          <w:sz w:val="24"/>
          <w:szCs w:val="24"/>
        </w:rPr>
        <w:t>; hereafter, referred to as “tanks”</w:t>
      </w:r>
      <w:r w:rsidR="00447B37">
        <w:rPr>
          <w:rFonts w:ascii="Arial" w:hAnsi="Arial" w:cs="Arial"/>
          <w:sz w:val="24"/>
          <w:szCs w:val="24"/>
        </w:rPr>
        <w:t>, Figure 1A</w:t>
      </w:r>
      <w:r w:rsidRPr="002C375A">
        <w:rPr>
          <w:rFonts w:ascii="Arial" w:hAnsi="Arial" w:cs="Arial"/>
          <w:sz w:val="24"/>
          <w:szCs w:val="24"/>
        </w:rPr>
        <w:t>)</w:t>
      </w:r>
      <w:r w:rsidR="00460EAE">
        <w:rPr>
          <w:rFonts w:ascii="Arial" w:hAnsi="Arial" w:cs="Arial"/>
          <w:sz w:val="24"/>
          <w:szCs w:val="24"/>
        </w:rPr>
        <w:t>. Each tank was</w:t>
      </w:r>
      <w:r w:rsidRPr="002C375A">
        <w:rPr>
          <w:rFonts w:ascii="Arial" w:hAnsi="Arial" w:cs="Arial"/>
          <w:sz w:val="24"/>
          <w:szCs w:val="24"/>
        </w:rPr>
        <w:t xml:space="preserve"> divided </w:t>
      </w:r>
      <w:r w:rsidR="00460EAE">
        <w:rPr>
          <w:rFonts w:ascii="Arial" w:hAnsi="Arial" w:cs="Arial"/>
          <w:sz w:val="24"/>
          <w:szCs w:val="24"/>
        </w:rPr>
        <w:t xml:space="preserve">in half </w:t>
      </w:r>
      <w:r w:rsidRPr="002C375A">
        <w:rPr>
          <w:rFonts w:ascii="Arial" w:hAnsi="Arial" w:cs="Arial"/>
          <w:sz w:val="24"/>
          <w:szCs w:val="24"/>
        </w:rPr>
        <w:t xml:space="preserve">by </w:t>
      </w:r>
      <w:r w:rsidR="00460EAE">
        <w:rPr>
          <w:rFonts w:ascii="Arial" w:hAnsi="Arial" w:cs="Arial"/>
          <w:sz w:val="24"/>
          <w:szCs w:val="24"/>
        </w:rPr>
        <w:t xml:space="preserve">a sealed </w:t>
      </w:r>
      <w:r w:rsidRPr="002C375A">
        <w:rPr>
          <w:rFonts w:ascii="Arial" w:hAnsi="Arial" w:cs="Arial"/>
          <w:sz w:val="24"/>
          <w:szCs w:val="24"/>
        </w:rPr>
        <w:t>antireflecti</w:t>
      </w:r>
      <w:r w:rsidR="00460EAE">
        <w:rPr>
          <w:rFonts w:ascii="Arial" w:hAnsi="Arial" w:cs="Arial"/>
          <w:sz w:val="24"/>
          <w:szCs w:val="24"/>
        </w:rPr>
        <w:t>ve</w:t>
      </w:r>
      <w:r w:rsidRPr="002C375A">
        <w:rPr>
          <w:rFonts w:ascii="Arial" w:hAnsi="Arial" w:cs="Arial"/>
          <w:sz w:val="24"/>
          <w:szCs w:val="24"/>
        </w:rPr>
        <w:t xml:space="preserve"> </w:t>
      </w:r>
      <w:r w:rsidR="000A2DBE">
        <w:rPr>
          <w:rFonts w:ascii="Arial" w:hAnsi="Arial" w:cs="Arial"/>
          <w:sz w:val="24"/>
          <w:szCs w:val="24"/>
        </w:rPr>
        <w:t xml:space="preserve">clear </w:t>
      </w:r>
      <w:r w:rsidRPr="002C375A">
        <w:rPr>
          <w:rFonts w:ascii="Arial" w:hAnsi="Arial" w:cs="Arial"/>
          <w:sz w:val="24"/>
          <w:szCs w:val="24"/>
        </w:rPr>
        <w:t xml:space="preserve">glass </w:t>
      </w:r>
      <w:r w:rsidR="00460EAE">
        <w:rPr>
          <w:rFonts w:ascii="Arial" w:hAnsi="Arial" w:cs="Arial"/>
          <w:sz w:val="24"/>
          <w:szCs w:val="24"/>
        </w:rPr>
        <w:t xml:space="preserve">partition </w:t>
      </w:r>
      <w:r w:rsidRPr="002C375A">
        <w:rPr>
          <w:rFonts w:ascii="Arial" w:hAnsi="Arial" w:cs="Arial"/>
          <w:sz w:val="24"/>
          <w:szCs w:val="24"/>
        </w:rPr>
        <w:t>to create two chambers</w:t>
      </w:r>
      <w:r w:rsidR="002B142B">
        <w:rPr>
          <w:rFonts w:ascii="Arial" w:hAnsi="Arial" w:cs="Arial"/>
          <w:sz w:val="24"/>
          <w:szCs w:val="24"/>
        </w:rPr>
        <w:t>:</w:t>
      </w:r>
      <w:r w:rsidRPr="002C375A">
        <w:rPr>
          <w:rFonts w:ascii="Arial" w:hAnsi="Arial" w:cs="Arial"/>
          <w:sz w:val="24"/>
          <w:szCs w:val="24"/>
        </w:rPr>
        <w:t xml:space="preserve"> one for the trout</w:t>
      </w:r>
      <w:r w:rsidR="00447B37">
        <w:rPr>
          <w:rFonts w:ascii="Arial" w:hAnsi="Arial" w:cs="Arial"/>
          <w:sz w:val="24"/>
          <w:szCs w:val="24"/>
        </w:rPr>
        <w:t xml:space="preserve"> (or no trout in control tanks</w:t>
      </w:r>
      <w:r w:rsidR="00460EAE">
        <w:rPr>
          <w:rFonts w:ascii="Arial" w:hAnsi="Arial" w:cs="Arial"/>
          <w:sz w:val="24"/>
          <w:szCs w:val="24"/>
        </w:rPr>
        <w:t>)</w:t>
      </w:r>
      <w:r w:rsidRPr="002C375A">
        <w:rPr>
          <w:rFonts w:ascii="Arial" w:hAnsi="Arial" w:cs="Arial"/>
          <w:sz w:val="24"/>
          <w:szCs w:val="24"/>
        </w:rPr>
        <w:t xml:space="preserve"> and one for tadpoles. </w:t>
      </w:r>
      <w:r w:rsidR="00460EAE">
        <w:rPr>
          <w:rFonts w:ascii="Arial" w:hAnsi="Arial" w:cs="Arial"/>
          <w:sz w:val="24"/>
          <w:szCs w:val="24"/>
        </w:rPr>
        <w:t>I</w:t>
      </w:r>
      <w:r w:rsidRPr="002C375A">
        <w:rPr>
          <w:rFonts w:ascii="Arial" w:hAnsi="Arial" w:cs="Arial"/>
          <w:sz w:val="24"/>
          <w:szCs w:val="24"/>
        </w:rPr>
        <w:t xml:space="preserve">n the </w:t>
      </w:r>
      <w:proofErr w:type="spellStart"/>
      <w:r w:rsidR="0094665F">
        <w:rPr>
          <w:rFonts w:ascii="Arial" w:hAnsi="Arial" w:cs="Arial"/>
          <w:sz w:val="24"/>
          <w:szCs w:val="24"/>
        </w:rPr>
        <w:t>centre</w:t>
      </w:r>
      <w:proofErr w:type="spellEnd"/>
      <w:r w:rsidR="0094665F">
        <w:rPr>
          <w:rFonts w:ascii="Arial" w:hAnsi="Arial" w:cs="Arial"/>
          <w:sz w:val="24"/>
          <w:szCs w:val="24"/>
        </w:rPr>
        <w:t xml:space="preserve"> of the </w:t>
      </w:r>
      <w:r w:rsidRPr="002C375A">
        <w:rPr>
          <w:rFonts w:ascii="Arial" w:hAnsi="Arial" w:cs="Arial"/>
          <w:sz w:val="24"/>
          <w:szCs w:val="24"/>
        </w:rPr>
        <w:t xml:space="preserve">tadpole </w:t>
      </w:r>
      <w:r w:rsidR="00655EA8">
        <w:rPr>
          <w:rFonts w:ascii="Arial" w:hAnsi="Arial" w:cs="Arial"/>
          <w:sz w:val="24"/>
          <w:szCs w:val="24"/>
        </w:rPr>
        <w:t>section</w:t>
      </w:r>
      <w:r w:rsidRPr="002C375A">
        <w:rPr>
          <w:rFonts w:ascii="Arial" w:hAnsi="Arial" w:cs="Arial"/>
          <w:sz w:val="24"/>
          <w:szCs w:val="24"/>
        </w:rPr>
        <w:t xml:space="preserve">, </w:t>
      </w:r>
      <w:r w:rsidR="0094665F">
        <w:rPr>
          <w:rFonts w:ascii="Arial" w:hAnsi="Arial" w:cs="Arial"/>
          <w:sz w:val="24"/>
          <w:szCs w:val="24"/>
        </w:rPr>
        <w:t xml:space="preserve">we glued </w:t>
      </w:r>
      <w:r w:rsidRPr="002C375A">
        <w:rPr>
          <w:rFonts w:ascii="Arial" w:hAnsi="Arial" w:cs="Arial"/>
          <w:sz w:val="24"/>
          <w:szCs w:val="24"/>
        </w:rPr>
        <w:t xml:space="preserve">a plastic refuge </w:t>
      </w:r>
      <w:r w:rsidR="00460EAE">
        <w:rPr>
          <w:rFonts w:ascii="Arial" w:hAnsi="Arial" w:cs="Arial"/>
          <w:sz w:val="24"/>
          <w:szCs w:val="24"/>
        </w:rPr>
        <w:t>(</w:t>
      </w:r>
      <w:r w:rsidR="00783035">
        <w:rPr>
          <w:rFonts w:ascii="Arial" w:hAnsi="Arial" w:cs="Arial"/>
          <w:sz w:val="24"/>
          <w:szCs w:val="24"/>
        </w:rPr>
        <w:t>15 cm diameter</w:t>
      </w:r>
      <w:r w:rsidR="00460EAE">
        <w:rPr>
          <w:rFonts w:ascii="Arial" w:hAnsi="Arial" w:cs="Arial"/>
          <w:sz w:val="24"/>
          <w:szCs w:val="24"/>
        </w:rPr>
        <w:t>)</w:t>
      </w:r>
      <w:r w:rsidR="008F1265">
        <w:rPr>
          <w:rFonts w:ascii="Arial" w:hAnsi="Arial" w:cs="Arial"/>
          <w:sz w:val="24"/>
          <w:szCs w:val="24"/>
        </w:rPr>
        <w:t xml:space="preserve"> </w:t>
      </w:r>
      <w:r w:rsidRPr="002C375A">
        <w:rPr>
          <w:rFonts w:ascii="Arial" w:hAnsi="Arial" w:cs="Arial"/>
          <w:sz w:val="24"/>
          <w:szCs w:val="24"/>
        </w:rPr>
        <w:t xml:space="preserve">with two entrances </w:t>
      </w:r>
      <w:r w:rsidR="00460EAE">
        <w:rPr>
          <w:rFonts w:ascii="Arial" w:hAnsi="Arial" w:cs="Arial"/>
          <w:sz w:val="24"/>
          <w:szCs w:val="24"/>
        </w:rPr>
        <w:t>(</w:t>
      </w:r>
      <w:r w:rsidR="00783035">
        <w:rPr>
          <w:rFonts w:ascii="Arial" w:hAnsi="Arial" w:cs="Arial"/>
          <w:sz w:val="24"/>
          <w:szCs w:val="24"/>
        </w:rPr>
        <w:t xml:space="preserve">8 </w:t>
      </w:r>
      <w:r w:rsidR="00460EAE">
        <w:rPr>
          <w:rFonts w:ascii="Arial" w:hAnsi="Arial" w:cs="Arial"/>
          <w:sz w:val="24"/>
          <w:szCs w:val="24"/>
        </w:rPr>
        <w:t>cm diameter</w:t>
      </w:r>
      <w:r w:rsidR="0094665F">
        <w:rPr>
          <w:rFonts w:ascii="Arial" w:hAnsi="Arial" w:cs="Arial"/>
          <w:sz w:val="24"/>
          <w:szCs w:val="24"/>
        </w:rPr>
        <w:t>,</w:t>
      </w:r>
      <w:r w:rsidR="00460EAE">
        <w:rPr>
          <w:rFonts w:ascii="Arial" w:hAnsi="Arial" w:cs="Arial"/>
          <w:sz w:val="24"/>
          <w:szCs w:val="24"/>
        </w:rPr>
        <w:t xml:space="preserve"> </w:t>
      </w:r>
      <w:r w:rsidRPr="002C375A">
        <w:rPr>
          <w:rFonts w:ascii="Arial" w:hAnsi="Arial" w:cs="Arial"/>
          <w:sz w:val="24"/>
          <w:szCs w:val="24"/>
        </w:rPr>
        <w:t xml:space="preserve">Figure 1A). </w:t>
      </w:r>
      <w:r w:rsidR="00447B37">
        <w:rPr>
          <w:rFonts w:ascii="Arial" w:hAnsi="Arial" w:cs="Arial"/>
          <w:sz w:val="24"/>
          <w:szCs w:val="24"/>
        </w:rPr>
        <w:t xml:space="preserve">In addition, the tadpole side was visually divided into four equal size sections by marking the bottom with lines parallel to the glass partition (Figure 1A). This grid </w:t>
      </w:r>
      <w:r w:rsidR="00956E75">
        <w:rPr>
          <w:rFonts w:ascii="Arial" w:hAnsi="Arial" w:cs="Arial"/>
          <w:sz w:val="24"/>
          <w:szCs w:val="24"/>
        </w:rPr>
        <w:t xml:space="preserve">marking </w:t>
      </w:r>
      <w:r w:rsidR="00447B37">
        <w:rPr>
          <w:rFonts w:ascii="Arial" w:hAnsi="Arial" w:cs="Arial"/>
          <w:sz w:val="24"/>
          <w:szCs w:val="24"/>
        </w:rPr>
        <w:t xml:space="preserve">allowed us to record </w:t>
      </w:r>
      <w:r w:rsidR="00655EA8">
        <w:rPr>
          <w:rFonts w:ascii="Arial" w:hAnsi="Arial" w:cs="Arial"/>
          <w:sz w:val="24"/>
          <w:szCs w:val="24"/>
        </w:rPr>
        <w:t>tadpole</w:t>
      </w:r>
      <w:r w:rsidR="00447B37">
        <w:rPr>
          <w:rFonts w:ascii="Arial" w:hAnsi="Arial" w:cs="Arial"/>
          <w:sz w:val="24"/>
          <w:szCs w:val="24"/>
        </w:rPr>
        <w:t xml:space="preserve"> </w:t>
      </w:r>
      <w:r w:rsidR="004128A2">
        <w:rPr>
          <w:rFonts w:ascii="Arial" w:hAnsi="Arial" w:cs="Arial"/>
          <w:sz w:val="24"/>
          <w:szCs w:val="24"/>
        </w:rPr>
        <w:t>location</w:t>
      </w:r>
      <w:r w:rsidR="00447B37">
        <w:rPr>
          <w:rFonts w:ascii="Arial" w:hAnsi="Arial" w:cs="Arial"/>
          <w:sz w:val="24"/>
          <w:szCs w:val="24"/>
        </w:rPr>
        <w:t xml:space="preserve"> during </w:t>
      </w:r>
      <w:r w:rsidR="00655EA8">
        <w:rPr>
          <w:rFonts w:ascii="Arial" w:hAnsi="Arial" w:cs="Arial"/>
          <w:sz w:val="24"/>
          <w:szCs w:val="24"/>
        </w:rPr>
        <w:t>the</w:t>
      </w:r>
      <w:r w:rsidR="00447B37">
        <w:rPr>
          <w:rFonts w:ascii="Arial" w:hAnsi="Arial" w:cs="Arial"/>
          <w:sz w:val="24"/>
          <w:szCs w:val="24"/>
        </w:rPr>
        <w:t xml:space="preserve"> experiment. </w:t>
      </w:r>
      <w:r w:rsidRPr="002C375A">
        <w:rPr>
          <w:rFonts w:ascii="Arial" w:hAnsi="Arial" w:cs="Arial"/>
          <w:sz w:val="24"/>
          <w:szCs w:val="24"/>
        </w:rPr>
        <w:t>To e</w:t>
      </w:r>
      <w:r w:rsidR="008F1265">
        <w:rPr>
          <w:rFonts w:ascii="Arial" w:hAnsi="Arial" w:cs="Arial"/>
          <w:sz w:val="24"/>
          <w:szCs w:val="24"/>
        </w:rPr>
        <w:t xml:space="preserve">nsure that </w:t>
      </w:r>
      <w:r w:rsidRPr="002C375A">
        <w:rPr>
          <w:rFonts w:ascii="Arial" w:hAnsi="Arial" w:cs="Arial"/>
          <w:sz w:val="24"/>
          <w:szCs w:val="24"/>
        </w:rPr>
        <w:t xml:space="preserve">tadpoles </w:t>
      </w:r>
      <w:r w:rsidR="00460EAE">
        <w:rPr>
          <w:rFonts w:ascii="Arial" w:hAnsi="Arial" w:cs="Arial"/>
          <w:sz w:val="24"/>
          <w:szCs w:val="24"/>
        </w:rPr>
        <w:t xml:space="preserve">were </w:t>
      </w:r>
      <w:r w:rsidRPr="002C375A">
        <w:rPr>
          <w:rFonts w:ascii="Arial" w:hAnsi="Arial" w:cs="Arial"/>
          <w:sz w:val="24"/>
          <w:szCs w:val="24"/>
        </w:rPr>
        <w:t>only</w:t>
      </w:r>
      <w:r w:rsidR="008F1265">
        <w:rPr>
          <w:rFonts w:ascii="Arial" w:hAnsi="Arial" w:cs="Arial"/>
          <w:sz w:val="24"/>
          <w:szCs w:val="24"/>
        </w:rPr>
        <w:t xml:space="preserve"> exposed</w:t>
      </w:r>
      <w:r w:rsidRPr="002C375A">
        <w:rPr>
          <w:rFonts w:ascii="Arial" w:hAnsi="Arial" w:cs="Arial"/>
          <w:sz w:val="24"/>
          <w:szCs w:val="24"/>
        </w:rPr>
        <w:t xml:space="preserve"> to trout visual cues</w:t>
      </w:r>
      <w:r w:rsidR="00460EAE">
        <w:rPr>
          <w:rFonts w:ascii="Arial" w:hAnsi="Arial" w:cs="Arial"/>
          <w:sz w:val="24"/>
          <w:szCs w:val="24"/>
        </w:rPr>
        <w:t xml:space="preserve"> and not also chemical cues</w:t>
      </w:r>
      <w:r w:rsidRPr="002C375A">
        <w:rPr>
          <w:rFonts w:ascii="Arial" w:hAnsi="Arial" w:cs="Arial"/>
          <w:sz w:val="24"/>
          <w:szCs w:val="24"/>
        </w:rPr>
        <w:t xml:space="preserve">, the impermeability of the </w:t>
      </w:r>
      <w:r w:rsidR="00831D37">
        <w:rPr>
          <w:rFonts w:ascii="Arial" w:hAnsi="Arial" w:cs="Arial"/>
          <w:sz w:val="24"/>
          <w:szCs w:val="24"/>
        </w:rPr>
        <w:t>glass partition</w:t>
      </w:r>
      <w:r w:rsidRPr="002C375A">
        <w:rPr>
          <w:rFonts w:ascii="Arial" w:hAnsi="Arial" w:cs="Arial"/>
          <w:sz w:val="24"/>
          <w:szCs w:val="24"/>
        </w:rPr>
        <w:t xml:space="preserve"> was </w:t>
      </w:r>
      <w:r w:rsidR="00447B37">
        <w:rPr>
          <w:rFonts w:ascii="Arial" w:hAnsi="Arial" w:cs="Arial"/>
          <w:sz w:val="24"/>
          <w:szCs w:val="24"/>
        </w:rPr>
        <w:t>verified</w:t>
      </w:r>
      <w:r w:rsidR="00447B37" w:rsidRPr="002C375A">
        <w:rPr>
          <w:rFonts w:ascii="Arial" w:hAnsi="Arial" w:cs="Arial"/>
          <w:sz w:val="24"/>
          <w:szCs w:val="24"/>
        </w:rPr>
        <w:t xml:space="preserve"> </w:t>
      </w:r>
      <w:r w:rsidRPr="002C375A">
        <w:rPr>
          <w:rFonts w:ascii="Arial" w:hAnsi="Arial" w:cs="Arial"/>
          <w:sz w:val="24"/>
          <w:szCs w:val="24"/>
        </w:rPr>
        <w:t xml:space="preserve">by adding dye to the water on one side and ensuring that the water on the other side did not show any color change. </w:t>
      </w:r>
    </w:p>
    <w:p w14:paraId="7EA502F1" w14:textId="64D7C7A8" w:rsidR="00B67AFD" w:rsidRPr="002C375A" w:rsidRDefault="00B67AFD" w:rsidP="00B67AFD">
      <w:pPr>
        <w:jc w:val="both"/>
        <w:rPr>
          <w:rFonts w:ascii="Arial" w:hAnsi="Arial" w:cs="Arial"/>
          <w:sz w:val="24"/>
          <w:szCs w:val="24"/>
        </w:rPr>
      </w:pPr>
      <w:r w:rsidRPr="002C375A">
        <w:rPr>
          <w:rFonts w:ascii="Arial" w:hAnsi="Arial" w:cs="Arial"/>
          <w:sz w:val="24"/>
          <w:szCs w:val="24"/>
        </w:rPr>
        <w:t xml:space="preserve">Before the trials, each side of the </w:t>
      </w:r>
      <w:r w:rsidR="00887331">
        <w:rPr>
          <w:rFonts w:ascii="Arial" w:hAnsi="Arial" w:cs="Arial"/>
          <w:sz w:val="24"/>
          <w:szCs w:val="24"/>
        </w:rPr>
        <w:t>tank</w:t>
      </w:r>
      <w:r w:rsidR="00887331" w:rsidRPr="002C375A">
        <w:rPr>
          <w:rFonts w:ascii="Arial" w:hAnsi="Arial" w:cs="Arial"/>
          <w:sz w:val="24"/>
          <w:szCs w:val="24"/>
        </w:rPr>
        <w:t xml:space="preserve"> </w:t>
      </w:r>
      <w:r w:rsidRPr="002C375A">
        <w:rPr>
          <w:rFonts w:ascii="Arial" w:hAnsi="Arial" w:cs="Arial"/>
          <w:sz w:val="24"/>
          <w:szCs w:val="24"/>
        </w:rPr>
        <w:t xml:space="preserve">was filled with 10 L of water filtered by reverse osmosis. The water pH, TDS, conductivity, dissolved oxygen and temperature were measured, as well as </w:t>
      </w:r>
      <w:sdt>
        <w:sdtPr>
          <w:rPr>
            <w:rFonts w:ascii="Arial" w:hAnsi="Arial" w:cs="Arial"/>
            <w:sz w:val="24"/>
            <w:szCs w:val="24"/>
          </w:rPr>
          <w:tag w:val="goog_rdk_4"/>
          <w:id w:val="-692608579"/>
        </w:sdtPr>
        <w:sdtContent/>
      </w:sdt>
      <w:sdt>
        <w:sdtPr>
          <w:rPr>
            <w:rFonts w:ascii="Arial" w:hAnsi="Arial" w:cs="Arial"/>
            <w:sz w:val="24"/>
            <w:szCs w:val="24"/>
          </w:rPr>
          <w:tag w:val="goog_rdk_5"/>
          <w:id w:val="1077253921"/>
        </w:sdtPr>
        <w:sdtContent/>
      </w:sdt>
      <w:sdt>
        <w:sdtPr>
          <w:rPr>
            <w:rFonts w:ascii="Arial" w:hAnsi="Arial" w:cs="Arial"/>
            <w:sz w:val="24"/>
            <w:szCs w:val="24"/>
          </w:rPr>
          <w:tag w:val="goog_rdk_6"/>
          <w:id w:val="524521060"/>
        </w:sdtPr>
        <w:sdtContent/>
      </w:sdt>
      <w:r w:rsidRPr="002C375A">
        <w:rPr>
          <w:rFonts w:ascii="Arial" w:hAnsi="Arial" w:cs="Arial"/>
          <w:sz w:val="24"/>
          <w:szCs w:val="24"/>
        </w:rPr>
        <w:t xml:space="preserve">CTR temperature and humidity. </w:t>
      </w:r>
    </w:p>
    <w:p w14:paraId="1B6ED3B6" w14:textId="4155B0A9" w:rsidR="00B67AFD" w:rsidRPr="002C375A" w:rsidRDefault="00956E75" w:rsidP="00B67AFD">
      <w:pPr>
        <w:jc w:val="both"/>
        <w:rPr>
          <w:rFonts w:ascii="Arial" w:hAnsi="Arial" w:cs="Arial"/>
          <w:sz w:val="24"/>
          <w:szCs w:val="24"/>
        </w:rPr>
      </w:pPr>
      <w:r>
        <w:rPr>
          <w:rFonts w:ascii="Arial" w:hAnsi="Arial" w:cs="Arial"/>
          <w:sz w:val="24"/>
          <w:szCs w:val="24"/>
        </w:rPr>
        <w:t>For each replicate</w:t>
      </w:r>
      <w:r w:rsidR="00B26BC2">
        <w:rPr>
          <w:rFonts w:ascii="Arial" w:hAnsi="Arial" w:cs="Arial"/>
          <w:sz w:val="24"/>
          <w:szCs w:val="24"/>
        </w:rPr>
        <w:t xml:space="preserve"> trial</w:t>
      </w:r>
      <w:r>
        <w:rPr>
          <w:rFonts w:ascii="Arial" w:hAnsi="Arial" w:cs="Arial"/>
          <w:sz w:val="24"/>
          <w:szCs w:val="24"/>
        </w:rPr>
        <w:t>, a</w:t>
      </w:r>
      <w:r w:rsidR="00B67AFD" w:rsidRPr="002C375A">
        <w:rPr>
          <w:rFonts w:ascii="Arial" w:hAnsi="Arial" w:cs="Arial"/>
          <w:sz w:val="24"/>
          <w:szCs w:val="24"/>
        </w:rPr>
        <w:t xml:space="preserve"> total of 10 tadpoles (5 for the trout treatment and 5 for the control) at stage 27 (</w:t>
      </w:r>
      <w:proofErr w:type="spellStart"/>
      <w:r w:rsidR="00B67AFD" w:rsidRPr="002C375A">
        <w:rPr>
          <w:rFonts w:ascii="Arial" w:hAnsi="Arial" w:cs="Arial"/>
          <w:sz w:val="24"/>
          <w:szCs w:val="24"/>
        </w:rPr>
        <w:t>Gosner</w:t>
      </w:r>
      <w:proofErr w:type="spellEnd"/>
      <w:r w:rsidR="00B67AFD" w:rsidRPr="002C375A">
        <w:rPr>
          <w:rFonts w:ascii="Arial" w:hAnsi="Arial" w:cs="Arial"/>
          <w:sz w:val="24"/>
          <w:szCs w:val="24"/>
        </w:rPr>
        <w:t>, 196</w:t>
      </w:r>
      <w:r w:rsidR="009677A5">
        <w:rPr>
          <w:rFonts w:ascii="Arial" w:hAnsi="Arial" w:cs="Arial"/>
          <w:sz w:val="24"/>
          <w:szCs w:val="24"/>
        </w:rPr>
        <w:t>0</w:t>
      </w:r>
      <w:r w:rsidR="00B67AFD" w:rsidRPr="002C375A">
        <w:rPr>
          <w:rFonts w:ascii="Arial" w:hAnsi="Arial" w:cs="Arial"/>
          <w:sz w:val="24"/>
          <w:szCs w:val="24"/>
        </w:rPr>
        <w:t xml:space="preserve">) were </w:t>
      </w:r>
      <w:r w:rsidR="0037356C">
        <w:rPr>
          <w:rFonts w:ascii="Arial" w:hAnsi="Arial" w:cs="Arial"/>
          <w:sz w:val="24"/>
          <w:szCs w:val="24"/>
        </w:rPr>
        <w:t>haphazardly</w:t>
      </w:r>
      <w:r w:rsidR="0037356C" w:rsidRPr="002C375A">
        <w:rPr>
          <w:rFonts w:ascii="Arial" w:hAnsi="Arial" w:cs="Arial"/>
          <w:sz w:val="24"/>
          <w:szCs w:val="24"/>
        </w:rPr>
        <w:t xml:space="preserve"> </w:t>
      </w:r>
      <w:r w:rsidR="00B67AFD" w:rsidRPr="002C375A">
        <w:rPr>
          <w:rFonts w:ascii="Arial" w:hAnsi="Arial" w:cs="Arial"/>
          <w:sz w:val="24"/>
          <w:szCs w:val="24"/>
        </w:rPr>
        <w:t xml:space="preserve">selected </w:t>
      </w:r>
      <w:r>
        <w:rPr>
          <w:rFonts w:ascii="Arial" w:hAnsi="Arial" w:cs="Arial"/>
          <w:sz w:val="24"/>
          <w:szCs w:val="24"/>
        </w:rPr>
        <w:t xml:space="preserve">from a single clutch </w:t>
      </w:r>
      <w:r w:rsidR="00B67AFD" w:rsidRPr="002C375A">
        <w:rPr>
          <w:rFonts w:ascii="Arial" w:hAnsi="Arial" w:cs="Arial"/>
          <w:sz w:val="24"/>
          <w:szCs w:val="24"/>
        </w:rPr>
        <w:t xml:space="preserve">and placed in a 1 L plastic container inside the CTR for 30 minutes to allow them to acclimatize to the room temperature. </w:t>
      </w:r>
    </w:p>
    <w:p w14:paraId="067CE9AB" w14:textId="117C191B" w:rsidR="00995785" w:rsidRDefault="00B67AFD" w:rsidP="00B67AFD">
      <w:pPr>
        <w:pBdr>
          <w:top w:val="nil"/>
          <w:left w:val="nil"/>
          <w:bottom w:val="nil"/>
          <w:right w:val="nil"/>
          <w:between w:val="nil"/>
        </w:pBdr>
        <w:spacing w:after="200" w:line="240" w:lineRule="auto"/>
        <w:jc w:val="both"/>
        <w:rPr>
          <w:rFonts w:ascii="Arial" w:hAnsi="Arial" w:cs="Arial"/>
          <w:sz w:val="24"/>
          <w:szCs w:val="24"/>
        </w:rPr>
      </w:pPr>
      <w:r w:rsidRPr="002C375A">
        <w:rPr>
          <w:rFonts w:ascii="Arial" w:hAnsi="Arial" w:cs="Arial"/>
          <w:sz w:val="24"/>
          <w:szCs w:val="24"/>
        </w:rPr>
        <w:lastRenderedPageBreak/>
        <w:t>To start the experiment</w:t>
      </w:r>
      <w:r w:rsidR="00887331">
        <w:rPr>
          <w:rFonts w:ascii="Arial" w:hAnsi="Arial" w:cs="Arial"/>
          <w:sz w:val="24"/>
          <w:szCs w:val="24"/>
        </w:rPr>
        <w:t>,</w:t>
      </w:r>
      <w:r w:rsidRPr="002C375A">
        <w:rPr>
          <w:rFonts w:ascii="Arial" w:hAnsi="Arial" w:cs="Arial"/>
          <w:sz w:val="24"/>
          <w:szCs w:val="24"/>
        </w:rPr>
        <w:t xml:space="preserve"> the tadpoles were placed in </w:t>
      </w:r>
      <w:r w:rsidR="00C34A18">
        <w:rPr>
          <w:rFonts w:ascii="Arial" w:hAnsi="Arial" w:cs="Arial"/>
          <w:sz w:val="24"/>
          <w:szCs w:val="24"/>
        </w:rPr>
        <w:t>the tadpole side of each tank (</w:t>
      </w:r>
      <w:r w:rsidRPr="002C375A">
        <w:rPr>
          <w:rFonts w:ascii="Arial" w:hAnsi="Arial" w:cs="Arial"/>
          <w:sz w:val="24"/>
          <w:szCs w:val="24"/>
        </w:rPr>
        <w:t>section 2</w:t>
      </w:r>
      <w:r w:rsidR="00956E75">
        <w:rPr>
          <w:rFonts w:ascii="Arial" w:hAnsi="Arial" w:cs="Arial"/>
          <w:sz w:val="24"/>
          <w:szCs w:val="24"/>
        </w:rPr>
        <w:t xml:space="preserve">, </w:t>
      </w:r>
      <w:r w:rsidRPr="002C375A">
        <w:rPr>
          <w:rFonts w:ascii="Arial" w:hAnsi="Arial" w:cs="Arial"/>
          <w:sz w:val="24"/>
          <w:szCs w:val="24"/>
        </w:rPr>
        <w:t>Figure 1A) and cameras were turned on. After 10 minutes</w:t>
      </w:r>
      <w:r w:rsidR="00956E75">
        <w:rPr>
          <w:rFonts w:ascii="Arial" w:hAnsi="Arial" w:cs="Arial"/>
          <w:sz w:val="24"/>
          <w:szCs w:val="24"/>
        </w:rPr>
        <w:t>,</w:t>
      </w:r>
      <w:r w:rsidRPr="002C375A">
        <w:rPr>
          <w:rFonts w:ascii="Arial" w:hAnsi="Arial" w:cs="Arial"/>
          <w:sz w:val="24"/>
          <w:szCs w:val="24"/>
        </w:rPr>
        <w:t xml:space="preserve"> one trout was placed in section 1 of the </w:t>
      </w:r>
      <w:r w:rsidR="001533A2">
        <w:rPr>
          <w:rFonts w:ascii="Arial" w:hAnsi="Arial" w:cs="Arial"/>
          <w:sz w:val="24"/>
          <w:szCs w:val="24"/>
        </w:rPr>
        <w:t xml:space="preserve">trout </w:t>
      </w:r>
      <w:r w:rsidRPr="002C375A">
        <w:rPr>
          <w:rFonts w:ascii="Arial" w:hAnsi="Arial" w:cs="Arial"/>
          <w:sz w:val="24"/>
          <w:szCs w:val="24"/>
        </w:rPr>
        <w:t xml:space="preserve">treatment </w:t>
      </w:r>
      <w:r w:rsidR="00956E75">
        <w:rPr>
          <w:rFonts w:ascii="Arial" w:hAnsi="Arial" w:cs="Arial"/>
          <w:sz w:val="24"/>
          <w:szCs w:val="24"/>
        </w:rPr>
        <w:t>tank, while</w:t>
      </w:r>
      <w:r w:rsidRPr="002C375A">
        <w:rPr>
          <w:rFonts w:ascii="Arial" w:hAnsi="Arial" w:cs="Arial"/>
          <w:sz w:val="24"/>
          <w:szCs w:val="24"/>
        </w:rPr>
        <w:t xml:space="preserve"> </w:t>
      </w:r>
      <w:r w:rsidR="00956E75">
        <w:rPr>
          <w:rFonts w:ascii="Arial" w:hAnsi="Arial" w:cs="Arial"/>
          <w:sz w:val="24"/>
          <w:szCs w:val="24"/>
        </w:rPr>
        <w:t>section 1 of the</w:t>
      </w:r>
      <w:r w:rsidR="00956E75" w:rsidRPr="002C375A">
        <w:rPr>
          <w:rFonts w:ascii="Arial" w:hAnsi="Arial" w:cs="Arial"/>
          <w:sz w:val="24"/>
          <w:szCs w:val="24"/>
        </w:rPr>
        <w:t xml:space="preserve"> </w:t>
      </w:r>
      <w:r w:rsidRPr="002C375A">
        <w:rPr>
          <w:rFonts w:ascii="Arial" w:hAnsi="Arial" w:cs="Arial"/>
          <w:sz w:val="24"/>
          <w:szCs w:val="24"/>
        </w:rPr>
        <w:t xml:space="preserve">control </w:t>
      </w:r>
      <w:r w:rsidR="00956E75">
        <w:rPr>
          <w:rFonts w:ascii="Arial" w:hAnsi="Arial" w:cs="Arial"/>
          <w:sz w:val="24"/>
          <w:szCs w:val="24"/>
        </w:rPr>
        <w:t>tank remained empty</w:t>
      </w:r>
      <w:r w:rsidRPr="002C375A">
        <w:rPr>
          <w:rFonts w:ascii="Arial" w:hAnsi="Arial" w:cs="Arial"/>
          <w:sz w:val="24"/>
          <w:szCs w:val="24"/>
        </w:rPr>
        <w:t xml:space="preserve">. To avoid </w:t>
      </w:r>
      <w:r w:rsidR="009677A5">
        <w:rPr>
          <w:rFonts w:ascii="Arial" w:hAnsi="Arial" w:cs="Arial"/>
          <w:sz w:val="24"/>
          <w:szCs w:val="24"/>
        </w:rPr>
        <w:t xml:space="preserve">any </w:t>
      </w:r>
      <w:r w:rsidR="00D71C06">
        <w:rPr>
          <w:rFonts w:ascii="Arial" w:hAnsi="Arial" w:cs="Arial"/>
          <w:sz w:val="24"/>
          <w:szCs w:val="24"/>
        </w:rPr>
        <w:t xml:space="preserve">effect of human presence on </w:t>
      </w:r>
      <w:r w:rsidR="009677A5">
        <w:rPr>
          <w:rFonts w:ascii="Arial" w:hAnsi="Arial" w:cs="Arial"/>
          <w:sz w:val="24"/>
          <w:szCs w:val="24"/>
        </w:rPr>
        <w:t>tadpole</w:t>
      </w:r>
      <w:r w:rsidR="00956E75">
        <w:rPr>
          <w:rFonts w:ascii="Arial" w:hAnsi="Arial" w:cs="Arial"/>
          <w:sz w:val="24"/>
          <w:szCs w:val="24"/>
        </w:rPr>
        <w:t xml:space="preserve"> response</w:t>
      </w:r>
      <w:r w:rsidR="009677A5">
        <w:rPr>
          <w:rFonts w:ascii="Arial" w:hAnsi="Arial" w:cs="Arial"/>
          <w:sz w:val="24"/>
          <w:szCs w:val="24"/>
        </w:rPr>
        <w:t>s,</w:t>
      </w:r>
      <w:r w:rsidRPr="002C375A">
        <w:rPr>
          <w:rFonts w:ascii="Arial" w:hAnsi="Arial" w:cs="Arial"/>
          <w:sz w:val="24"/>
          <w:szCs w:val="24"/>
        </w:rPr>
        <w:t xml:space="preserve"> trials were video recorded with a camera located </w:t>
      </w:r>
      <w:r w:rsidR="00887331">
        <w:rPr>
          <w:rFonts w:ascii="Arial" w:hAnsi="Arial" w:cs="Arial"/>
          <w:sz w:val="24"/>
          <w:szCs w:val="24"/>
        </w:rPr>
        <w:t>directly</w:t>
      </w:r>
      <w:r w:rsidR="00995785">
        <w:rPr>
          <w:rFonts w:ascii="Arial" w:hAnsi="Arial" w:cs="Arial"/>
          <w:sz w:val="24"/>
          <w:szCs w:val="24"/>
        </w:rPr>
        <w:t xml:space="preserve"> above each tank</w:t>
      </w:r>
      <w:r w:rsidRPr="002C375A">
        <w:rPr>
          <w:rFonts w:ascii="Arial" w:hAnsi="Arial" w:cs="Arial"/>
          <w:sz w:val="24"/>
          <w:szCs w:val="24"/>
        </w:rPr>
        <w:t xml:space="preserve">. All trials lasted 15 minutes. </w:t>
      </w:r>
      <w:r w:rsidR="00995785">
        <w:rPr>
          <w:rFonts w:ascii="Arial" w:hAnsi="Arial" w:cs="Arial"/>
          <w:sz w:val="24"/>
          <w:szCs w:val="24"/>
        </w:rPr>
        <w:t>We ran the trials using 2 tadpole clutches, with 3 or 7 replicates per treatment per clutch (as determined by tadpole availability).</w:t>
      </w:r>
    </w:p>
    <w:p w14:paraId="508DCAD7" w14:textId="77777777" w:rsidR="00995785" w:rsidRDefault="00995785" w:rsidP="00B67AFD">
      <w:pPr>
        <w:pBdr>
          <w:top w:val="nil"/>
          <w:left w:val="nil"/>
          <w:bottom w:val="nil"/>
          <w:right w:val="nil"/>
          <w:between w:val="nil"/>
        </w:pBdr>
        <w:spacing w:after="200" w:line="240" w:lineRule="auto"/>
        <w:jc w:val="both"/>
        <w:rPr>
          <w:rFonts w:ascii="Arial" w:hAnsi="Arial" w:cs="Arial"/>
          <w:sz w:val="24"/>
          <w:szCs w:val="24"/>
        </w:rPr>
      </w:pPr>
    </w:p>
    <w:p w14:paraId="45B11003" w14:textId="57E8DAC7" w:rsidR="003A2CB4" w:rsidRPr="002C375A" w:rsidRDefault="00B67AFD" w:rsidP="00B67AFD">
      <w:pPr>
        <w:jc w:val="both"/>
        <w:rPr>
          <w:rFonts w:ascii="Arial" w:hAnsi="Arial" w:cs="Arial"/>
          <w:i/>
          <w:iCs/>
          <w:sz w:val="24"/>
          <w:szCs w:val="24"/>
        </w:rPr>
      </w:pPr>
      <w:r w:rsidRPr="002C375A">
        <w:rPr>
          <w:rFonts w:ascii="Arial" w:hAnsi="Arial" w:cs="Arial"/>
          <w:sz w:val="24"/>
          <w:szCs w:val="24"/>
        </w:rPr>
        <w:t xml:space="preserve">The response </w:t>
      </w:r>
      <w:r w:rsidR="00F964F9">
        <w:rPr>
          <w:rFonts w:ascii="Arial" w:hAnsi="Arial" w:cs="Arial"/>
          <w:sz w:val="24"/>
          <w:szCs w:val="24"/>
        </w:rPr>
        <w:t>variables</w:t>
      </w:r>
      <w:r w:rsidR="00F964F9" w:rsidRPr="002C375A">
        <w:rPr>
          <w:rFonts w:ascii="Arial" w:hAnsi="Arial" w:cs="Arial"/>
          <w:sz w:val="24"/>
          <w:szCs w:val="24"/>
        </w:rPr>
        <w:t xml:space="preserve"> </w:t>
      </w:r>
      <w:r w:rsidRPr="002C375A">
        <w:rPr>
          <w:rFonts w:ascii="Arial" w:hAnsi="Arial" w:cs="Arial"/>
          <w:sz w:val="24"/>
          <w:szCs w:val="24"/>
        </w:rPr>
        <w:t>(refugia use</w:t>
      </w:r>
      <w:r w:rsidR="00F964F9">
        <w:rPr>
          <w:rFonts w:ascii="Arial" w:hAnsi="Arial" w:cs="Arial"/>
          <w:sz w:val="24"/>
          <w:szCs w:val="24"/>
        </w:rPr>
        <w:t>,</w:t>
      </w:r>
      <w:r w:rsidRPr="002C375A">
        <w:rPr>
          <w:rFonts w:ascii="Arial" w:hAnsi="Arial" w:cs="Arial"/>
          <w:sz w:val="24"/>
          <w:szCs w:val="24"/>
        </w:rPr>
        <w:t xml:space="preserve"> tadpole location) were measured by analyzing the videos with </w:t>
      </w:r>
      <w:proofErr w:type="spellStart"/>
      <w:r w:rsidRPr="002C375A">
        <w:rPr>
          <w:rFonts w:ascii="Arial" w:hAnsi="Arial" w:cs="Arial"/>
          <w:sz w:val="24"/>
          <w:szCs w:val="24"/>
        </w:rPr>
        <w:t>Avidemux</w:t>
      </w:r>
      <w:proofErr w:type="spellEnd"/>
      <w:r w:rsidRPr="002C375A">
        <w:rPr>
          <w:rFonts w:ascii="Arial" w:hAnsi="Arial" w:cs="Arial"/>
          <w:sz w:val="24"/>
          <w:szCs w:val="24"/>
        </w:rPr>
        <w:t xml:space="preserve"> 2.7.5 software (Mean, 2019).  Every 30 seconds, the number of tadpoles inside and outside refugia were counted</w:t>
      </w:r>
      <w:r w:rsidR="00F964F9">
        <w:rPr>
          <w:rFonts w:ascii="Arial" w:hAnsi="Arial" w:cs="Arial"/>
          <w:sz w:val="24"/>
          <w:szCs w:val="24"/>
        </w:rPr>
        <w:t xml:space="preserve"> and the </w:t>
      </w:r>
      <w:r w:rsidR="00C91AC8">
        <w:rPr>
          <w:rFonts w:ascii="Arial" w:hAnsi="Arial" w:cs="Arial"/>
          <w:sz w:val="24"/>
          <w:szCs w:val="24"/>
        </w:rPr>
        <w:t>location</w:t>
      </w:r>
      <w:r w:rsidR="00F964F9">
        <w:rPr>
          <w:rFonts w:ascii="Arial" w:hAnsi="Arial" w:cs="Arial"/>
          <w:sz w:val="24"/>
          <w:szCs w:val="24"/>
        </w:rPr>
        <w:t xml:space="preserve"> of tadpoles </w:t>
      </w:r>
      <w:r w:rsidR="004D672A">
        <w:rPr>
          <w:rFonts w:ascii="Arial" w:hAnsi="Arial" w:cs="Arial"/>
          <w:sz w:val="24"/>
          <w:szCs w:val="24"/>
        </w:rPr>
        <w:t xml:space="preserve">throughout the tank </w:t>
      </w:r>
      <w:r w:rsidR="00F964F9">
        <w:rPr>
          <w:rFonts w:ascii="Arial" w:hAnsi="Arial" w:cs="Arial"/>
          <w:sz w:val="24"/>
          <w:szCs w:val="24"/>
        </w:rPr>
        <w:t>was</w:t>
      </w:r>
      <w:r w:rsidR="00EF0142">
        <w:rPr>
          <w:rFonts w:ascii="Arial" w:hAnsi="Arial" w:cs="Arial"/>
          <w:sz w:val="24"/>
          <w:szCs w:val="24"/>
        </w:rPr>
        <w:t xml:space="preserve"> recorded</w:t>
      </w:r>
      <w:r w:rsidRPr="002C375A">
        <w:rPr>
          <w:rFonts w:ascii="Arial" w:hAnsi="Arial" w:cs="Arial"/>
          <w:sz w:val="24"/>
          <w:szCs w:val="24"/>
        </w:rPr>
        <w:t xml:space="preserve">. </w:t>
      </w:r>
      <w:r w:rsidR="00F964F9">
        <w:rPr>
          <w:rFonts w:ascii="Arial" w:hAnsi="Arial" w:cs="Arial"/>
          <w:sz w:val="24"/>
          <w:szCs w:val="24"/>
        </w:rPr>
        <w:t>We subsequently</w:t>
      </w:r>
      <w:r w:rsidR="00EF0142">
        <w:rPr>
          <w:rFonts w:ascii="Arial" w:hAnsi="Arial" w:cs="Arial"/>
          <w:sz w:val="24"/>
          <w:szCs w:val="24"/>
        </w:rPr>
        <w:t xml:space="preserve"> categorized </w:t>
      </w:r>
      <w:r w:rsidR="00567648">
        <w:rPr>
          <w:rFonts w:ascii="Arial" w:hAnsi="Arial" w:cs="Arial"/>
          <w:sz w:val="24"/>
          <w:szCs w:val="24"/>
        </w:rPr>
        <w:t>location</w:t>
      </w:r>
      <w:r w:rsidR="00F964F9">
        <w:rPr>
          <w:rFonts w:ascii="Arial" w:hAnsi="Arial" w:cs="Arial"/>
          <w:sz w:val="24"/>
          <w:szCs w:val="24"/>
        </w:rPr>
        <w:t xml:space="preserve"> </w:t>
      </w:r>
      <w:r w:rsidR="00D02DC4">
        <w:rPr>
          <w:rFonts w:ascii="Arial" w:hAnsi="Arial" w:cs="Arial"/>
          <w:sz w:val="24"/>
          <w:szCs w:val="24"/>
        </w:rPr>
        <w:t xml:space="preserve">data </w:t>
      </w:r>
      <w:r w:rsidR="00EF0142">
        <w:rPr>
          <w:rFonts w:ascii="Arial" w:hAnsi="Arial" w:cs="Arial"/>
          <w:sz w:val="24"/>
          <w:szCs w:val="24"/>
        </w:rPr>
        <w:t xml:space="preserve">for each tadpole at each time interval </w:t>
      </w:r>
      <w:r w:rsidR="00F964F9">
        <w:rPr>
          <w:rFonts w:ascii="Arial" w:hAnsi="Arial" w:cs="Arial"/>
          <w:sz w:val="24"/>
          <w:szCs w:val="24"/>
        </w:rPr>
        <w:t>as either “close</w:t>
      </w:r>
      <w:r w:rsidR="00567648">
        <w:rPr>
          <w:rFonts w:ascii="Arial" w:hAnsi="Arial" w:cs="Arial"/>
          <w:sz w:val="24"/>
          <w:szCs w:val="24"/>
        </w:rPr>
        <w:t xml:space="preserve"> to</w:t>
      </w:r>
      <w:r w:rsidR="00F964F9">
        <w:rPr>
          <w:rFonts w:ascii="Arial" w:hAnsi="Arial" w:cs="Arial"/>
          <w:sz w:val="24"/>
          <w:szCs w:val="24"/>
        </w:rPr>
        <w:t xml:space="preserve">” </w:t>
      </w:r>
      <w:r w:rsidR="00EF0142">
        <w:rPr>
          <w:rFonts w:ascii="Arial" w:hAnsi="Arial" w:cs="Arial"/>
          <w:sz w:val="24"/>
          <w:szCs w:val="24"/>
        </w:rPr>
        <w:t>or “far</w:t>
      </w:r>
      <w:r w:rsidR="00567648">
        <w:rPr>
          <w:rFonts w:ascii="Arial" w:hAnsi="Arial" w:cs="Arial"/>
          <w:sz w:val="24"/>
          <w:szCs w:val="24"/>
        </w:rPr>
        <w:t xml:space="preserve"> from</w:t>
      </w:r>
      <w:r w:rsidR="00EF0142">
        <w:rPr>
          <w:rFonts w:ascii="Arial" w:hAnsi="Arial" w:cs="Arial"/>
          <w:sz w:val="24"/>
          <w:szCs w:val="24"/>
        </w:rPr>
        <w:t>” the visual fish cue based on whether the tadpole was in the half of the tadpole section closest to the fish</w:t>
      </w:r>
      <w:r w:rsidR="004D672A">
        <w:rPr>
          <w:rFonts w:ascii="Arial" w:hAnsi="Arial" w:cs="Arial"/>
          <w:sz w:val="24"/>
          <w:szCs w:val="24"/>
        </w:rPr>
        <w:t>,</w:t>
      </w:r>
      <w:r w:rsidR="00EF0142">
        <w:rPr>
          <w:rFonts w:ascii="Arial" w:hAnsi="Arial" w:cs="Arial"/>
          <w:sz w:val="24"/>
          <w:szCs w:val="24"/>
        </w:rPr>
        <w:t xml:space="preserve"> or in the half of the tadpole section furthest from the fish, respectively.</w:t>
      </w:r>
    </w:p>
    <w:p w14:paraId="6F1AC43B" w14:textId="77777777" w:rsidR="003A2CB4" w:rsidRPr="00BE3132" w:rsidRDefault="003A2CB4" w:rsidP="00B67AFD">
      <w:pPr>
        <w:jc w:val="both"/>
        <w:rPr>
          <w:rFonts w:ascii="Arial" w:hAnsi="Arial" w:cs="Arial"/>
          <w:sz w:val="24"/>
          <w:szCs w:val="24"/>
        </w:rPr>
      </w:pPr>
    </w:p>
    <w:p w14:paraId="304CFA2F" w14:textId="65E301DD" w:rsidR="00B67AFD" w:rsidRPr="002C375A" w:rsidRDefault="00B67AFD" w:rsidP="00B67AFD">
      <w:pPr>
        <w:jc w:val="both"/>
        <w:rPr>
          <w:rFonts w:ascii="Arial" w:hAnsi="Arial" w:cs="Arial"/>
          <w:i/>
          <w:iCs/>
          <w:sz w:val="24"/>
          <w:szCs w:val="24"/>
        </w:rPr>
      </w:pPr>
      <w:r w:rsidRPr="002C375A">
        <w:rPr>
          <w:rFonts w:ascii="Arial" w:hAnsi="Arial" w:cs="Arial"/>
          <w:i/>
          <w:iCs/>
          <w:sz w:val="24"/>
          <w:szCs w:val="24"/>
        </w:rPr>
        <w:t xml:space="preserve">Experiment 2: </w:t>
      </w:r>
      <w:r w:rsidR="00886406">
        <w:rPr>
          <w:rFonts w:ascii="Arial" w:hAnsi="Arial" w:cs="Arial"/>
          <w:i/>
          <w:iCs/>
          <w:sz w:val="24"/>
          <w:szCs w:val="24"/>
        </w:rPr>
        <w:t xml:space="preserve">Response to trout </w:t>
      </w:r>
      <w:r w:rsidRPr="002C375A">
        <w:rPr>
          <w:rFonts w:ascii="Arial" w:hAnsi="Arial" w:cs="Arial"/>
          <w:i/>
          <w:iCs/>
          <w:sz w:val="24"/>
          <w:szCs w:val="24"/>
        </w:rPr>
        <w:t>chemical cues</w:t>
      </w:r>
    </w:p>
    <w:p w14:paraId="1426B950" w14:textId="77777777" w:rsidR="00B67AFD" w:rsidRPr="002C375A" w:rsidRDefault="00B67AFD" w:rsidP="00B67AFD">
      <w:pPr>
        <w:jc w:val="both"/>
        <w:rPr>
          <w:rFonts w:ascii="Arial" w:hAnsi="Arial" w:cs="Arial"/>
          <w:sz w:val="24"/>
          <w:szCs w:val="24"/>
        </w:rPr>
      </w:pPr>
    </w:p>
    <w:p w14:paraId="2C9FFC8B" w14:textId="0B26F29E" w:rsidR="00B67AFD" w:rsidRPr="002C375A" w:rsidRDefault="00B67AFD" w:rsidP="00B67AFD">
      <w:pPr>
        <w:jc w:val="both"/>
        <w:rPr>
          <w:rFonts w:ascii="Arial" w:hAnsi="Arial" w:cs="Arial"/>
          <w:sz w:val="24"/>
          <w:szCs w:val="24"/>
        </w:rPr>
      </w:pPr>
      <w:r w:rsidRPr="002C375A">
        <w:rPr>
          <w:rFonts w:ascii="Arial" w:hAnsi="Arial" w:cs="Arial"/>
          <w:sz w:val="24"/>
          <w:szCs w:val="24"/>
        </w:rPr>
        <w:t xml:space="preserve">To evaluate </w:t>
      </w:r>
      <w:r w:rsidR="007A54AB">
        <w:rPr>
          <w:rFonts w:ascii="Arial" w:hAnsi="Arial" w:cs="Arial"/>
          <w:sz w:val="24"/>
          <w:szCs w:val="24"/>
        </w:rPr>
        <w:t>whether</w:t>
      </w:r>
      <w:r w:rsidR="007A54AB" w:rsidRPr="002C375A">
        <w:rPr>
          <w:rFonts w:ascii="Arial" w:hAnsi="Arial" w:cs="Arial"/>
          <w:sz w:val="24"/>
          <w:szCs w:val="24"/>
        </w:rPr>
        <w:t xml:space="preserve"> </w:t>
      </w:r>
      <w:r w:rsidRPr="002C375A">
        <w:rPr>
          <w:rFonts w:ascii="Arial" w:hAnsi="Arial" w:cs="Arial"/>
          <w:i/>
          <w:sz w:val="24"/>
          <w:szCs w:val="24"/>
        </w:rPr>
        <w:t>L. spectabilis</w:t>
      </w:r>
      <w:r w:rsidRPr="002C375A">
        <w:rPr>
          <w:rFonts w:ascii="Arial" w:hAnsi="Arial" w:cs="Arial"/>
          <w:sz w:val="24"/>
          <w:szCs w:val="24"/>
        </w:rPr>
        <w:t xml:space="preserve"> tadpoles detect</w:t>
      </w:r>
      <w:r w:rsidR="007A54AB">
        <w:rPr>
          <w:rFonts w:ascii="Arial" w:hAnsi="Arial" w:cs="Arial"/>
          <w:sz w:val="24"/>
          <w:szCs w:val="24"/>
        </w:rPr>
        <w:t xml:space="preserve"> and </w:t>
      </w:r>
      <w:proofErr w:type="spellStart"/>
      <w:r w:rsidR="007A54AB">
        <w:rPr>
          <w:rFonts w:ascii="Arial" w:hAnsi="Arial" w:cs="Arial"/>
          <w:sz w:val="24"/>
          <w:szCs w:val="24"/>
        </w:rPr>
        <w:t>behaviourally</w:t>
      </w:r>
      <w:proofErr w:type="spellEnd"/>
      <w:r w:rsidR="007A54AB">
        <w:rPr>
          <w:rFonts w:ascii="Arial" w:hAnsi="Arial" w:cs="Arial"/>
          <w:sz w:val="24"/>
          <w:szCs w:val="24"/>
        </w:rPr>
        <w:t xml:space="preserve"> respond to</w:t>
      </w:r>
      <w:r w:rsidRPr="002C375A">
        <w:rPr>
          <w:rFonts w:ascii="Arial" w:hAnsi="Arial" w:cs="Arial"/>
          <w:sz w:val="24"/>
          <w:szCs w:val="24"/>
        </w:rPr>
        <w:t xml:space="preserve"> </w:t>
      </w:r>
      <w:r w:rsidR="005C2981">
        <w:rPr>
          <w:rFonts w:ascii="Arial" w:hAnsi="Arial" w:cs="Arial"/>
          <w:sz w:val="24"/>
          <w:szCs w:val="24"/>
        </w:rPr>
        <w:t xml:space="preserve">water-borne </w:t>
      </w:r>
      <w:r w:rsidRPr="002C375A">
        <w:rPr>
          <w:rFonts w:ascii="Arial" w:hAnsi="Arial" w:cs="Arial"/>
          <w:sz w:val="24"/>
          <w:szCs w:val="24"/>
        </w:rPr>
        <w:t>trout chemical</w:t>
      </w:r>
      <w:r w:rsidR="005C2981">
        <w:rPr>
          <w:rFonts w:ascii="Arial" w:hAnsi="Arial" w:cs="Arial"/>
          <w:sz w:val="24"/>
          <w:szCs w:val="24"/>
        </w:rPr>
        <w:t xml:space="preserve"> cue</w:t>
      </w:r>
      <w:r w:rsidRPr="002C375A">
        <w:rPr>
          <w:rFonts w:ascii="Arial" w:hAnsi="Arial" w:cs="Arial"/>
          <w:sz w:val="24"/>
          <w:szCs w:val="24"/>
        </w:rPr>
        <w:t>s, we built two gravitational flow systems (GFS) modified from Petranka and Sih (1987). Each GFS consisted of four plastic containers (phases) interconnected by a 1-inch hose with PVC valves to regulate flow (Figure 1</w:t>
      </w:r>
      <w:r w:rsidR="00265F16" w:rsidRPr="002C375A">
        <w:rPr>
          <w:rFonts w:ascii="Arial" w:hAnsi="Arial" w:cs="Arial"/>
          <w:sz w:val="24"/>
          <w:szCs w:val="24"/>
        </w:rPr>
        <w:t>B</w:t>
      </w:r>
      <w:r w:rsidRPr="002C375A">
        <w:rPr>
          <w:rFonts w:ascii="Arial" w:hAnsi="Arial" w:cs="Arial"/>
          <w:sz w:val="24"/>
          <w:szCs w:val="24"/>
        </w:rPr>
        <w:t xml:space="preserve">). Phase </w:t>
      </w:r>
      <w:r w:rsidR="006F1FDE" w:rsidRPr="002C375A">
        <w:rPr>
          <w:rFonts w:ascii="Arial" w:hAnsi="Arial" w:cs="Arial"/>
          <w:sz w:val="24"/>
          <w:szCs w:val="24"/>
        </w:rPr>
        <w:t xml:space="preserve">(a) </w:t>
      </w:r>
      <w:r w:rsidRPr="002C375A">
        <w:rPr>
          <w:rFonts w:ascii="Arial" w:hAnsi="Arial" w:cs="Arial"/>
          <w:sz w:val="24"/>
          <w:szCs w:val="24"/>
        </w:rPr>
        <w:t xml:space="preserve">was equipped with an aquarium oxygenator to </w:t>
      </w:r>
      <w:r w:rsidR="00171DC9">
        <w:rPr>
          <w:rFonts w:ascii="Arial" w:hAnsi="Arial" w:cs="Arial"/>
          <w:sz w:val="24"/>
          <w:szCs w:val="24"/>
        </w:rPr>
        <w:t>hold a</w:t>
      </w:r>
      <w:r w:rsidR="007A54AB">
        <w:rPr>
          <w:rFonts w:ascii="Arial" w:hAnsi="Arial" w:cs="Arial"/>
          <w:sz w:val="24"/>
          <w:szCs w:val="24"/>
        </w:rPr>
        <w:t xml:space="preserve"> single</w:t>
      </w:r>
      <w:r w:rsidR="00171DC9">
        <w:rPr>
          <w:rFonts w:ascii="Arial" w:hAnsi="Arial" w:cs="Arial"/>
          <w:sz w:val="24"/>
          <w:szCs w:val="24"/>
        </w:rPr>
        <w:t xml:space="preserve"> live </w:t>
      </w:r>
      <w:r w:rsidRPr="002C375A">
        <w:rPr>
          <w:rFonts w:ascii="Arial" w:hAnsi="Arial" w:cs="Arial"/>
          <w:sz w:val="24"/>
          <w:szCs w:val="24"/>
        </w:rPr>
        <w:t xml:space="preserve">trout during the trials; phase </w:t>
      </w:r>
      <w:r w:rsidR="006F1FDE" w:rsidRPr="002C375A">
        <w:rPr>
          <w:rFonts w:ascii="Arial" w:hAnsi="Arial" w:cs="Arial"/>
          <w:sz w:val="24"/>
          <w:szCs w:val="24"/>
        </w:rPr>
        <w:t xml:space="preserve">(c) </w:t>
      </w:r>
      <w:r w:rsidRPr="002C375A">
        <w:rPr>
          <w:rFonts w:ascii="Arial" w:hAnsi="Arial" w:cs="Arial"/>
          <w:sz w:val="24"/>
          <w:szCs w:val="24"/>
        </w:rPr>
        <w:t>contained a plastic refuge</w:t>
      </w:r>
      <w:r w:rsidR="00F67C0E">
        <w:rPr>
          <w:rFonts w:ascii="Arial" w:hAnsi="Arial" w:cs="Arial"/>
          <w:sz w:val="24"/>
          <w:szCs w:val="24"/>
        </w:rPr>
        <w:t xml:space="preserve"> for tadpoles</w:t>
      </w:r>
      <w:r w:rsidRPr="002C375A">
        <w:rPr>
          <w:rFonts w:ascii="Arial" w:hAnsi="Arial" w:cs="Arial"/>
          <w:sz w:val="24"/>
          <w:szCs w:val="24"/>
        </w:rPr>
        <w:t xml:space="preserve"> </w:t>
      </w:r>
      <w:r w:rsidR="005C2981">
        <w:rPr>
          <w:rFonts w:ascii="Arial" w:hAnsi="Arial" w:cs="Arial"/>
          <w:sz w:val="24"/>
          <w:szCs w:val="24"/>
        </w:rPr>
        <w:t>(</w:t>
      </w:r>
      <w:r w:rsidR="00783035">
        <w:rPr>
          <w:rFonts w:ascii="Arial" w:hAnsi="Arial" w:cs="Arial"/>
          <w:sz w:val="24"/>
          <w:szCs w:val="24"/>
        </w:rPr>
        <w:t>15 cm diameter</w:t>
      </w:r>
      <w:r w:rsidR="005C2981">
        <w:rPr>
          <w:rFonts w:ascii="Arial" w:hAnsi="Arial" w:cs="Arial"/>
          <w:sz w:val="24"/>
          <w:szCs w:val="24"/>
        </w:rPr>
        <w:t xml:space="preserve">) </w:t>
      </w:r>
      <w:r w:rsidRPr="002C375A">
        <w:rPr>
          <w:rFonts w:ascii="Arial" w:hAnsi="Arial" w:cs="Arial"/>
          <w:sz w:val="24"/>
          <w:szCs w:val="24"/>
        </w:rPr>
        <w:t>with two entrances (</w:t>
      </w:r>
      <w:r w:rsidR="00783035">
        <w:rPr>
          <w:rFonts w:ascii="Arial" w:hAnsi="Arial" w:cs="Arial"/>
          <w:sz w:val="24"/>
          <w:szCs w:val="24"/>
        </w:rPr>
        <w:t>8</w:t>
      </w:r>
      <w:r w:rsidR="00783035" w:rsidRPr="002C375A">
        <w:rPr>
          <w:rFonts w:ascii="Arial" w:hAnsi="Arial" w:cs="Arial"/>
          <w:sz w:val="24"/>
          <w:szCs w:val="24"/>
        </w:rPr>
        <w:t xml:space="preserve"> </w:t>
      </w:r>
      <w:r w:rsidRPr="002C375A">
        <w:rPr>
          <w:rFonts w:ascii="Arial" w:hAnsi="Arial" w:cs="Arial"/>
          <w:sz w:val="24"/>
          <w:szCs w:val="24"/>
        </w:rPr>
        <w:t xml:space="preserve">cm diameter) glued </w:t>
      </w:r>
      <w:r w:rsidR="005C2981">
        <w:rPr>
          <w:rFonts w:ascii="Arial" w:hAnsi="Arial" w:cs="Arial"/>
          <w:sz w:val="24"/>
          <w:szCs w:val="24"/>
        </w:rPr>
        <w:t>to</w:t>
      </w:r>
      <w:r w:rsidR="005C2981" w:rsidRPr="002C375A">
        <w:rPr>
          <w:rFonts w:ascii="Arial" w:hAnsi="Arial" w:cs="Arial"/>
          <w:sz w:val="24"/>
          <w:szCs w:val="24"/>
        </w:rPr>
        <w:t xml:space="preserve"> </w:t>
      </w:r>
      <w:r w:rsidRPr="002C375A">
        <w:rPr>
          <w:rFonts w:ascii="Arial" w:hAnsi="Arial" w:cs="Arial"/>
          <w:sz w:val="24"/>
          <w:szCs w:val="24"/>
        </w:rPr>
        <w:t xml:space="preserve">the bottom. Phase </w:t>
      </w:r>
      <w:r w:rsidR="006F1FDE" w:rsidRPr="002C375A">
        <w:rPr>
          <w:rFonts w:ascii="Arial" w:hAnsi="Arial" w:cs="Arial"/>
          <w:sz w:val="24"/>
          <w:szCs w:val="24"/>
        </w:rPr>
        <w:t xml:space="preserve">(b) </w:t>
      </w:r>
      <w:r w:rsidRPr="002C375A">
        <w:rPr>
          <w:rFonts w:ascii="Arial" w:hAnsi="Arial" w:cs="Arial"/>
          <w:sz w:val="24"/>
          <w:szCs w:val="24"/>
        </w:rPr>
        <w:t xml:space="preserve">and </w:t>
      </w:r>
      <w:r w:rsidR="006F1FDE" w:rsidRPr="002C375A">
        <w:rPr>
          <w:rFonts w:ascii="Arial" w:hAnsi="Arial" w:cs="Arial"/>
          <w:sz w:val="24"/>
          <w:szCs w:val="24"/>
        </w:rPr>
        <w:t xml:space="preserve">(d) </w:t>
      </w:r>
      <w:r w:rsidRPr="002C375A">
        <w:rPr>
          <w:rFonts w:ascii="Arial" w:hAnsi="Arial" w:cs="Arial"/>
          <w:sz w:val="24"/>
          <w:szCs w:val="24"/>
        </w:rPr>
        <w:t xml:space="preserve">allowed the maintenance of constant water flow through the </w:t>
      </w:r>
      <w:r w:rsidR="005C2981">
        <w:rPr>
          <w:rFonts w:ascii="Arial" w:hAnsi="Arial" w:cs="Arial"/>
          <w:sz w:val="24"/>
          <w:szCs w:val="24"/>
        </w:rPr>
        <w:t xml:space="preserve">entire </w:t>
      </w:r>
      <w:r w:rsidRPr="002C375A">
        <w:rPr>
          <w:rFonts w:ascii="Arial" w:hAnsi="Arial" w:cs="Arial"/>
          <w:sz w:val="24"/>
          <w:szCs w:val="24"/>
        </w:rPr>
        <w:t>system</w:t>
      </w:r>
      <w:r w:rsidR="005C2981">
        <w:rPr>
          <w:rFonts w:ascii="Arial" w:hAnsi="Arial" w:cs="Arial"/>
          <w:sz w:val="24"/>
          <w:szCs w:val="24"/>
        </w:rPr>
        <w:t>, with</w:t>
      </w:r>
      <w:r w:rsidRPr="002C375A">
        <w:rPr>
          <w:rFonts w:ascii="Arial" w:hAnsi="Arial" w:cs="Arial"/>
          <w:sz w:val="24"/>
          <w:szCs w:val="24"/>
        </w:rPr>
        <w:t xml:space="preserve"> phase </w:t>
      </w:r>
      <w:r w:rsidR="006F1FDE" w:rsidRPr="002C375A">
        <w:rPr>
          <w:rFonts w:ascii="Arial" w:hAnsi="Arial" w:cs="Arial"/>
          <w:sz w:val="24"/>
          <w:szCs w:val="24"/>
        </w:rPr>
        <w:t xml:space="preserve">(d) </w:t>
      </w:r>
      <w:r w:rsidR="005C2981">
        <w:rPr>
          <w:rFonts w:ascii="Arial" w:hAnsi="Arial" w:cs="Arial"/>
          <w:sz w:val="24"/>
          <w:szCs w:val="24"/>
        </w:rPr>
        <w:t>being equipped with</w:t>
      </w:r>
      <w:r w:rsidR="005C2981" w:rsidRPr="002C375A">
        <w:rPr>
          <w:rFonts w:ascii="Arial" w:hAnsi="Arial" w:cs="Arial"/>
          <w:sz w:val="24"/>
          <w:szCs w:val="24"/>
        </w:rPr>
        <w:t xml:space="preserve"> </w:t>
      </w:r>
      <w:r w:rsidR="006F1FDE" w:rsidRPr="002C375A">
        <w:rPr>
          <w:rFonts w:ascii="Arial" w:hAnsi="Arial" w:cs="Arial"/>
          <w:sz w:val="24"/>
          <w:szCs w:val="24"/>
        </w:rPr>
        <w:t>an</w:t>
      </w:r>
      <w:r w:rsidRPr="002C375A">
        <w:rPr>
          <w:rFonts w:ascii="Arial" w:hAnsi="Arial" w:cs="Arial"/>
          <w:sz w:val="24"/>
          <w:szCs w:val="24"/>
        </w:rPr>
        <w:t xml:space="preserve"> 18 W water pump. The GFS was placed inside a Controlled Temperature Room (CTR).</w:t>
      </w:r>
    </w:p>
    <w:p w14:paraId="602D0178" w14:textId="78FF406F" w:rsidR="00F97468" w:rsidRDefault="00171DC9" w:rsidP="00F97468">
      <w:pPr>
        <w:jc w:val="both"/>
        <w:rPr>
          <w:rFonts w:ascii="Arial" w:hAnsi="Arial" w:cs="Arial"/>
          <w:sz w:val="24"/>
          <w:szCs w:val="24"/>
        </w:rPr>
      </w:pPr>
      <w:r>
        <w:rPr>
          <w:rFonts w:ascii="Arial" w:hAnsi="Arial" w:cs="Arial"/>
          <w:sz w:val="24"/>
          <w:szCs w:val="24"/>
        </w:rPr>
        <w:t>The e</w:t>
      </w:r>
      <w:r w:rsidR="00B67AFD" w:rsidRPr="002C375A">
        <w:rPr>
          <w:rFonts w:ascii="Arial" w:hAnsi="Arial" w:cs="Arial"/>
          <w:sz w:val="24"/>
          <w:szCs w:val="24"/>
        </w:rPr>
        <w:t xml:space="preserve">xperiment consisted </w:t>
      </w:r>
      <w:r w:rsidR="00160A16">
        <w:rPr>
          <w:rFonts w:ascii="Arial" w:hAnsi="Arial" w:cs="Arial"/>
          <w:sz w:val="24"/>
          <w:szCs w:val="24"/>
        </w:rPr>
        <w:t>of</w:t>
      </w:r>
      <w:r w:rsidR="00160A16" w:rsidRPr="002C375A">
        <w:rPr>
          <w:rFonts w:ascii="Arial" w:hAnsi="Arial" w:cs="Arial"/>
          <w:sz w:val="24"/>
          <w:szCs w:val="24"/>
        </w:rPr>
        <w:t xml:space="preserve"> </w:t>
      </w:r>
      <w:r w:rsidR="00B67AFD" w:rsidRPr="002C375A">
        <w:rPr>
          <w:rFonts w:ascii="Arial" w:hAnsi="Arial" w:cs="Arial"/>
          <w:sz w:val="24"/>
          <w:szCs w:val="24"/>
        </w:rPr>
        <w:t xml:space="preserve">exposing </w:t>
      </w:r>
      <w:r>
        <w:rPr>
          <w:rFonts w:ascii="Arial" w:hAnsi="Arial" w:cs="Arial"/>
          <w:sz w:val="24"/>
          <w:szCs w:val="24"/>
        </w:rPr>
        <w:t xml:space="preserve">groups of </w:t>
      </w:r>
      <w:r w:rsidR="00B67AFD" w:rsidRPr="002C375A">
        <w:rPr>
          <w:rFonts w:ascii="Arial" w:hAnsi="Arial" w:cs="Arial"/>
          <w:sz w:val="24"/>
          <w:szCs w:val="24"/>
        </w:rPr>
        <w:t xml:space="preserve">10 tadpoles </w:t>
      </w:r>
      <w:r>
        <w:rPr>
          <w:rFonts w:ascii="Arial" w:hAnsi="Arial" w:cs="Arial"/>
          <w:sz w:val="24"/>
          <w:szCs w:val="24"/>
        </w:rPr>
        <w:t>(</w:t>
      </w:r>
      <w:r w:rsidR="00B67AFD" w:rsidRPr="002C375A">
        <w:rPr>
          <w:rFonts w:ascii="Arial" w:hAnsi="Arial" w:cs="Arial"/>
          <w:sz w:val="24"/>
          <w:szCs w:val="24"/>
        </w:rPr>
        <w:t>stage 27</w:t>
      </w:r>
      <w:r>
        <w:rPr>
          <w:rFonts w:ascii="Arial" w:hAnsi="Arial" w:cs="Arial"/>
          <w:sz w:val="24"/>
          <w:szCs w:val="24"/>
        </w:rPr>
        <w:t xml:space="preserve">, </w:t>
      </w:r>
      <w:proofErr w:type="spellStart"/>
      <w:r w:rsidR="00B67AFD" w:rsidRPr="002C375A">
        <w:rPr>
          <w:rFonts w:ascii="Arial" w:hAnsi="Arial" w:cs="Arial"/>
          <w:sz w:val="24"/>
          <w:szCs w:val="24"/>
        </w:rPr>
        <w:t>Gosner</w:t>
      </w:r>
      <w:proofErr w:type="spellEnd"/>
      <w:r w:rsidR="00B67AFD" w:rsidRPr="002C375A">
        <w:rPr>
          <w:rFonts w:ascii="Arial" w:hAnsi="Arial" w:cs="Arial"/>
          <w:sz w:val="24"/>
          <w:szCs w:val="24"/>
        </w:rPr>
        <w:t>, 1960) to</w:t>
      </w:r>
      <w:r w:rsidR="00160A16">
        <w:rPr>
          <w:rFonts w:ascii="Arial" w:hAnsi="Arial" w:cs="Arial"/>
          <w:sz w:val="24"/>
          <w:szCs w:val="24"/>
        </w:rPr>
        <w:t xml:space="preserve"> control water (control </w:t>
      </w:r>
      <w:r w:rsidR="00093D2A">
        <w:rPr>
          <w:rFonts w:ascii="Arial" w:hAnsi="Arial" w:cs="Arial"/>
          <w:sz w:val="24"/>
          <w:szCs w:val="24"/>
        </w:rPr>
        <w:t>GFS</w:t>
      </w:r>
      <w:r w:rsidR="00160A16">
        <w:rPr>
          <w:rFonts w:ascii="Arial" w:hAnsi="Arial" w:cs="Arial"/>
          <w:sz w:val="24"/>
          <w:szCs w:val="24"/>
        </w:rPr>
        <w:t>) or</w:t>
      </w:r>
      <w:r w:rsidR="00B67AFD" w:rsidRPr="002C375A">
        <w:rPr>
          <w:rFonts w:ascii="Arial" w:hAnsi="Arial" w:cs="Arial"/>
          <w:sz w:val="24"/>
          <w:szCs w:val="24"/>
        </w:rPr>
        <w:t xml:space="preserve"> "trout water"</w:t>
      </w:r>
      <w:r w:rsidR="00160A16">
        <w:rPr>
          <w:rFonts w:ascii="Arial" w:hAnsi="Arial" w:cs="Arial"/>
          <w:sz w:val="24"/>
          <w:szCs w:val="24"/>
        </w:rPr>
        <w:t xml:space="preserve"> (treatment </w:t>
      </w:r>
      <w:r w:rsidR="00093D2A">
        <w:rPr>
          <w:rFonts w:ascii="Arial" w:hAnsi="Arial" w:cs="Arial"/>
          <w:sz w:val="24"/>
          <w:szCs w:val="24"/>
        </w:rPr>
        <w:t>GFS</w:t>
      </w:r>
      <w:r w:rsidR="00BE3132">
        <w:rPr>
          <w:rFonts w:ascii="Arial" w:hAnsi="Arial" w:cs="Arial"/>
          <w:sz w:val="24"/>
          <w:szCs w:val="24"/>
        </w:rPr>
        <w:t>)</w:t>
      </w:r>
      <w:r w:rsidR="00BE3132" w:rsidRPr="002C375A">
        <w:rPr>
          <w:rFonts w:ascii="Arial" w:hAnsi="Arial" w:cs="Arial"/>
          <w:sz w:val="24"/>
          <w:szCs w:val="24"/>
        </w:rPr>
        <w:t xml:space="preserve"> and</w:t>
      </w:r>
      <w:r w:rsidR="00B67AFD" w:rsidRPr="002C375A">
        <w:rPr>
          <w:rFonts w:ascii="Arial" w:hAnsi="Arial" w:cs="Arial"/>
          <w:sz w:val="24"/>
          <w:szCs w:val="24"/>
        </w:rPr>
        <w:t xml:space="preserve"> recording </w:t>
      </w:r>
      <w:r w:rsidR="00160A16" w:rsidRPr="002C375A">
        <w:rPr>
          <w:rFonts w:ascii="Arial" w:hAnsi="Arial" w:cs="Arial"/>
          <w:sz w:val="24"/>
          <w:szCs w:val="24"/>
        </w:rPr>
        <w:t>t</w:t>
      </w:r>
      <w:r w:rsidR="00160A16">
        <w:rPr>
          <w:rFonts w:ascii="Arial" w:hAnsi="Arial" w:cs="Arial"/>
          <w:sz w:val="24"/>
          <w:szCs w:val="24"/>
        </w:rPr>
        <w:t>adpole</w:t>
      </w:r>
      <w:r w:rsidR="00160A16" w:rsidRPr="002C375A">
        <w:rPr>
          <w:rFonts w:ascii="Arial" w:hAnsi="Arial" w:cs="Arial"/>
          <w:sz w:val="24"/>
          <w:szCs w:val="24"/>
        </w:rPr>
        <w:t xml:space="preserve"> </w:t>
      </w:r>
      <w:r w:rsidR="00B67AFD" w:rsidRPr="002C375A">
        <w:rPr>
          <w:rFonts w:ascii="Arial" w:hAnsi="Arial" w:cs="Arial"/>
          <w:sz w:val="24"/>
          <w:szCs w:val="24"/>
        </w:rPr>
        <w:t xml:space="preserve">behavioural response </w:t>
      </w:r>
      <w:r w:rsidR="00160A16">
        <w:rPr>
          <w:rFonts w:ascii="Arial" w:hAnsi="Arial" w:cs="Arial"/>
          <w:sz w:val="24"/>
          <w:szCs w:val="24"/>
        </w:rPr>
        <w:t>(</w:t>
      </w:r>
      <w:r w:rsidR="00B67AFD" w:rsidRPr="002C375A">
        <w:rPr>
          <w:rFonts w:ascii="Arial" w:hAnsi="Arial" w:cs="Arial"/>
          <w:sz w:val="24"/>
          <w:szCs w:val="24"/>
        </w:rPr>
        <w:t>number of tadpoles using the refugia</w:t>
      </w:r>
      <w:r w:rsidR="00160A16">
        <w:rPr>
          <w:rFonts w:ascii="Arial" w:hAnsi="Arial" w:cs="Arial"/>
          <w:sz w:val="24"/>
          <w:szCs w:val="24"/>
        </w:rPr>
        <w:t>)</w:t>
      </w:r>
      <w:r w:rsidR="00B67AFD" w:rsidRPr="002C375A">
        <w:rPr>
          <w:rFonts w:ascii="Arial" w:hAnsi="Arial" w:cs="Arial"/>
          <w:sz w:val="24"/>
          <w:szCs w:val="24"/>
        </w:rPr>
        <w:t xml:space="preserve">. </w:t>
      </w:r>
      <w:r w:rsidR="008173E9">
        <w:rPr>
          <w:rFonts w:ascii="Arial" w:hAnsi="Arial" w:cs="Arial"/>
          <w:sz w:val="24"/>
          <w:szCs w:val="24"/>
        </w:rPr>
        <w:t>For each replicate</w:t>
      </w:r>
      <w:r w:rsidR="00B67AFD" w:rsidRPr="002C375A">
        <w:rPr>
          <w:rFonts w:ascii="Arial" w:hAnsi="Arial" w:cs="Arial"/>
          <w:sz w:val="24"/>
          <w:szCs w:val="24"/>
        </w:rPr>
        <w:t xml:space="preserve">, tadpoles from </w:t>
      </w:r>
      <w:r w:rsidR="008173E9">
        <w:rPr>
          <w:rFonts w:ascii="Arial" w:hAnsi="Arial" w:cs="Arial"/>
          <w:sz w:val="24"/>
          <w:szCs w:val="24"/>
        </w:rPr>
        <w:t>a single</w:t>
      </w:r>
      <w:r w:rsidR="008173E9" w:rsidRPr="002C375A">
        <w:rPr>
          <w:rFonts w:ascii="Arial" w:hAnsi="Arial" w:cs="Arial"/>
          <w:sz w:val="24"/>
          <w:szCs w:val="24"/>
        </w:rPr>
        <w:t xml:space="preserve"> </w:t>
      </w:r>
      <w:r w:rsidR="00B67AFD" w:rsidRPr="002C375A">
        <w:rPr>
          <w:rFonts w:ascii="Arial" w:hAnsi="Arial" w:cs="Arial"/>
          <w:sz w:val="24"/>
          <w:szCs w:val="24"/>
        </w:rPr>
        <w:t xml:space="preserve">clutch were </w:t>
      </w:r>
      <w:r w:rsidR="00BE3132">
        <w:rPr>
          <w:rFonts w:ascii="Arial" w:hAnsi="Arial" w:cs="Arial"/>
          <w:sz w:val="24"/>
          <w:szCs w:val="24"/>
        </w:rPr>
        <w:t xml:space="preserve">haphazardly </w:t>
      </w:r>
      <w:r w:rsidR="00B67AFD" w:rsidRPr="002C375A">
        <w:rPr>
          <w:rFonts w:ascii="Arial" w:hAnsi="Arial" w:cs="Arial"/>
          <w:sz w:val="24"/>
          <w:szCs w:val="24"/>
        </w:rPr>
        <w:t xml:space="preserve">selected. </w:t>
      </w:r>
      <w:r w:rsidR="00533935">
        <w:rPr>
          <w:rFonts w:ascii="Arial" w:hAnsi="Arial" w:cs="Arial"/>
          <w:sz w:val="24"/>
          <w:szCs w:val="24"/>
        </w:rPr>
        <w:t>T</w:t>
      </w:r>
      <w:r w:rsidR="00B67AFD" w:rsidRPr="002C375A">
        <w:rPr>
          <w:rFonts w:ascii="Arial" w:hAnsi="Arial" w:cs="Arial"/>
          <w:sz w:val="24"/>
          <w:szCs w:val="24"/>
        </w:rPr>
        <w:t xml:space="preserve">adpoles were </w:t>
      </w:r>
      <w:r w:rsidR="00533935">
        <w:rPr>
          <w:rFonts w:ascii="Arial" w:hAnsi="Arial" w:cs="Arial"/>
          <w:sz w:val="24"/>
          <w:szCs w:val="24"/>
        </w:rPr>
        <w:t>placed in</w:t>
      </w:r>
      <w:r w:rsidR="000F1786">
        <w:rPr>
          <w:rFonts w:ascii="Arial" w:hAnsi="Arial" w:cs="Arial"/>
          <w:sz w:val="24"/>
          <w:szCs w:val="24"/>
        </w:rPr>
        <w:t xml:space="preserve"> </w:t>
      </w:r>
      <w:r w:rsidR="00533935">
        <w:rPr>
          <w:rFonts w:ascii="Arial" w:hAnsi="Arial" w:cs="Arial"/>
          <w:sz w:val="24"/>
          <w:szCs w:val="24"/>
        </w:rPr>
        <w:t xml:space="preserve">a 1 L plastic container and </w:t>
      </w:r>
      <w:r w:rsidR="00B67AFD" w:rsidRPr="002C375A">
        <w:rPr>
          <w:rFonts w:ascii="Arial" w:hAnsi="Arial" w:cs="Arial"/>
          <w:sz w:val="24"/>
          <w:szCs w:val="24"/>
        </w:rPr>
        <w:t>allowed to acclimatize to the room temperature for 30 minutes</w:t>
      </w:r>
      <w:r w:rsidR="00533935">
        <w:rPr>
          <w:rFonts w:ascii="Arial" w:hAnsi="Arial" w:cs="Arial"/>
          <w:sz w:val="24"/>
          <w:szCs w:val="24"/>
        </w:rPr>
        <w:t xml:space="preserve"> prior to each </w:t>
      </w:r>
      <w:r w:rsidR="000F1786">
        <w:rPr>
          <w:rFonts w:ascii="Arial" w:hAnsi="Arial" w:cs="Arial"/>
          <w:sz w:val="24"/>
          <w:szCs w:val="24"/>
        </w:rPr>
        <w:t>trial</w:t>
      </w:r>
      <w:r w:rsidR="00B67AFD" w:rsidRPr="002C375A">
        <w:rPr>
          <w:rFonts w:ascii="Arial" w:hAnsi="Arial" w:cs="Arial"/>
          <w:sz w:val="24"/>
          <w:szCs w:val="24"/>
        </w:rPr>
        <w:t xml:space="preserve">. After this period, we placed </w:t>
      </w:r>
      <w:r w:rsidR="00660939">
        <w:rPr>
          <w:rFonts w:ascii="Arial" w:hAnsi="Arial" w:cs="Arial"/>
          <w:sz w:val="24"/>
          <w:szCs w:val="24"/>
        </w:rPr>
        <w:t>the tadpoles</w:t>
      </w:r>
      <w:r w:rsidR="00660939" w:rsidRPr="002C375A">
        <w:rPr>
          <w:rFonts w:ascii="Arial" w:hAnsi="Arial" w:cs="Arial"/>
          <w:sz w:val="24"/>
          <w:szCs w:val="24"/>
        </w:rPr>
        <w:t xml:space="preserve"> </w:t>
      </w:r>
      <w:r w:rsidR="00B67AFD" w:rsidRPr="002C375A">
        <w:rPr>
          <w:rFonts w:ascii="Arial" w:hAnsi="Arial" w:cs="Arial"/>
          <w:sz w:val="24"/>
          <w:szCs w:val="24"/>
        </w:rPr>
        <w:t xml:space="preserve">in phase </w:t>
      </w:r>
      <w:r w:rsidR="00660939">
        <w:rPr>
          <w:rFonts w:ascii="Arial" w:hAnsi="Arial" w:cs="Arial"/>
          <w:sz w:val="24"/>
          <w:szCs w:val="24"/>
        </w:rPr>
        <w:t>(c)</w:t>
      </w:r>
      <w:r w:rsidR="00B67AFD" w:rsidRPr="002C375A">
        <w:rPr>
          <w:rFonts w:ascii="Arial" w:hAnsi="Arial" w:cs="Arial"/>
          <w:sz w:val="24"/>
          <w:szCs w:val="24"/>
        </w:rPr>
        <w:t xml:space="preserve"> of each GFS and turned the pump on to allow water circulation</w:t>
      </w:r>
      <w:r w:rsidR="00D71C06">
        <w:rPr>
          <w:rFonts w:ascii="Arial" w:hAnsi="Arial" w:cs="Arial"/>
          <w:sz w:val="24"/>
          <w:szCs w:val="24"/>
        </w:rPr>
        <w:t xml:space="preserve">. </w:t>
      </w:r>
      <w:r w:rsidR="00660939">
        <w:rPr>
          <w:rFonts w:ascii="Arial" w:hAnsi="Arial" w:cs="Arial"/>
          <w:sz w:val="24"/>
          <w:szCs w:val="24"/>
        </w:rPr>
        <w:t>We then</w:t>
      </w:r>
      <w:r w:rsidR="00B67AFD" w:rsidRPr="002C375A">
        <w:rPr>
          <w:rFonts w:ascii="Arial" w:hAnsi="Arial" w:cs="Arial"/>
          <w:sz w:val="24"/>
          <w:szCs w:val="24"/>
        </w:rPr>
        <w:t xml:space="preserve"> placed one trout in phase </w:t>
      </w:r>
      <w:r w:rsidR="00660939">
        <w:rPr>
          <w:rFonts w:ascii="Arial" w:hAnsi="Arial" w:cs="Arial"/>
          <w:sz w:val="24"/>
          <w:szCs w:val="24"/>
        </w:rPr>
        <w:t>(a)</w:t>
      </w:r>
      <w:r w:rsidR="00660939" w:rsidRPr="002C375A">
        <w:rPr>
          <w:rFonts w:ascii="Arial" w:hAnsi="Arial" w:cs="Arial"/>
          <w:sz w:val="24"/>
          <w:szCs w:val="24"/>
        </w:rPr>
        <w:t xml:space="preserve"> </w:t>
      </w:r>
      <w:r w:rsidR="00B67AFD" w:rsidRPr="002C375A">
        <w:rPr>
          <w:rFonts w:ascii="Arial" w:hAnsi="Arial" w:cs="Arial"/>
          <w:sz w:val="24"/>
          <w:szCs w:val="24"/>
        </w:rPr>
        <w:t>for the trout</w:t>
      </w:r>
      <w:r w:rsidR="00F97468">
        <w:rPr>
          <w:rFonts w:ascii="Arial" w:hAnsi="Arial" w:cs="Arial"/>
          <w:sz w:val="24"/>
          <w:szCs w:val="24"/>
        </w:rPr>
        <w:t xml:space="preserve"> GFS</w:t>
      </w:r>
      <w:r w:rsidR="00B67AFD" w:rsidRPr="002C375A">
        <w:rPr>
          <w:rFonts w:ascii="Arial" w:hAnsi="Arial" w:cs="Arial"/>
          <w:sz w:val="24"/>
          <w:szCs w:val="24"/>
        </w:rPr>
        <w:t xml:space="preserve">. </w:t>
      </w:r>
    </w:p>
    <w:p w14:paraId="1E3DA4A9" w14:textId="7F728437" w:rsidR="00B67AFD" w:rsidRPr="002C375A" w:rsidRDefault="00B67AFD" w:rsidP="00F97468">
      <w:pPr>
        <w:jc w:val="both"/>
        <w:rPr>
          <w:rFonts w:ascii="Arial" w:hAnsi="Arial" w:cs="Arial"/>
          <w:sz w:val="24"/>
          <w:szCs w:val="24"/>
        </w:rPr>
      </w:pPr>
      <w:r w:rsidRPr="002C375A">
        <w:rPr>
          <w:rFonts w:ascii="Arial" w:hAnsi="Arial" w:cs="Arial"/>
          <w:sz w:val="24"/>
          <w:szCs w:val="24"/>
        </w:rPr>
        <w:t>For all trials</w:t>
      </w:r>
      <w:r w:rsidR="00F97468">
        <w:rPr>
          <w:rFonts w:ascii="Arial" w:hAnsi="Arial" w:cs="Arial"/>
          <w:sz w:val="24"/>
          <w:szCs w:val="24"/>
        </w:rPr>
        <w:t>,</w:t>
      </w:r>
      <w:r w:rsidRPr="002C375A">
        <w:rPr>
          <w:rFonts w:ascii="Arial" w:hAnsi="Arial" w:cs="Arial"/>
          <w:sz w:val="24"/>
          <w:szCs w:val="24"/>
        </w:rPr>
        <w:t xml:space="preserve"> we used water filtered by reverse osmosis (15 L in each phase). All water parameters were measured before each trial: pH, conductivity, total dissolved solids, dissolved oxygen and temperature and room conditions were the same </w:t>
      </w:r>
      <w:r w:rsidRPr="002C375A">
        <w:rPr>
          <w:rFonts w:ascii="Arial" w:hAnsi="Arial" w:cs="Arial"/>
          <w:sz w:val="24"/>
          <w:szCs w:val="24"/>
        </w:rPr>
        <w:lastRenderedPageBreak/>
        <w:t>among experiments. To avoid effects of human presence and to accurately count tadpoles using the refug</w:t>
      </w:r>
      <w:r w:rsidR="00F97468">
        <w:rPr>
          <w:rFonts w:ascii="Arial" w:hAnsi="Arial" w:cs="Arial"/>
          <w:sz w:val="24"/>
          <w:szCs w:val="24"/>
        </w:rPr>
        <w:t>ia</w:t>
      </w:r>
      <w:r w:rsidRPr="002C375A">
        <w:rPr>
          <w:rFonts w:ascii="Arial" w:hAnsi="Arial" w:cs="Arial"/>
          <w:sz w:val="24"/>
          <w:szCs w:val="24"/>
        </w:rPr>
        <w:t xml:space="preserve">, all trials were recorded with a video camera </w:t>
      </w:r>
      <w:r w:rsidR="007E26F0">
        <w:rPr>
          <w:rFonts w:ascii="Arial" w:hAnsi="Arial" w:cs="Arial"/>
          <w:sz w:val="24"/>
          <w:szCs w:val="24"/>
        </w:rPr>
        <w:t>located</w:t>
      </w:r>
      <w:r w:rsidR="007E26F0" w:rsidRPr="002C375A">
        <w:rPr>
          <w:rFonts w:ascii="Arial" w:hAnsi="Arial" w:cs="Arial"/>
          <w:sz w:val="24"/>
          <w:szCs w:val="24"/>
        </w:rPr>
        <w:t xml:space="preserve"> </w:t>
      </w:r>
      <w:r w:rsidR="00EE67D7">
        <w:rPr>
          <w:rFonts w:ascii="Arial" w:hAnsi="Arial" w:cs="Arial"/>
          <w:sz w:val="24"/>
          <w:szCs w:val="24"/>
        </w:rPr>
        <w:t xml:space="preserve">directly </w:t>
      </w:r>
      <w:r w:rsidRPr="002C375A">
        <w:rPr>
          <w:rFonts w:ascii="Arial" w:hAnsi="Arial" w:cs="Arial"/>
          <w:sz w:val="24"/>
          <w:szCs w:val="24"/>
        </w:rPr>
        <w:t xml:space="preserve">above phase </w:t>
      </w:r>
      <w:r w:rsidR="006F1FDE" w:rsidRPr="002C375A">
        <w:rPr>
          <w:rFonts w:ascii="Arial" w:hAnsi="Arial" w:cs="Arial"/>
          <w:sz w:val="24"/>
          <w:szCs w:val="24"/>
        </w:rPr>
        <w:t>(c)</w:t>
      </w:r>
      <w:r w:rsidRPr="002C375A">
        <w:rPr>
          <w:rFonts w:ascii="Arial" w:hAnsi="Arial" w:cs="Arial"/>
          <w:sz w:val="24"/>
          <w:szCs w:val="24"/>
        </w:rPr>
        <w:t>.</w:t>
      </w:r>
      <w:r w:rsidR="00F97468">
        <w:rPr>
          <w:rFonts w:ascii="Arial" w:hAnsi="Arial" w:cs="Arial"/>
          <w:sz w:val="24"/>
          <w:szCs w:val="24"/>
        </w:rPr>
        <w:t xml:space="preserve"> </w:t>
      </w:r>
    </w:p>
    <w:p w14:paraId="4B843150" w14:textId="0AC3B757" w:rsidR="00F97468" w:rsidRPr="002C375A" w:rsidRDefault="00B67AFD" w:rsidP="00F97468">
      <w:pPr>
        <w:jc w:val="both"/>
        <w:rPr>
          <w:rFonts w:ascii="Arial" w:hAnsi="Arial" w:cs="Arial"/>
          <w:sz w:val="24"/>
          <w:szCs w:val="24"/>
        </w:rPr>
      </w:pPr>
      <w:r w:rsidRPr="002C375A">
        <w:rPr>
          <w:rFonts w:ascii="Arial" w:hAnsi="Arial" w:cs="Arial"/>
          <w:sz w:val="24"/>
          <w:szCs w:val="24"/>
        </w:rPr>
        <w:t xml:space="preserve">Trials lasted for 20 minutes, which is the time that </w:t>
      </w:r>
      <w:r w:rsidR="00EE67D7">
        <w:rPr>
          <w:rFonts w:ascii="Arial" w:hAnsi="Arial" w:cs="Arial"/>
          <w:sz w:val="24"/>
          <w:szCs w:val="24"/>
        </w:rPr>
        <w:t xml:space="preserve">it took for </w:t>
      </w:r>
      <w:r w:rsidRPr="002C375A">
        <w:rPr>
          <w:rFonts w:ascii="Arial" w:hAnsi="Arial" w:cs="Arial"/>
          <w:sz w:val="24"/>
          <w:szCs w:val="24"/>
        </w:rPr>
        <w:t xml:space="preserve">water to circulate through the </w:t>
      </w:r>
      <w:r w:rsidR="007E26F0">
        <w:rPr>
          <w:rFonts w:ascii="Arial" w:hAnsi="Arial" w:cs="Arial"/>
          <w:sz w:val="24"/>
          <w:szCs w:val="24"/>
        </w:rPr>
        <w:t xml:space="preserve">entire </w:t>
      </w:r>
      <w:r w:rsidRPr="002C375A">
        <w:rPr>
          <w:rFonts w:ascii="Arial" w:hAnsi="Arial" w:cs="Arial"/>
          <w:sz w:val="24"/>
          <w:szCs w:val="24"/>
        </w:rPr>
        <w:t xml:space="preserve">GFS. The response </w:t>
      </w:r>
      <w:r w:rsidR="00F97468">
        <w:rPr>
          <w:rFonts w:ascii="Arial" w:hAnsi="Arial" w:cs="Arial"/>
          <w:sz w:val="24"/>
          <w:szCs w:val="24"/>
        </w:rPr>
        <w:t>variable</w:t>
      </w:r>
      <w:r w:rsidR="00F97468" w:rsidRPr="002C375A">
        <w:rPr>
          <w:rFonts w:ascii="Arial" w:hAnsi="Arial" w:cs="Arial"/>
          <w:sz w:val="24"/>
          <w:szCs w:val="24"/>
        </w:rPr>
        <w:t xml:space="preserve"> </w:t>
      </w:r>
      <w:r w:rsidRPr="002C375A">
        <w:rPr>
          <w:rFonts w:ascii="Arial" w:hAnsi="Arial" w:cs="Arial"/>
          <w:sz w:val="24"/>
          <w:szCs w:val="24"/>
        </w:rPr>
        <w:t xml:space="preserve">(refugia use) was measured by analyzing the videos with </w:t>
      </w:r>
      <w:proofErr w:type="spellStart"/>
      <w:r w:rsidR="00265F16" w:rsidRPr="002C375A">
        <w:rPr>
          <w:rFonts w:ascii="Arial" w:hAnsi="Arial" w:cs="Arial"/>
          <w:sz w:val="24"/>
          <w:szCs w:val="24"/>
        </w:rPr>
        <w:t>Avidemux</w:t>
      </w:r>
      <w:proofErr w:type="spellEnd"/>
      <w:r w:rsidR="00265F16" w:rsidRPr="002C375A">
        <w:rPr>
          <w:rFonts w:ascii="Arial" w:hAnsi="Arial" w:cs="Arial"/>
          <w:sz w:val="24"/>
          <w:szCs w:val="24"/>
        </w:rPr>
        <w:t xml:space="preserve"> 2.7.5 software (Mean, 2019) </w:t>
      </w:r>
      <w:r w:rsidR="00B932FA">
        <w:rPr>
          <w:rFonts w:ascii="Arial" w:hAnsi="Arial" w:cs="Arial"/>
          <w:sz w:val="24"/>
          <w:szCs w:val="24"/>
        </w:rPr>
        <w:t>and</w:t>
      </w:r>
      <w:r w:rsidR="00B932FA" w:rsidRPr="002C375A">
        <w:rPr>
          <w:rFonts w:ascii="Arial" w:hAnsi="Arial" w:cs="Arial"/>
          <w:sz w:val="24"/>
          <w:szCs w:val="24"/>
        </w:rPr>
        <w:t xml:space="preserve"> </w:t>
      </w:r>
      <w:r w:rsidRPr="002C375A">
        <w:rPr>
          <w:rFonts w:ascii="Arial" w:hAnsi="Arial" w:cs="Arial"/>
          <w:sz w:val="24"/>
          <w:szCs w:val="24"/>
        </w:rPr>
        <w:t>counting the number of tadpoles inside and outside refugia</w:t>
      </w:r>
      <w:r w:rsidR="00EE67D7">
        <w:rPr>
          <w:rFonts w:ascii="Arial" w:hAnsi="Arial" w:cs="Arial"/>
          <w:sz w:val="24"/>
          <w:szCs w:val="24"/>
        </w:rPr>
        <w:t xml:space="preserve"> every 5 minutes</w:t>
      </w:r>
      <w:r w:rsidRPr="002C375A">
        <w:rPr>
          <w:rFonts w:ascii="Arial" w:hAnsi="Arial" w:cs="Arial"/>
          <w:sz w:val="24"/>
          <w:szCs w:val="24"/>
        </w:rPr>
        <w:t xml:space="preserve">. </w:t>
      </w:r>
      <w:r w:rsidR="00F97468">
        <w:rPr>
          <w:rFonts w:ascii="Arial" w:hAnsi="Arial" w:cs="Arial"/>
          <w:sz w:val="24"/>
          <w:szCs w:val="24"/>
        </w:rPr>
        <w:t>We ran these trials using two tadpole clutches, with either 2 or 8 replicates per treatment per clutch (as determined by tadpole availability).</w:t>
      </w:r>
    </w:p>
    <w:p w14:paraId="3DE2B58C" w14:textId="2C6F57C7" w:rsidR="00B67AFD" w:rsidRPr="002C375A" w:rsidRDefault="00B67AFD" w:rsidP="00B67AFD">
      <w:pPr>
        <w:jc w:val="both"/>
        <w:rPr>
          <w:rFonts w:ascii="Arial" w:hAnsi="Arial" w:cs="Arial"/>
          <w:sz w:val="24"/>
          <w:szCs w:val="24"/>
        </w:rPr>
      </w:pPr>
    </w:p>
    <w:p w14:paraId="3D5B80A5" w14:textId="77777777" w:rsidR="00B67AFD" w:rsidRPr="002C375A" w:rsidRDefault="00B67AFD" w:rsidP="00B67AFD">
      <w:pPr>
        <w:jc w:val="both"/>
        <w:rPr>
          <w:rFonts w:ascii="Arial" w:hAnsi="Arial" w:cs="Arial"/>
          <w:sz w:val="24"/>
          <w:szCs w:val="24"/>
        </w:rPr>
      </w:pPr>
    </w:p>
    <w:p w14:paraId="7A630A09" w14:textId="4A8F94AF" w:rsidR="00B67AFD" w:rsidRPr="002C375A" w:rsidRDefault="00B67AFD" w:rsidP="00B67AFD">
      <w:pPr>
        <w:jc w:val="both"/>
        <w:rPr>
          <w:rFonts w:ascii="Arial" w:hAnsi="Arial" w:cs="Arial"/>
          <w:i/>
          <w:iCs/>
          <w:sz w:val="24"/>
          <w:szCs w:val="24"/>
        </w:rPr>
      </w:pPr>
      <w:r w:rsidRPr="002C375A">
        <w:rPr>
          <w:rFonts w:ascii="Arial" w:hAnsi="Arial" w:cs="Arial"/>
          <w:i/>
          <w:iCs/>
          <w:sz w:val="24"/>
          <w:szCs w:val="24"/>
        </w:rPr>
        <w:t xml:space="preserve">Experiment 3: </w:t>
      </w:r>
      <w:r w:rsidR="007E26F0">
        <w:rPr>
          <w:rFonts w:ascii="Arial" w:hAnsi="Arial" w:cs="Arial"/>
          <w:i/>
          <w:iCs/>
          <w:sz w:val="24"/>
          <w:szCs w:val="24"/>
        </w:rPr>
        <w:t xml:space="preserve">Effect of trout </w:t>
      </w:r>
      <w:r w:rsidR="00C226C3">
        <w:rPr>
          <w:rFonts w:ascii="Arial" w:hAnsi="Arial" w:cs="Arial"/>
          <w:i/>
          <w:iCs/>
          <w:sz w:val="24"/>
          <w:szCs w:val="24"/>
        </w:rPr>
        <w:t xml:space="preserve">chemical </w:t>
      </w:r>
      <w:r w:rsidR="007E26F0">
        <w:rPr>
          <w:rFonts w:ascii="Arial" w:hAnsi="Arial" w:cs="Arial"/>
          <w:i/>
          <w:iCs/>
          <w:sz w:val="24"/>
          <w:szCs w:val="24"/>
        </w:rPr>
        <w:t xml:space="preserve">cues </w:t>
      </w:r>
      <w:r w:rsidR="008C1C52">
        <w:rPr>
          <w:rFonts w:ascii="Arial" w:hAnsi="Arial" w:cs="Arial"/>
          <w:i/>
          <w:iCs/>
          <w:sz w:val="24"/>
          <w:szCs w:val="24"/>
        </w:rPr>
        <w:t xml:space="preserve">and tadpole density </w:t>
      </w:r>
      <w:r w:rsidR="007E26F0">
        <w:rPr>
          <w:rFonts w:ascii="Arial" w:hAnsi="Arial" w:cs="Arial"/>
          <w:i/>
          <w:iCs/>
          <w:sz w:val="24"/>
          <w:szCs w:val="24"/>
        </w:rPr>
        <w:t xml:space="preserve">on tadpole </w:t>
      </w:r>
      <w:r w:rsidRPr="002C375A">
        <w:rPr>
          <w:rFonts w:ascii="Arial" w:hAnsi="Arial" w:cs="Arial"/>
          <w:i/>
          <w:iCs/>
          <w:sz w:val="24"/>
          <w:szCs w:val="24"/>
        </w:rPr>
        <w:t>growth</w:t>
      </w:r>
      <w:r w:rsidR="007E26F0">
        <w:rPr>
          <w:rFonts w:ascii="Arial" w:hAnsi="Arial" w:cs="Arial"/>
          <w:i/>
          <w:iCs/>
          <w:sz w:val="24"/>
          <w:szCs w:val="24"/>
        </w:rPr>
        <w:t>,</w:t>
      </w:r>
      <w:r w:rsidRPr="002C375A">
        <w:rPr>
          <w:rFonts w:ascii="Arial" w:hAnsi="Arial" w:cs="Arial"/>
          <w:i/>
          <w:iCs/>
          <w:sz w:val="24"/>
          <w:szCs w:val="24"/>
        </w:rPr>
        <w:t xml:space="preserve"> development</w:t>
      </w:r>
      <w:r w:rsidR="007E26F0">
        <w:rPr>
          <w:rFonts w:ascii="Arial" w:hAnsi="Arial" w:cs="Arial"/>
          <w:i/>
          <w:iCs/>
          <w:sz w:val="24"/>
          <w:szCs w:val="24"/>
        </w:rPr>
        <w:t xml:space="preserve"> and survival</w:t>
      </w:r>
    </w:p>
    <w:p w14:paraId="44850224" w14:textId="77777777" w:rsidR="00B67AFD" w:rsidRPr="002C375A" w:rsidRDefault="00B67AFD" w:rsidP="00B67AFD">
      <w:pPr>
        <w:jc w:val="both"/>
        <w:rPr>
          <w:rFonts w:ascii="Arial" w:hAnsi="Arial" w:cs="Arial"/>
          <w:sz w:val="24"/>
          <w:szCs w:val="24"/>
        </w:rPr>
      </w:pPr>
    </w:p>
    <w:p w14:paraId="6C146487" w14:textId="68508ED6" w:rsidR="00E76BA1" w:rsidRDefault="001C61C4" w:rsidP="00B67AFD">
      <w:pPr>
        <w:jc w:val="both"/>
        <w:rPr>
          <w:rFonts w:ascii="Arial" w:hAnsi="Arial" w:cs="Arial"/>
          <w:sz w:val="24"/>
          <w:szCs w:val="24"/>
        </w:rPr>
      </w:pPr>
      <w:r>
        <w:rPr>
          <w:rFonts w:ascii="Arial" w:hAnsi="Arial" w:cs="Arial"/>
          <w:sz w:val="24"/>
          <w:szCs w:val="24"/>
        </w:rPr>
        <w:t>Because</w:t>
      </w:r>
      <w:r w:rsidRPr="002C375A">
        <w:rPr>
          <w:rFonts w:ascii="Arial" w:hAnsi="Arial" w:cs="Arial"/>
          <w:sz w:val="24"/>
          <w:szCs w:val="24"/>
        </w:rPr>
        <w:t xml:space="preserve"> </w:t>
      </w:r>
      <w:r w:rsidR="00B67AFD" w:rsidRPr="002C375A">
        <w:rPr>
          <w:rFonts w:ascii="Arial" w:hAnsi="Arial" w:cs="Arial"/>
          <w:sz w:val="24"/>
          <w:szCs w:val="24"/>
        </w:rPr>
        <w:t xml:space="preserve">tadpoles in nature might respond by avoiding </w:t>
      </w:r>
      <w:r w:rsidR="00EA059F">
        <w:rPr>
          <w:rFonts w:ascii="Arial" w:hAnsi="Arial" w:cs="Arial"/>
          <w:sz w:val="24"/>
          <w:szCs w:val="24"/>
        </w:rPr>
        <w:t xml:space="preserve">stream </w:t>
      </w:r>
      <w:r w:rsidR="00B67AFD" w:rsidRPr="002C375A">
        <w:rPr>
          <w:rFonts w:ascii="Arial" w:hAnsi="Arial" w:cs="Arial"/>
          <w:sz w:val="24"/>
          <w:szCs w:val="24"/>
        </w:rPr>
        <w:t>sites w</w:t>
      </w:r>
      <w:r w:rsidR="00184AA1">
        <w:rPr>
          <w:rFonts w:ascii="Arial" w:hAnsi="Arial" w:cs="Arial"/>
          <w:sz w:val="24"/>
          <w:szCs w:val="24"/>
        </w:rPr>
        <w:t>h</w:t>
      </w:r>
      <w:r w:rsidR="00B67AFD" w:rsidRPr="002C375A">
        <w:rPr>
          <w:rFonts w:ascii="Arial" w:hAnsi="Arial" w:cs="Arial"/>
          <w:sz w:val="24"/>
          <w:szCs w:val="24"/>
        </w:rPr>
        <w:t xml:space="preserve">ere </w:t>
      </w:r>
      <w:r w:rsidR="00E76BA1">
        <w:rPr>
          <w:rFonts w:ascii="Arial" w:hAnsi="Arial" w:cs="Arial"/>
          <w:sz w:val="24"/>
          <w:szCs w:val="24"/>
        </w:rPr>
        <w:t xml:space="preserve">trout </w:t>
      </w:r>
      <w:r w:rsidR="00F6703F">
        <w:rPr>
          <w:rFonts w:ascii="Arial" w:hAnsi="Arial" w:cs="Arial"/>
          <w:sz w:val="24"/>
          <w:szCs w:val="24"/>
        </w:rPr>
        <w:t xml:space="preserve">are present (i.e., have escaped) or </w:t>
      </w:r>
      <w:r w:rsidR="00E76BA1">
        <w:rPr>
          <w:rFonts w:ascii="Arial" w:hAnsi="Arial" w:cs="Arial"/>
          <w:sz w:val="24"/>
          <w:szCs w:val="24"/>
        </w:rPr>
        <w:t>are perceived to be present (</w:t>
      </w:r>
      <w:r w:rsidR="00F6703F">
        <w:rPr>
          <w:rFonts w:ascii="Arial" w:hAnsi="Arial" w:cs="Arial"/>
          <w:sz w:val="24"/>
          <w:szCs w:val="24"/>
        </w:rPr>
        <w:t xml:space="preserve">trout cues discharged from </w:t>
      </w:r>
      <w:r w:rsidR="00EA059F">
        <w:rPr>
          <w:rFonts w:ascii="Arial" w:hAnsi="Arial" w:cs="Arial"/>
          <w:sz w:val="24"/>
          <w:szCs w:val="24"/>
        </w:rPr>
        <w:t xml:space="preserve">trout </w:t>
      </w:r>
      <w:r w:rsidR="00F6703F">
        <w:rPr>
          <w:rFonts w:ascii="Arial" w:hAnsi="Arial" w:cs="Arial"/>
          <w:sz w:val="24"/>
          <w:szCs w:val="24"/>
        </w:rPr>
        <w:t>farms</w:t>
      </w:r>
      <w:r w:rsidR="00E76BA1">
        <w:rPr>
          <w:rFonts w:ascii="Arial" w:hAnsi="Arial" w:cs="Arial"/>
          <w:sz w:val="24"/>
          <w:szCs w:val="24"/>
        </w:rPr>
        <w:t>)</w:t>
      </w:r>
      <w:r w:rsidR="00B67AFD" w:rsidRPr="002C375A">
        <w:rPr>
          <w:rFonts w:ascii="Arial" w:hAnsi="Arial" w:cs="Arial"/>
          <w:sz w:val="24"/>
          <w:szCs w:val="24"/>
        </w:rPr>
        <w:t xml:space="preserve">, a possible </w:t>
      </w:r>
      <w:r w:rsidR="00044CC5">
        <w:rPr>
          <w:rFonts w:ascii="Arial" w:hAnsi="Arial" w:cs="Arial"/>
          <w:sz w:val="24"/>
          <w:szCs w:val="24"/>
        </w:rPr>
        <w:t>consequence</w:t>
      </w:r>
      <w:r w:rsidR="00044CC5" w:rsidRPr="002C375A">
        <w:rPr>
          <w:rFonts w:ascii="Arial" w:hAnsi="Arial" w:cs="Arial"/>
          <w:sz w:val="24"/>
          <w:szCs w:val="24"/>
        </w:rPr>
        <w:t xml:space="preserve"> </w:t>
      </w:r>
      <w:r w:rsidR="00E76BA1">
        <w:rPr>
          <w:rFonts w:ascii="Arial" w:hAnsi="Arial" w:cs="Arial"/>
          <w:sz w:val="24"/>
          <w:szCs w:val="24"/>
        </w:rPr>
        <w:t>c</w:t>
      </w:r>
      <w:r w:rsidR="00B67AFD" w:rsidRPr="002C375A">
        <w:rPr>
          <w:rFonts w:ascii="Arial" w:hAnsi="Arial" w:cs="Arial"/>
          <w:sz w:val="24"/>
          <w:szCs w:val="24"/>
        </w:rPr>
        <w:t xml:space="preserve">ould be higher tadpole densities at certain sites. </w:t>
      </w:r>
      <w:r w:rsidR="00E76BA1">
        <w:rPr>
          <w:rFonts w:ascii="Arial" w:hAnsi="Arial" w:cs="Arial"/>
          <w:sz w:val="24"/>
          <w:szCs w:val="24"/>
        </w:rPr>
        <w:t xml:space="preserve">Such increased local </w:t>
      </w:r>
      <w:r w:rsidR="00F6703F">
        <w:rPr>
          <w:rFonts w:ascii="Arial" w:hAnsi="Arial" w:cs="Arial"/>
          <w:sz w:val="24"/>
          <w:szCs w:val="24"/>
        </w:rPr>
        <w:t>densities</w:t>
      </w:r>
      <w:r w:rsidR="00E76BA1">
        <w:rPr>
          <w:rFonts w:ascii="Arial" w:hAnsi="Arial" w:cs="Arial"/>
          <w:sz w:val="24"/>
          <w:szCs w:val="24"/>
        </w:rPr>
        <w:t xml:space="preserve"> could </w:t>
      </w:r>
      <w:r w:rsidR="00044CC5">
        <w:rPr>
          <w:rFonts w:ascii="Arial" w:hAnsi="Arial" w:cs="Arial"/>
          <w:sz w:val="24"/>
          <w:szCs w:val="24"/>
        </w:rPr>
        <w:t>have</w:t>
      </w:r>
      <w:r w:rsidR="00E76BA1">
        <w:rPr>
          <w:rFonts w:ascii="Arial" w:hAnsi="Arial" w:cs="Arial"/>
          <w:sz w:val="24"/>
          <w:szCs w:val="24"/>
        </w:rPr>
        <w:t xml:space="preserve"> </w:t>
      </w:r>
      <w:r w:rsidR="001B2E1A">
        <w:rPr>
          <w:rFonts w:ascii="Arial" w:hAnsi="Arial" w:cs="Arial"/>
          <w:sz w:val="24"/>
          <w:szCs w:val="24"/>
        </w:rPr>
        <w:t>negative</w:t>
      </w:r>
      <w:r w:rsidR="00E76BA1">
        <w:rPr>
          <w:rFonts w:ascii="Arial" w:hAnsi="Arial" w:cs="Arial"/>
          <w:sz w:val="24"/>
          <w:szCs w:val="24"/>
        </w:rPr>
        <w:t xml:space="preserve"> </w:t>
      </w:r>
      <w:r w:rsidR="00044CC5">
        <w:rPr>
          <w:rFonts w:ascii="Arial" w:hAnsi="Arial" w:cs="Arial"/>
          <w:sz w:val="24"/>
          <w:szCs w:val="24"/>
        </w:rPr>
        <w:t>effects</w:t>
      </w:r>
      <w:r w:rsidR="00A86C54">
        <w:rPr>
          <w:rFonts w:ascii="Arial" w:hAnsi="Arial" w:cs="Arial"/>
          <w:sz w:val="24"/>
          <w:szCs w:val="24"/>
        </w:rPr>
        <w:t xml:space="preserve"> </w:t>
      </w:r>
      <w:r w:rsidR="00F6703F">
        <w:rPr>
          <w:rFonts w:ascii="Arial" w:hAnsi="Arial" w:cs="Arial"/>
          <w:sz w:val="24"/>
          <w:szCs w:val="24"/>
        </w:rPr>
        <w:t xml:space="preserve">on tadpoles </w:t>
      </w:r>
      <w:r w:rsidR="00A86C54">
        <w:rPr>
          <w:rFonts w:ascii="Arial" w:hAnsi="Arial" w:cs="Arial"/>
          <w:sz w:val="24"/>
          <w:szCs w:val="24"/>
        </w:rPr>
        <w:t>due to increased stress.</w:t>
      </w:r>
    </w:p>
    <w:p w14:paraId="698E51EC" w14:textId="77777777" w:rsidR="00E76BA1" w:rsidRDefault="00E76BA1" w:rsidP="00B67AFD">
      <w:pPr>
        <w:jc w:val="both"/>
        <w:rPr>
          <w:rFonts w:ascii="Arial" w:hAnsi="Arial" w:cs="Arial"/>
          <w:sz w:val="24"/>
          <w:szCs w:val="24"/>
        </w:rPr>
      </w:pPr>
    </w:p>
    <w:p w14:paraId="3DAFF71F" w14:textId="195A86FA" w:rsidR="00B67AFD" w:rsidRPr="002C375A" w:rsidRDefault="00747B33" w:rsidP="00B67AFD">
      <w:pPr>
        <w:jc w:val="both"/>
        <w:rPr>
          <w:rFonts w:ascii="Arial" w:hAnsi="Arial" w:cs="Arial"/>
          <w:sz w:val="24"/>
          <w:szCs w:val="24"/>
        </w:rPr>
      </w:pPr>
      <w:r>
        <w:rPr>
          <w:rFonts w:ascii="Arial" w:hAnsi="Arial" w:cs="Arial"/>
          <w:sz w:val="24"/>
          <w:szCs w:val="24"/>
        </w:rPr>
        <w:t>We conducted a</w:t>
      </w:r>
      <w:r w:rsidR="001564D8">
        <w:rPr>
          <w:rFonts w:ascii="Arial" w:hAnsi="Arial" w:cs="Arial"/>
          <w:sz w:val="24"/>
          <w:szCs w:val="24"/>
        </w:rPr>
        <w:t xml:space="preserve"> long-term</w:t>
      </w:r>
      <w:r>
        <w:rPr>
          <w:rFonts w:ascii="Arial" w:hAnsi="Arial" w:cs="Arial"/>
          <w:sz w:val="24"/>
          <w:szCs w:val="24"/>
        </w:rPr>
        <w:t xml:space="preserve"> experiment t</w:t>
      </w:r>
      <w:r w:rsidRPr="002C375A">
        <w:rPr>
          <w:rFonts w:ascii="Arial" w:hAnsi="Arial" w:cs="Arial"/>
          <w:sz w:val="24"/>
          <w:szCs w:val="24"/>
        </w:rPr>
        <w:t xml:space="preserve">o </w:t>
      </w:r>
      <w:r w:rsidR="00B67AFD" w:rsidRPr="002C375A">
        <w:rPr>
          <w:rFonts w:ascii="Arial" w:hAnsi="Arial" w:cs="Arial"/>
          <w:sz w:val="24"/>
          <w:szCs w:val="24"/>
        </w:rPr>
        <w:t xml:space="preserve">evaluate the effects of </w:t>
      </w:r>
      <w:r w:rsidR="001564D8">
        <w:rPr>
          <w:rFonts w:ascii="Arial" w:hAnsi="Arial" w:cs="Arial"/>
          <w:sz w:val="24"/>
          <w:szCs w:val="24"/>
        </w:rPr>
        <w:t xml:space="preserve">exposure to </w:t>
      </w:r>
      <w:r w:rsidR="00E76BA1">
        <w:rPr>
          <w:rFonts w:ascii="Arial" w:hAnsi="Arial" w:cs="Arial"/>
          <w:sz w:val="24"/>
          <w:szCs w:val="24"/>
        </w:rPr>
        <w:t xml:space="preserve">trout </w:t>
      </w:r>
      <w:r w:rsidR="00B67AFD" w:rsidRPr="002C375A">
        <w:rPr>
          <w:rFonts w:ascii="Arial" w:hAnsi="Arial" w:cs="Arial"/>
          <w:sz w:val="24"/>
          <w:szCs w:val="24"/>
        </w:rPr>
        <w:t xml:space="preserve">chemical cues </w:t>
      </w:r>
      <w:r w:rsidR="00F6703F">
        <w:rPr>
          <w:rFonts w:ascii="Arial" w:hAnsi="Arial" w:cs="Arial"/>
          <w:sz w:val="24"/>
          <w:szCs w:val="24"/>
        </w:rPr>
        <w:t xml:space="preserve">and tadpole density </w:t>
      </w:r>
      <w:r w:rsidR="00B67AFD" w:rsidRPr="002C375A">
        <w:rPr>
          <w:rFonts w:ascii="Arial" w:hAnsi="Arial" w:cs="Arial"/>
          <w:sz w:val="24"/>
          <w:szCs w:val="24"/>
        </w:rPr>
        <w:t>on</w:t>
      </w:r>
      <w:r>
        <w:rPr>
          <w:rFonts w:ascii="Arial" w:hAnsi="Arial" w:cs="Arial"/>
          <w:sz w:val="24"/>
          <w:szCs w:val="24"/>
        </w:rPr>
        <w:t xml:space="preserve"> growth, development and survival of</w:t>
      </w:r>
      <w:r w:rsidR="00B67AFD" w:rsidRPr="002C375A">
        <w:rPr>
          <w:rFonts w:ascii="Arial" w:hAnsi="Arial" w:cs="Arial"/>
          <w:sz w:val="24"/>
          <w:szCs w:val="24"/>
        </w:rPr>
        <w:t xml:space="preserve"> </w:t>
      </w:r>
      <w:r w:rsidR="00B67AFD" w:rsidRPr="002C375A">
        <w:rPr>
          <w:rFonts w:ascii="Arial" w:hAnsi="Arial" w:cs="Arial"/>
          <w:i/>
          <w:sz w:val="24"/>
          <w:szCs w:val="24"/>
        </w:rPr>
        <w:t xml:space="preserve">L. spectabilis </w:t>
      </w:r>
      <w:r w:rsidR="00B67AFD" w:rsidRPr="002C375A">
        <w:rPr>
          <w:rFonts w:ascii="Arial" w:hAnsi="Arial" w:cs="Arial"/>
          <w:sz w:val="24"/>
          <w:szCs w:val="24"/>
        </w:rPr>
        <w:t xml:space="preserve">tadpoles.  Tadpoles </w:t>
      </w:r>
      <w:r>
        <w:rPr>
          <w:rFonts w:ascii="Arial" w:hAnsi="Arial" w:cs="Arial"/>
          <w:sz w:val="24"/>
          <w:szCs w:val="24"/>
        </w:rPr>
        <w:t xml:space="preserve">from single clutch </w:t>
      </w:r>
      <w:commentRangeStart w:id="4"/>
      <w:r>
        <w:rPr>
          <w:rFonts w:ascii="Arial" w:hAnsi="Arial" w:cs="Arial"/>
          <w:sz w:val="24"/>
          <w:szCs w:val="24"/>
        </w:rPr>
        <w:t xml:space="preserve">(TRUE? BECAUSE MY DATA FILES DON’T IDENTIFY MULTIPLE CLUTCHES) </w:t>
      </w:r>
      <w:commentRangeEnd w:id="4"/>
      <w:r w:rsidR="00D14189">
        <w:rPr>
          <w:rStyle w:val="Refdecomentario"/>
        </w:rPr>
        <w:commentReference w:id="4"/>
      </w:r>
      <w:r w:rsidR="00B67AFD" w:rsidRPr="002C375A">
        <w:rPr>
          <w:rFonts w:ascii="Arial" w:hAnsi="Arial" w:cs="Arial"/>
          <w:sz w:val="24"/>
          <w:szCs w:val="24"/>
        </w:rPr>
        <w:t>were reared in containers filled with 4 L of water</w:t>
      </w:r>
      <w:r>
        <w:rPr>
          <w:rFonts w:ascii="Arial" w:hAnsi="Arial" w:cs="Arial"/>
          <w:sz w:val="24"/>
          <w:szCs w:val="24"/>
        </w:rPr>
        <w:t xml:space="preserve"> at three density levels: </w:t>
      </w:r>
      <w:r w:rsidRPr="002C375A">
        <w:rPr>
          <w:rFonts w:ascii="Arial" w:hAnsi="Arial" w:cs="Arial"/>
          <w:sz w:val="24"/>
          <w:szCs w:val="24"/>
        </w:rPr>
        <w:t>low (2 tadpoles), medium (4 tadpoles) and high (8 tadpoles)</w:t>
      </w:r>
      <w:r w:rsidR="00B67AFD" w:rsidRPr="002C375A">
        <w:rPr>
          <w:rFonts w:ascii="Arial" w:hAnsi="Arial" w:cs="Arial"/>
          <w:sz w:val="24"/>
          <w:szCs w:val="24"/>
        </w:rPr>
        <w:t xml:space="preserve">. </w:t>
      </w:r>
      <w:r>
        <w:rPr>
          <w:rFonts w:ascii="Arial" w:hAnsi="Arial" w:cs="Arial"/>
          <w:sz w:val="24"/>
          <w:szCs w:val="24"/>
        </w:rPr>
        <w:t xml:space="preserve">At each density level, tadpoles were exposed to one of two water treatments: control or trout cue (6 replicates per treatment, N = 36 containers total). </w:t>
      </w:r>
      <w:r w:rsidR="00850128">
        <w:rPr>
          <w:rFonts w:ascii="Arial" w:hAnsi="Arial" w:cs="Arial"/>
          <w:sz w:val="24"/>
          <w:szCs w:val="24"/>
        </w:rPr>
        <w:t>The c</w:t>
      </w:r>
      <w:r>
        <w:rPr>
          <w:rFonts w:ascii="Arial" w:hAnsi="Arial" w:cs="Arial"/>
          <w:sz w:val="24"/>
          <w:szCs w:val="24"/>
        </w:rPr>
        <w:t xml:space="preserve">ontrol </w:t>
      </w:r>
      <w:r w:rsidR="00850128">
        <w:rPr>
          <w:rFonts w:ascii="Arial" w:hAnsi="Arial" w:cs="Arial"/>
          <w:sz w:val="24"/>
          <w:szCs w:val="24"/>
        </w:rPr>
        <w:t>containers contained no trout cue</w:t>
      </w:r>
      <w:r>
        <w:rPr>
          <w:rFonts w:ascii="Arial" w:hAnsi="Arial" w:cs="Arial"/>
          <w:sz w:val="24"/>
          <w:szCs w:val="24"/>
        </w:rPr>
        <w:t xml:space="preserve"> (YOU MEAN REVERSE OSMOSIS WATER LIKE IN EXPERIMENTS 1 AND 2?) while </w:t>
      </w:r>
      <w:r w:rsidR="00B67AFD" w:rsidRPr="002C375A">
        <w:rPr>
          <w:rFonts w:ascii="Arial" w:hAnsi="Arial" w:cs="Arial"/>
          <w:sz w:val="24"/>
          <w:szCs w:val="24"/>
        </w:rPr>
        <w:t xml:space="preserve">trout cue </w:t>
      </w:r>
      <w:r>
        <w:rPr>
          <w:rFonts w:ascii="Arial" w:hAnsi="Arial" w:cs="Arial"/>
          <w:sz w:val="24"/>
          <w:szCs w:val="24"/>
        </w:rPr>
        <w:t xml:space="preserve">water </w:t>
      </w:r>
      <w:r w:rsidR="00850128">
        <w:rPr>
          <w:rFonts w:ascii="Arial" w:hAnsi="Arial" w:cs="Arial"/>
          <w:sz w:val="24"/>
          <w:szCs w:val="24"/>
        </w:rPr>
        <w:t>was made</w:t>
      </w:r>
      <w:r w:rsidR="002D2886">
        <w:rPr>
          <w:rFonts w:ascii="Arial" w:hAnsi="Arial" w:cs="Arial"/>
          <w:sz w:val="24"/>
          <w:szCs w:val="24"/>
        </w:rPr>
        <w:t xml:space="preserve"> by mixing</w:t>
      </w:r>
      <w:r w:rsidR="00B67AFD" w:rsidRPr="002C375A">
        <w:rPr>
          <w:rFonts w:ascii="Arial" w:hAnsi="Arial" w:cs="Arial"/>
          <w:sz w:val="24"/>
          <w:szCs w:val="24"/>
        </w:rPr>
        <w:t xml:space="preserve"> 3750 ml of clean water </w:t>
      </w:r>
      <w:r w:rsidR="002D2886">
        <w:rPr>
          <w:rFonts w:ascii="Arial" w:hAnsi="Arial" w:cs="Arial"/>
          <w:sz w:val="24"/>
          <w:szCs w:val="24"/>
        </w:rPr>
        <w:t>with</w:t>
      </w:r>
      <w:r w:rsidR="002D2886" w:rsidRPr="002C375A">
        <w:rPr>
          <w:rFonts w:ascii="Arial" w:hAnsi="Arial" w:cs="Arial"/>
          <w:sz w:val="24"/>
          <w:szCs w:val="24"/>
        </w:rPr>
        <w:t xml:space="preserve"> </w:t>
      </w:r>
      <w:r w:rsidR="00B67AFD" w:rsidRPr="002C375A">
        <w:rPr>
          <w:rFonts w:ascii="Arial" w:hAnsi="Arial" w:cs="Arial"/>
          <w:sz w:val="24"/>
          <w:szCs w:val="24"/>
        </w:rPr>
        <w:t xml:space="preserve">250 ml of </w:t>
      </w:r>
      <w:r>
        <w:rPr>
          <w:rFonts w:ascii="Arial" w:hAnsi="Arial" w:cs="Arial"/>
          <w:sz w:val="24"/>
          <w:szCs w:val="24"/>
        </w:rPr>
        <w:t xml:space="preserve">water </w:t>
      </w:r>
      <w:r w:rsidR="00057665">
        <w:rPr>
          <w:rFonts w:ascii="Arial" w:hAnsi="Arial" w:cs="Arial"/>
          <w:sz w:val="24"/>
          <w:szCs w:val="24"/>
        </w:rPr>
        <w:t xml:space="preserve">obtained </w:t>
      </w:r>
      <w:r w:rsidR="00B67AFD" w:rsidRPr="002C375A">
        <w:rPr>
          <w:rFonts w:ascii="Arial" w:hAnsi="Arial" w:cs="Arial"/>
          <w:sz w:val="24"/>
          <w:szCs w:val="24"/>
        </w:rPr>
        <w:t xml:space="preserve">from a 300 L </w:t>
      </w:r>
      <w:r w:rsidR="00057665">
        <w:rPr>
          <w:rFonts w:ascii="Arial" w:hAnsi="Arial" w:cs="Arial"/>
          <w:sz w:val="24"/>
          <w:szCs w:val="24"/>
        </w:rPr>
        <w:t xml:space="preserve">container </w:t>
      </w:r>
      <w:r w:rsidR="00B67AFD" w:rsidRPr="002C375A">
        <w:rPr>
          <w:rFonts w:ascii="Arial" w:hAnsi="Arial" w:cs="Arial"/>
          <w:sz w:val="24"/>
          <w:szCs w:val="24"/>
        </w:rPr>
        <w:t>where 3 live trout were kept.</w:t>
      </w:r>
    </w:p>
    <w:p w14:paraId="22A82426" w14:textId="77777777" w:rsidR="00B67AFD" w:rsidRPr="002C375A" w:rsidRDefault="00B67AFD" w:rsidP="00B67AFD">
      <w:pPr>
        <w:jc w:val="both"/>
        <w:rPr>
          <w:rFonts w:ascii="Arial" w:hAnsi="Arial" w:cs="Arial"/>
          <w:sz w:val="24"/>
          <w:szCs w:val="24"/>
        </w:rPr>
      </w:pPr>
    </w:p>
    <w:p w14:paraId="277F8F03" w14:textId="5A596EC1" w:rsidR="00B67AFD" w:rsidRPr="00BB6DC8" w:rsidRDefault="00B67AFD" w:rsidP="00B67AFD">
      <w:pPr>
        <w:jc w:val="both"/>
        <w:rPr>
          <w:rFonts w:ascii="Arial" w:hAnsi="Arial" w:cs="Arial"/>
          <w:sz w:val="24"/>
          <w:szCs w:val="24"/>
        </w:rPr>
      </w:pPr>
      <w:r w:rsidRPr="002C375A">
        <w:rPr>
          <w:rFonts w:ascii="Arial" w:hAnsi="Arial" w:cs="Arial"/>
          <w:sz w:val="24"/>
          <w:szCs w:val="24"/>
        </w:rPr>
        <w:t xml:space="preserve">Tadpoles </w:t>
      </w:r>
      <w:proofErr w:type="gramStart"/>
      <w:r w:rsidRPr="002C375A">
        <w:rPr>
          <w:rFonts w:ascii="Arial" w:hAnsi="Arial" w:cs="Arial"/>
          <w:sz w:val="24"/>
          <w:szCs w:val="24"/>
        </w:rPr>
        <w:t xml:space="preserve">at  </w:t>
      </w:r>
      <w:proofErr w:type="spellStart"/>
      <w:r w:rsidRPr="002C375A">
        <w:rPr>
          <w:rFonts w:ascii="Arial" w:hAnsi="Arial" w:cs="Arial"/>
          <w:sz w:val="24"/>
          <w:szCs w:val="24"/>
        </w:rPr>
        <w:t>Gosner</w:t>
      </w:r>
      <w:proofErr w:type="spellEnd"/>
      <w:proofErr w:type="gramEnd"/>
      <w:r w:rsidRPr="002C375A">
        <w:rPr>
          <w:rFonts w:ascii="Arial" w:hAnsi="Arial" w:cs="Arial"/>
          <w:sz w:val="24"/>
          <w:szCs w:val="24"/>
        </w:rPr>
        <w:t xml:space="preserve"> </w:t>
      </w:r>
      <w:r w:rsidR="007826E2">
        <w:rPr>
          <w:rFonts w:ascii="Arial" w:hAnsi="Arial" w:cs="Arial"/>
          <w:sz w:val="24"/>
          <w:szCs w:val="24"/>
        </w:rPr>
        <w:t xml:space="preserve">(1960) </w:t>
      </w:r>
      <w:r w:rsidRPr="002C375A">
        <w:rPr>
          <w:rFonts w:ascii="Arial" w:hAnsi="Arial" w:cs="Arial"/>
          <w:sz w:val="24"/>
          <w:szCs w:val="24"/>
        </w:rPr>
        <w:t xml:space="preserve">stage </w:t>
      </w:r>
      <w:r w:rsidR="007826E2">
        <w:rPr>
          <w:rFonts w:ascii="Arial" w:hAnsi="Arial" w:cs="Arial"/>
          <w:sz w:val="24"/>
          <w:szCs w:val="24"/>
        </w:rPr>
        <w:t xml:space="preserve">27 </w:t>
      </w:r>
      <w:r w:rsidRPr="002C375A">
        <w:rPr>
          <w:rFonts w:ascii="Arial" w:hAnsi="Arial" w:cs="Arial"/>
          <w:sz w:val="24"/>
          <w:szCs w:val="24"/>
        </w:rPr>
        <w:t>were placed in each container and were left for 4.5 months</w:t>
      </w:r>
      <w:r w:rsidR="001024F8">
        <w:rPr>
          <w:rFonts w:ascii="Arial" w:hAnsi="Arial" w:cs="Arial"/>
          <w:sz w:val="24"/>
          <w:szCs w:val="24"/>
        </w:rPr>
        <w:t xml:space="preserve"> in the CTR</w:t>
      </w:r>
      <w:r w:rsidRPr="002C375A">
        <w:rPr>
          <w:rFonts w:ascii="Arial" w:hAnsi="Arial" w:cs="Arial"/>
          <w:sz w:val="24"/>
          <w:szCs w:val="24"/>
        </w:rPr>
        <w:t>; every 5 days</w:t>
      </w:r>
      <w:r w:rsidR="00E27288">
        <w:rPr>
          <w:rFonts w:ascii="Arial" w:hAnsi="Arial" w:cs="Arial"/>
          <w:sz w:val="24"/>
          <w:szCs w:val="24"/>
        </w:rPr>
        <w:t>,</w:t>
      </w:r>
      <w:r w:rsidRPr="002C375A">
        <w:rPr>
          <w:rFonts w:ascii="Arial" w:hAnsi="Arial" w:cs="Arial"/>
          <w:sz w:val="24"/>
          <w:szCs w:val="24"/>
        </w:rPr>
        <w:t xml:space="preserve"> tadpoles were fed 1 g of boiled lettuce and 0.1 g of algae powder per tadpole. </w:t>
      </w:r>
      <w:r w:rsidR="00E27288">
        <w:rPr>
          <w:rFonts w:ascii="Arial" w:hAnsi="Arial" w:cs="Arial"/>
          <w:sz w:val="24"/>
          <w:szCs w:val="24"/>
        </w:rPr>
        <w:t xml:space="preserve">By maintaining a constant food supply per tadpole, we aimed to investigate density effects </w:t>
      </w:r>
      <w:r w:rsidR="00E27288" w:rsidRPr="00EF3306">
        <w:rPr>
          <w:rFonts w:ascii="Arial" w:hAnsi="Arial" w:cs="Arial"/>
          <w:i/>
          <w:iCs/>
          <w:sz w:val="24"/>
          <w:szCs w:val="24"/>
        </w:rPr>
        <w:t>per se</w:t>
      </w:r>
      <w:r w:rsidR="00E27288">
        <w:rPr>
          <w:rFonts w:ascii="Arial" w:hAnsi="Arial" w:cs="Arial"/>
          <w:sz w:val="24"/>
          <w:szCs w:val="24"/>
        </w:rPr>
        <w:t xml:space="preserve">, rather than competitive effects via reduced food supply at increased density.  </w:t>
      </w:r>
      <w:r w:rsidRPr="002C375A">
        <w:rPr>
          <w:rFonts w:ascii="Arial" w:hAnsi="Arial" w:cs="Arial"/>
          <w:sz w:val="24"/>
          <w:szCs w:val="24"/>
        </w:rPr>
        <w:t>Every 15 days</w:t>
      </w:r>
      <w:r w:rsidR="002B4AE1">
        <w:rPr>
          <w:rFonts w:ascii="Arial" w:hAnsi="Arial" w:cs="Arial"/>
          <w:sz w:val="24"/>
          <w:szCs w:val="24"/>
        </w:rPr>
        <w:t>,</w:t>
      </w:r>
      <w:r w:rsidRPr="002C375A">
        <w:rPr>
          <w:rFonts w:ascii="Arial" w:hAnsi="Arial" w:cs="Arial"/>
          <w:sz w:val="24"/>
          <w:szCs w:val="24"/>
        </w:rPr>
        <w:t xml:space="preserve"> the water </w:t>
      </w:r>
      <w:r w:rsidR="002B4AE1">
        <w:rPr>
          <w:rFonts w:ascii="Arial" w:hAnsi="Arial" w:cs="Arial"/>
          <w:sz w:val="24"/>
          <w:szCs w:val="24"/>
        </w:rPr>
        <w:t>in</w:t>
      </w:r>
      <w:r w:rsidR="002B4AE1" w:rsidRPr="002C375A">
        <w:rPr>
          <w:rFonts w:ascii="Arial" w:hAnsi="Arial" w:cs="Arial"/>
          <w:sz w:val="24"/>
          <w:szCs w:val="24"/>
        </w:rPr>
        <w:t xml:space="preserve"> </w:t>
      </w:r>
      <w:r w:rsidRPr="002C375A">
        <w:rPr>
          <w:rFonts w:ascii="Arial" w:hAnsi="Arial" w:cs="Arial"/>
          <w:sz w:val="24"/>
          <w:szCs w:val="24"/>
        </w:rPr>
        <w:t xml:space="preserve">each container was replaced and tadpoles </w:t>
      </w:r>
      <w:r w:rsidR="002B4AE1">
        <w:rPr>
          <w:rFonts w:ascii="Arial" w:hAnsi="Arial" w:cs="Arial"/>
          <w:sz w:val="24"/>
          <w:szCs w:val="24"/>
        </w:rPr>
        <w:t xml:space="preserve">were </w:t>
      </w:r>
      <w:r w:rsidRPr="002C375A">
        <w:rPr>
          <w:rFonts w:ascii="Arial" w:hAnsi="Arial" w:cs="Arial"/>
          <w:sz w:val="24"/>
          <w:szCs w:val="24"/>
        </w:rPr>
        <w:t xml:space="preserve">weighed </w:t>
      </w:r>
      <w:r w:rsidR="00BA243D">
        <w:rPr>
          <w:rFonts w:ascii="Arial" w:hAnsi="Arial" w:cs="Arial"/>
          <w:sz w:val="24"/>
          <w:szCs w:val="24"/>
        </w:rPr>
        <w:t>(</w:t>
      </w:r>
      <w:r w:rsidRPr="002C375A">
        <w:rPr>
          <w:rFonts w:ascii="Arial" w:hAnsi="Arial" w:cs="Arial"/>
          <w:sz w:val="24"/>
          <w:szCs w:val="24"/>
        </w:rPr>
        <w:t>Ohaus Scout</w:t>
      </w:r>
      <w:r w:rsidR="002B4AE1">
        <w:rPr>
          <w:rFonts w:ascii="Arial" w:hAnsi="Arial" w:cs="Arial"/>
          <w:sz w:val="24"/>
          <w:szCs w:val="24"/>
        </w:rPr>
        <w:t xml:space="preserve"> digital </w:t>
      </w:r>
      <w:r w:rsidR="002B4AE1">
        <w:rPr>
          <w:rFonts w:ascii="Arial" w:hAnsi="Arial" w:cs="Arial"/>
          <w:sz w:val="24"/>
          <w:szCs w:val="24"/>
        </w:rPr>
        <w:lastRenderedPageBreak/>
        <w:t>scale</w:t>
      </w:r>
      <w:r w:rsidR="00BA243D">
        <w:rPr>
          <w:rFonts w:ascii="Arial" w:hAnsi="Arial" w:cs="Arial"/>
          <w:sz w:val="24"/>
          <w:szCs w:val="24"/>
        </w:rPr>
        <w:t>)</w:t>
      </w:r>
      <w:r w:rsidR="002B4AE1">
        <w:rPr>
          <w:rFonts w:ascii="Arial" w:hAnsi="Arial" w:cs="Arial"/>
          <w:sz w:val="24"/>
          <w:szCs w:val="24"/>
        </w:rPr>
        <w:t xml:space="preserve">, measured </w:t>
      </w:r>
      <w:r w:rsidR="002B4AE1" w:rsidRPr="002C375A">
        <w:rPr>
          <w:rFonts w:ascii="Arial" w:hAnsi="Arial" w:cs="Arial"/>
          <w:sz w:val="24"/>
          <w:szCs w:val="24"/>
        </w:rPr>
        <w:t>with digital caliper</w:t>
      </w:r>
      <w:r w:rsidR="002B4AE1">
        <w:rPr>
          <w:rFonts w:ascii="Arial" w:hAnsi="Arial" w:cs="Arial"/>
          <w:sz w:val="24"/>
          <w:szCs w:val="24"/>
        </w:rPr>
        <w:t>s</w:t>
      </w:r>
      <w:r w:rsidR="002B4AE1" w:rsidRPr="002C375A">
        <w:rPr>
          <w:rFonts w:ascii="Arial" w:hAnsi="Arial" w:cs="Arial"/>
          <w:sz w:val="24"/>
          <w:szCs w:val="24"/>
        </w:rPr>
        <w:t xml:space="preserve"> </w:t>
      </w:r>
      <w:r w:rsidR="00E06A05">
        <w:rPr>
          <w:rFonts w:ascii="Arial" w:hAnsi="Arial" w:cs="Arial"/>
          <w:sz w:val="24"/>
          <w:szCs w:val="24"/>
        </w:rPr>
        <w:t>(</w:t>
      </w:r>
      <w:r w:rsidR="002B4AE1" w:rsidRPr="002C375A">
        <w:rPr>
          <w:rFonts w:ascii="Arial" w:hAnsi="Arial" w:cs="Arial"/>
          <w:sz w:val="24"/>
          <w:szCs w:val="24"/>
        </w:rPr>
        <w:t>CD-6”AX</w:t>
      </w:r>
      <w:r w:rsidR="00E06A05">
        <w:rPr>
          <w:rFonts w:ascii="Arial" w:hAnsi="Arial" w:cs="Arial"/>
          <w:sz w:val="24"/>
          <w:szCs w:val="24"/>
        </w:rPr>
        <w:t>,</w:t>
      </w:r>
      <w:r w:rsidR="002B4AE1" w:rsidRPr="002C375A">
        <w:rPr>
          <w:rFonts w:ascii="Arial" w:hAnsi="Arial" w:cs="Arial"/>
          <w:sz w:val="24"/>
          <w:szCs w:val="24"/>
        </w:rPr>
        <w:t xml:space="preserve"> Mitutoyo Corp</w:t>
      </w:r>
      <w:r w:rsidR="002B4AE1">
        <w:rPr>
          <w:rFonts w:ascii="Arial" w:hAnsi="Arial" w:cs="Arial"/>
          <w:sz w:val="24"/>
          <w:szCs w:val="24"/>
        </w:rPr>
        <w:t xml:space="preserve">: </w:t>
      </w:r>
      <w:r w:rsidRPr="002C375A">
        <w:rPr>
          <w:rFonts w:ascii="Arial" w:hAnsi="Arial" w:cs="Arial"/>
          <w:sz w:val="24"/>
          <w:szCs w:val="24"/>
        </w:rPr>
        <w:t>tail length, body length</w:t>
      </w:r>
      <w:r w:rsidR="00E06A05">
        <w:rPr>
          <w:rFonts w:ascii="Arial" w:hAnsi="Arial" w:cs="Arial"/>
          <w:sz w:val="24"/>
          <w:szCs w:val="24"/>
        </w:rPr>
        <w:t>,</w:t>
      </w:r>
      <w:r w:rsidRPr="002C375A">
        <w:rPr>
          <w:rFonts w:ascii="Arial" w:hAnsi="Arial" w:cs="Arial"/>
          <w:sz w:val="24"/>
          <w:szCs w:val="24"/>
        </w:rPr>
        <w:t xml:space="preserve"> total length</w:t>
      </w:r>
      <w:r w:rsidR="002B4AE1">
        <w:rPr>
          <w:rFonts w:ascii="Arial" w:hAnsi="Arial" w:cs="Arial"/>
          <w:sz w:val="24"/>
          <w:szCs w:val="24"/>
        </w:rPr>
        <w:t>) and assessed for developmental stage (</w:t>
      </w:r>
      <w:proofErr w:type="spellStart"/>
      <w:r w:rsidR="002B4AE1">
        <w:rPr>
          <w:rFonts w:ascii="Arial" w:hAnsi="Arial" w:cs="Arial"/>
          <w:sz w:val="24"/>
          <w:szCs w:val="24"/>
        </w:rPr>
        <w:t>Gosner</w:t>
      </w:r>
      <w:proofErr w:type="spellEnd"/>
      <w:r w:rsidR="002B4AE1">
        <w:rPr>
          <w:rFonts w:ascii="Arial" w:hAnsi="Arial" w:cs="Arial"/>
          <w:sz w:val="24"/>
          <w:szCs w:val="24"/>
        </w:rPr>
        <w:t>, 1960)</w:t>
      </w:r>
      <w:r w:rsidRPr="002C375A">
        <w:rPr>
          <w:rFonts w:ascii="Arial" w:hAnsi="Arial" w:cs="Arial"/>
          <w:sz w:val="24"/>
          <w:szCs w:val="24"/>
        </w:rPr>
        <w:t xml:space="preserve">. </w:t>
      </w:r>
      <w:r w:rsidR="00ED4497">
        <w:rPr>
          <w:rFonts w:ascii="Arial" w:hAnsi="Arial" w:cs="Arial"/>
          <w:sz w:val="24"/>
          <w:szCs w:val="24"/>
        </w:rPr>
        <w:t>When a</w:t>
      </w:r>
      <w:r w:rsidRPr="002C375A">
        <w:rPr>
          <w:rFonts w:ascii="Arial" w:hAnsi="Arial" w:cs="Arial"/>
          <w:sz w:val="24"/>
          <w:szCs w:val="24"/>
        </w:rPr>
        <w:t xml:space="preserve"> tadpole died, it was replaced </w:t>
      </w:r>
      <w:r w:rsidR="00ED4497">
        <w:rPr>
          <w:rFonts w:ascii="Arial" w:hAnsi="Arial" w:cs="Arial"/>
          <w:sz w:val="24"/>
          <w:szCs w:val="24"/>
        </w:rPr>
        <w:t>with</w:t>
      </w:r>
      <w:r w:rsidR="00ED4497" w:rsidRPr="002C375A">
        <w:rPr>
          <w:rFonts w:ascii="Arial" w:hAnsi="Arial" w:cs="Arial"/>
          <w:sz w:val="24"/>
          <w:szCs w:val="24"/>
        </w:rPr>
        <w:t xml:space="preserve"> </w:t>
      </w:r>
      <w:r w:rsidRPr="002C375A">
        <w:rPr>
          <w:rFonts w:ascii="Arial" w:hAnsi="Arial" w:cs="Arial"/>
          <w:sz w:val="24"/>
          <w:szCs w:val="24"/>
        </w:rPr>
        <w:t>another tadpole marked by a scalpel incision at the tip of the tail. This replacement tadpole was not measured or considered in the statistical analys</w:t>
      </w:r>
      <w:r w:rsidR="00ED4497">
        <w:rPr>
          <w:rFonts w:ascii="Arial" w:hAnsi="Arial" w:cs="Arial"/>
          <w:sz w:val="24"/>
          <w:szCs w:val="24"/>
        </w:rPr>
        <w:t>e</w:t>
      </w:r>
      <w:r w:rsidRPr="002C375A">
        <w:rPr>
          <w:rFonts w:ascii="Arial" w:hAnsi="Arial" w:cs="Arial"/>
          <w:sz w:val="24"/>
          <w:szCs w:val="24"/>
        </w:rPr>
        <w:t xml:space="preserve">s; its role was to maintain </w:t>
      </w:r>
      <w:r w:rsidR="00ED4497">
        <w:rPr>
          <w:rFonts w:ascii="Arial" w:hAnsi="Arial" w:cs="Arial"/>
          <w:sz w:val="24"/>
          <w:szCs w:val="24"/>
        </w:rPr>
        <w:t>treatment</w:t>
      </w:r>
      <w:r w:rsidR="00ED4497" w:rsidRPr="002C375A">
        <w:rPr>
          <w:rFonts w:ascii="Arial" w:hAnsi="Arial" w:cs="Arial"/>
          <w:sz w:val="24"/>
          <w:szCs w:val="24"/>
        </w:rPr>
        <w:t xml:space="preserve"> </w:t>
      </w:r>
      <w:r w:rsidRPr="002C375A">
        <w:rPr>
          <w:rFonts w:ascii="Arial" w:hAnsi="Arial" w:cs="Arial"/>
          <w:sz w:val="24"/>
          <w:szCs w:val="24"/>
        </w:rPr>
        <w:t>density.</w:t>
      </w:r>
    </w:p>
    <w:p w14:paraId="20D022F6" w14:textId="366D6142" w:rsidR="00B67AFD" w:rsidRPr="00B67AFD" w:rsidRDefault="00B67AFD">
      <w:pPr>
        <w:jc w:val="both"/>
        <w:rPr>
          <w:rFonts w:ascii="Arial" w:hAnsi="Arial" w:cs="Arial"/>
          <w:sz w:val="24"/>
          <w:szCs w:val="24"/>
        </w:rPr>
      </w:pPr>
    </w:p>
    <w:p w14:paraId="00000038" w14:textId="77777777" w:rsidR="008F2300" w:rsidRPr="00B67AFD" w:rsidRDefault="008F2300">
      <w:pPr>
        <w:jc w:val="both"/>
        <w:rPr>
          <w:rFonts w:ascii="Arial" w:hAnsi="Arial" w:cs="Arial"/>
          <w:sz w:val="24"/>
          <w:szCs w:val="24"/>
        </w:rPr>
      </w:pPr>
    </w:p>
    <w:p w14:paraId="348EC7BD" w14:textId="1D9D3706" w:rsidR="008F0A4A" w:rsidRPr="003B6D3D" w:rsidRDefault="008F0A4A">
      <w:pPr>
        <w:jc w:val="both"/>
        <w:rPr>
          <w:rFonts w:ascii="Arial" w:hAnsi="Arial" w:cs="Arial"/>
          <w:i/>
          <w:iCs/>
          <w:sz w:val="24"/>
          <w:szCs w:val="24"/>
        </w:rPr>
      </w:pPr>
      <w:r w:rsidRPr="003B6D3D">
        <w:rPr>
          <w:rFonts w:ascii="Arial" w:hAnsi="Arial" w:cs="Arial"/>
          <w:i/>
          <w:iCs/>
          <w:sz w:val="24"/>
          <w:szCs w:val="24"/>
        </w:rPr>
        <w:t>S</w:t>
      </w:r>
      <w:r w:rsidR="003B6D3D" w:rsidRPr="003B6D3D">
        <w:rPr>
          <w:rFonts w:ascii="Arial" w:hAnsi="Arial" w:cs="Arial"/>
          <w:i/>
          <w:iCs/>
          <w:sz w:val="24"/>
          <w:szCs w:val="24"/>
        </w:rPr>
        <w:t>tatistical analyses</w:t>
      </w:r>
    </w:p>
    <w:p w14:paraId="57ECC092" w14:textId="77777777" w:rsidR="004C78B8" w:rsidRDefault="008F0A4A" w:rsidP="00DB4C1E">
      <w:pPr>
        <w:jc w:val="both"/>
        <w:rPr>
          <w:rFonts w:ascii="Arial" w:hAnsi="Arial" w:cs="Arial"/>
          <w:sz w:val="24"/>
          <w:szCs w:val="24"/>
        </w:rPr>
      </w:pPr>
      <w:r w:rsidRPr="008F0A4A">
        <w:rPr>
          <w:rFonts w:ascii="Arial" w:hAnsi="Arial" w:cs="Arial"/>
          <w:sz w:val="24"/>
          <w:szCs w:val="24"/>
        </w:rPr>
        <w:t>All</w:t>
      </w:r>
      <w:r>
        <w:rPr>
          <w:rFonts w:ascii="Arial" w:hAnsi="Arial" w:cs="Arial"/>
          <w:sz w:val="24"/>
          <w:szCs w:val="24"/>
        </w:rPr>
        <w:t xml:space="preserve"> data was</w:t>
      </w:r>
      <w:r w:rsidRPr="008F0A4A">
        <w:rPr>
          <w:rFonts w:ascii="Arial" w:hAnsi="Arial" w:cs="Arial"/>
          <w:sz w:val="24"/>
          <w:szCs w:val="24"/>
        </w:rPr>
        <w:t xml:space="preserve"> analyzed in R (R Core Team, 2021</w:t>
      </w:r>
      <w:r w:rsidR="00156957" w:rsidRPr="008F0A4A">
        <w:rPr>
          <w:rFonts w:ascii="Arial" w:hAnsi="Arial" w:cs="Arial"/>
          <w:sz w:val="24"/>
          <w:szCs w:val="24"/>
        </w:rPr>
        <w:t>)</w:t>
      </w:r>
      <w:r w:rsidR="00156957">
        <w:rPr>
          <w:rFonts w:ascii="Arial" w:hAnsi="Arial" w:cs="Arial"/>
          <w:sz w:val="24"/>
          <w:szCs w:val="24"/>
        </w:rPr>
        <w:t>.</w:t>
      </w:r>
      <w:r w:rsidR="00156957" w:rsidRPr="00F92974">
        <w:rPr>
          <w:rFonts w:ascii="Arial" w:hAnsi="Arial" w:cs="Arial"/>
          <w:sz w:val="24"/>
          <w:szCs w:val="24"/>
        </w:rPr>
        <w:t xml:space="preserve"> </w:t>
      </w:r>
    </w:p>
    <w:p w14:paraId="6D0B0214" w14:textId="61E9A7D9" w:rsidR="00DB4C1E" w:rsidRDefault="00156957" w:rsidP="001D2D0D">
      <w:pPr>
        <w:jc w:val="both"/>
        <w:rPr>
          <w:rFonts w:ascii="Arial" w:hAnsi="Arial" w:cs="Arial"/>
          <w:sz w:val="24"/>
          <w:szCs w:val="24"/>
        </w:rPr>
      </w:pPr>
      <w:r w:rsidRPr="00F92974">
        <w:rPr>
          <w:rFonts w:ascii="Arial" w:hAnsi="Arial" w:cs="Arial"/>
          <w:sz w:val="24"/>
          <w:szCs w:val="24"/>
        </w:rPr>
        <w:t>To</w:t>
      </w:r>
      <w:r w:rsidR="00647E5B" w:rsidRPr="00F92974">
        <w:rPr>
          <w:rFonts w:ascii="Arial" w:hAnsi="Arial" w:cs="Arial"/>
          <w:sz w:val="24"/>
          <w:szCs w:val="24"/>
        </w:rPr>
        <w:t xml:space="preserve"> test the effects of trout cues</w:t>
      </w:r>
      <w:r w:rsidR="00B45C7E">
        <w:rPr>
          <w:rFonts w:ascii="Arial" w:hAnsi="Arial" w:cs="Arial"/>
          <w:sz w:val="24"/>
          <w:szCs w:val="24"/>
        </w:rPr>
        <w:t xml:space="preserve"> </w:t>
      </w:r>
      <w:r w:rsidR="00647E5B" w:rsidRPr="00F92974">
        <w:rPr>
          <w:rFonts w:ascii="Arial" w:hAnsi="Arial" w:cs="Arial"/>
          <w:sz w:val="24"/>
          <w:szCs w:val="24"/>
        </w:rPr>
        <w:t>on tadpole behaviour</w:t>
      </w:r>
      <w:r w:rsidR="001D2D0D">
        <w:rPr>
          <w:rFonts w:ascii="Arial" w:hAnsi="Arial" w:cs="Arial"/>
          <w:sz w:val="24"/>
          <w:szCs w:val="24"/>
        </w:rPr>
        <w:t xml:space="preserve"> (Experiments 1 and 2)</w:t>
      </w:r>
      <w:r w:rsidR="00647E5B" w:rsidRPr="00F92974">
        <w:rPr>
          <w:rFonts w:ascii="Arial" w:hAnsi="Arial" w:cs="Arial"/>
          <w:sz w:val="24"/>
          <w:szCs w:val="24"/>
        </w:rPr>
        <w:t xml:space="preserve">, we compared the proportion of </w:t>
      </w:r>
      <w:r w:rsidR="00017440">
        <w:rPr>
          <w:rFonts w:ascii="Arial" w:hAnsi="Arial" w:cs="Arial"/>
          <w:sz w:val="24"/>
          <w:szCs w:val="24"/>
        </w:rPr>
        <w:t xml:space="preserve">tadpoles using </w:t>
      </w:r>
      <w:r w:rsidR="00647E5B" w:rsidRPr="00F92974">
        <w:rPr>
          <w:rFonts w:ascii="Arial" w:hAnsi="Arial" w:cs="Arial"/>
          <w:sz w:val="24"/>
          <w:szCs w:val="24"/>
        </w:rPr>
        <w:t>refug</w:t>
      </w:r>
      <w:r w:rsidR="00017440">
        <w:rPr>
          <w:rFonts w:ascii="Arial" w:hAnsi="Arial" w:cs="Arial"/>
          <w:sz w:val="24"/>
          <w:szCs w:val="24"/>
        </w:rPr>
        <w:t>ia</w:t>
      </w:r>
      <w:r w:rsidR="00647E5B" w:rsidRPr="00F92974">
        <w:rPr>
          <w:rFonts w:ascii="Arial" w:hAnsi="Arial" w:cs="Arial"/>
          <w:sz w:val="24"/>
          <w:szCs w:val="24"/>
        </w:rPr>
        <w:t xml:space="preserve"> </w:t>
      </w:r>
      <w:r w:rsidR="00B45C7E">
        <w:rPr>
          <w:rFonts w:ascii="Arial" w:hAnsi="Arial" w:cs="Arial"/>
          <w:sz w:val="24"/>
          <w:szCs w:val="24"/>
        </w:rPr>
        <w:t>(</w:t>
      </w:r>
      <w:r w:rsidR="001D2D0D">
        <w:rPr>
          <w:rFonts w:ascii="Arial" w:hAnsi="Arial" w:cs="Arial"/>
          <w:sz w:val="24"/>
          <w:szCs w:val="24"/>
        </w:rPr>
        <w:t xml:space="preserve">response to </w:t>
      </w:r>
      <w:r w:rsidR="00017440">
        <w:rPr>
          <w:rFonts w:ascii="Arial" w:hAnsi="Arial" w:cs="Arial"/>
          <w:sz w:val="24"/>
          <w:szCs w:val="24"/>
        </w:rPr>
        <w:t>visual</w:t>
      </w:r>
      <w:r w:rsidR="00B45C7E">
        <w:rPr>
          <w:rFonts w:ascii="Arial" w:hAnsi="Arial" w:cs="Arial"/>
          <w:i/>
          <w:iCs/>
          <w:sz w:val="24"/>
          <w:szCs w:val="24"/>
        </w:rPr>
        <w:t xml:space="preserve"> </w:t>
      </w:r>
      <w:r w:rsidR="00B45C7E">
        <w:rPr>
          <w:rFonts w:ascii="Arial" w:hAnsi="Arial" w:cs="Arial"/>
          <w:sz w:val="24"/>
          <w:szCs w:val="24"/>
        </w:rPr>
        <w:t xml:space="preserve">and </w:t>
      </w:r>
      <w:r w:rsidR="00017440">
        <w:rPr>
          <w:rFonts w:ascii="Arial" w:hAnsi="Arial" w:cs="Arial"/>
          <w:sz w:val="24"/>
          <w:szCs w:val="24"/>
        </w:rPr>
        <w:t>chemical cues</w:t>
      </w:r>
      <w:r w:rsidR="00B45C7E" w:rsidRPr="00017440">
        <w:rPr>
          <w:rFonts w:ascii="Arial" w:hAnsi="Arial" w:cs="Arial"/>
          <w:sz w:val="24"/>
          <w:szCs w:val="24"/>
        </w:rPr>
        <w:t>)</w:t>
      </w:r>
      <w:r w:rsidR="00C854E8">
        <w:rPr>
          <w:rFonts w:ascii="Arial" w:hAnsi="Arial" w:cs="Arial"/>
          <w:sz w:val="24"/>
          <w:szCs w:val="24"/>
        </w:rPr>
        <w:t xml:space="preserve"> and tadpole </w:t>
      </w:r>
      <w:r w:rsidR="009D1382">
        <w:rPr>
          <w:rFonts w:ascii="Arial" w:hAnsi="Arial" w:cs="Arial"/>
          <w:sz w:val="24"/>
          <w:szCs w:val="24"/>
        </w:rPr>
        <w:t>location</w:t>
      </w:r>
      <w:r w:rsidR="00017440">
        <w:rPr>
          <w:rFonts w:ascii="Arial" w:hAnsi="Arial" w:cs="Arial"/>
          <w:sz w:val="24"/>
          <w:szCs w:val="24"/>
        </w:rPr>
        <w:t xml:space="preserve"> relative to the fish</w:t>
      </w:r>
      <w:r w:rsidR="00B45C7E">
        <w:rPr>
          <w:rFonts w:ascii="Arial" w:hAnsi="Arial" w:cs="Arial"/>
          <w:sz w:val="24"/>
          <w:szCs w:val="24"/>
        </w:rPr>
        <w:t xml:space="preserve"> (</w:t>
      </w:r>
      <w:r w:rsidR="001D2D0D">
        <w:rPr>
          <w:rFonts w:ascii="Arial" w:hAnsi="Arial" w:cs="Arial"/>
          <w:sz w:val="24"/>
          <w:szCs w:val="24"/>
        </w:rPr>
        <w:t xml:space="preserve">response to </w:t>
      </w:r>
      <w:r w:rsidR="00017440">
        <w:rPr>
          <w:rFonts w:ascii="Arial" w:hAnsi="Arial" w:cs="Arial"/>
          <w:sz w:val="24"/>
          <w:szCs w:val="24"/>
        </w:rPr>
        <w:t xml:space="preserve">visual cues </w:t>
      </w:r>
      <w:r w:rsidR="00B45C7E" w:rsidRPr="00017440">
        <w:rPr>
          <w:rFonts w:ascii="Arial" w:hAnsi="Arial" w:cs="Arial"/>
          <w:sz w:val="24"/>
          <w:szCs w:val="24"/>
        </w:rPr>
        <w:t>only</w:t>
      </w:r>
      <w:r w:rsidR="00B45C7E">
        <w:rPr>
          <w:rFonts w:ascii="Arial" w:hAnsi="Arial" w:cs="Arial"/>
          <w:sz w:val="24"/>
          <w:szCs w:val="24"/>
        </w:rPr>
        <w:t>)</w:t>
      </w:r>
      <w:r w:rsidR="00647E5B" w:rsidRPr="00F92974">
        <w:rPr>
          <w:rFonts w:ascii="Arial" w:hAnsi="Arial" w:cs="Arial"/>
          <w:sz w:val="24"/>
          <w:szCs w:val="24"/>
        </w:rPr>
        <w:t xml:space="preserve"> between treatments. The response of each tadpole at each observation time was categorized as a binomial response (inside refugia</w:t>
      </w:r>
      <w:r w:rsidR="00CB581A">
        <w:rPr>
          <w:rFonts w:ascii="Arial" w:hAnsi="Arial" w:cs="Arial"/>
          <w:sz w:val="24"/>
          <w:szCs w:val="24"/>
        </w:rPr>
        <w:t xml:space="preserve"> </w:t>
      </w:r>
      <w:r w:rsidR="00CB581A" w:rsidRPr="00EF3306">
        <w:rPr>
          <w:rFonts w:ascii="Arial" w:hAnsi="Arial" w:cs="Arial"/>
          <w:i/>
          <w:iCs/>
          <w:sz w:val="24"/>
          <w:szCs w:val="24"/>
        </w:rPr>
        <w:t>vs</w:t>
      </w:r>
      <w:r w:rsidR="00CB581A">
        <w:rPr>
          <w:rFonts w:ascii="Arial" w:hAnsi="Arial" w:cs="Arial"/>
          <w:sz w:val="24"/>
          <w:szCs w:val="24"/>
        </w:rPr>
        <w:t xml:space="preserve"> </w:t>
      </w:r>
      <w:r w:rsidR="00647E5B" w:rsidRPr="00F92974">
        <w:rPr>
          <w:rFonts w:ascii="Arial" w:hAnsi="Arial" w:cs="Arial"/>
          <w:sz w:val="24"/>
          <w:szCs w:val="24"/>
        </w:rPr>
        <w:t>outside refugia</w:t>
      </w:r>
      <w:r w:rsidR="001275B6">
        <w:rPr>
          <w:rFonts w:ascii="Arial" w:hAnsi="Arial" w:cs="Arial"/>
          <w:sz w:val="24"/>
          <w:szCs w:val="24"/>
        </w:rPr>
        <w:t xml:space="preserve">; close </w:t>
      </w:r>
      <w:r w:rsidR="00CB581A">
        <w:rPr>
          <w:rFonts w:ascii="Arial" w:hAnsi="Arial" w:cs="Arial"/>
          <w:sz w:val="24"/>
          <w:szCs w:val="24"/>
        </w:rPr>
        <w:t xml:space="preserve">to fish </w:t>
      </w:r>
      <w:r w:rsidR="001275B6" w:rsidRPr="001275B6">
        <w:rPr>
          <w:rFonts w:ascii="Arial" w:hAnsi="Arial" w:cs="Arial"/>
          <w:i/>
          <w:iCs/>
          <w:sz w:val="24"/>
          <w:szCs w:val="24"/>
        </w:rPr>
        <w:t>vs</w:t>
      </w:r>
      <w:r w:rsidR="001275B6">
        <w:rPr>
          <w:rFonts w:ascii="Arial" w:hAnsi="Arial" w:cs="Arial"/>
          <w:sz w:val="24"/>
          <w:szCs w:val="24"/>
        </w:rPr>
        <w:t xml:space="preserve"> far</w:t>
      </w:r>
      <w:r w:rsidR="00CB581A">
        <w:rPr>
          <w:rFonts w:ascii="Arial" w:hAnsi="Arial" w:cs="Arial"/>
          <w:sz w:val="24"/>
          <w:szCs w:val="24"/>
        </w:rPr>
        <w:t xml:space="preserve"> from fish</w:t>
      </w:r>
      <w:r w:rsidR="00114051" w:rsidRPr="00F92974">
        <w:rPr>
          <w:rFonts w:ascii="Arial" w:hAnsi="Arial" w:cs="Arial"/>
          <w:sz w:val="24"/>
          <w:szCs w:val="24"/>
        </w:rPr>
        <w:t>)</w:t>
      </w:r>
      <w:r w:rsidR="009053C2">
        <w:rPr>
          <w:rFonts w:ascii="Arial" w:hAnsi="Arial" w:cs="Arial"/>
          <w:sz w:val="24"/>
          <w:szCs w:val="24"/>
        </w:rPr>
        <w:t>. Data were</w:t>
      </w:r>
      <w:r w:rsidR="001D2D0D">
        <w:rPr>
          <w:rFonts w:ascii="Arial" w:hAnsi="Arial" w:cs="Arial"/>
          <w:sz w:val="24"/>
          <w:szCs w:val="24"/>
        </w:rPr>
        <w:t xml:space="preserve"> </w:t>
      </w:r>
      <w:r w:rsidRPr="00F92974">
        <w:rPr>
          <w:rFonts w:ascii="Arial" w:hAnsi="Arial" w:cs="Arial"/>
          <w:sz w:val="24"/>
          <w:szCs w:val="24"/>
        </w:rPr>
        <w:t>analyzed</w:t>
      </w:r>
      <w:r w:rsidR="00647E5B" w:rsidRPr="00F92974">
        <w:rPr>
          <w:rFonts w:ascii="Arial" w:hAnsi="Arial" w:cs="Arial"/>
          <w:sz w:val="24"/>
          <w:szCs w:val="24"/>
        </w:rPr>
        <w:t xml:space="preserve"> </w:t>
      </w:r>
      <w:r w:rsidR="001D2D0D">
        <w:rPr>
          <w:rFonts w:ascii="Arial" w:hAnsi="Arial" w:cs="Arial"/>
          <w:sz w:val="24"/>
          <w:szCs w:val="24"/>
        </w:rPr>
        <w:t>using</w:t>
      </w:r>
      <w:r w:rsidR="00647E5B" w:rsidRPr="00F92974">
        <w:rPr>
          <w:rFonts w:ascii="Arial" w:hAnsi="Arial" w:cs="Arial"/>
          <w:sz w:val="24"/>
          <w:szCs w:val="24"/>
        </w:rPr>
        <w:t xml:space="preserve"> logistic regression (Warton and Hui</w:t>
      </w:r>
      <w:r w:rsidR="00A1031C">
        <w:rPr>
          <w:rFonts w:ascii="Arial" w:hAnsi="Arial" w:cs="Arial"/>
          <w:sz w:val="24"/>
          <w:szCs w:val="24"/>
        </w:rPr>
        <w:t>,</w:t>
      </w:r>
      <w:r w:rsidR="00647E5B" w:rsidRPr="00F92974">
        <w:rPr>
          <w:rFonts w:ascii="Arial" w:hAnsi="Arial" w:cs="Arial"/>
          <w:sz w:val="24"/>
          <w:szCs w:val="24"/>
        </w:rPr>
        <w:t xml:space="preserve"> 2011</w:t>
      </w:r>
      <w:r w:rsidR="001D2D0D">
        <w:rPr>
          <w:rFonts w:ascii="Arial" w:hAnsi="Arial" w:cs="Arial"/>
          <w:sz w:val="24"/>
          <w:szCs w:val="24"/>
        </w:rPr>
        <w:t xml:space="preserve">; </w:t>
      </w:r>
      <w:r w:rsidRPr="00F92974">
        <w:rPr>
          <w:rFonts w:ascii="Arial" w:hAnsi="Arial" w:cs="Arial"/>
          <w:sz w:val="24"/>
          <w:szCs w:val="24"/>
        </w:rPr>
        <w:t>generalized</w:t>
      </w:r>
      <w:r w:rsidR="00647E5B" w:rsidRPr="00F92974">
        <w:rPr>
          <w:rFonts w:ascii="Arial" w:hAnsi="Arial" w:cs="Arial"/>
          <w:sz w:val="24"/>
          <w:szCs w:val="24"/>
        </w:rPr>
        <w:t xml:space="preserve"> linear mixed effects</w:t>
      </w:r>
      <w:r w:rsidR="001D2D0D">
        <w:rPr>
          <w:rFonts w:ascii="Arial" w:hAnsi="Arial" w:cs="Arial"/>
          <w:sz w:val="24"/>
          <w:szCs w:val="24"/>
        </w:rPr>
        <w:t>)</w:t>
      </w:r>
      <w:r w:rsidR="00647E5B" w:rsidRPr="00F92974">
        <w:rPr>
          <w:rFonts w:ascii="Arial" w:hAnsi="Arial" w:cs="Arial"/>
          <w:sz w:val="24"/>
          <w:szCs w:val="24"/>
        </w:rPr>
        <w:t xml:space="preserve"> with quasibinomial </w:t>
      </w:r>
      <w:r w:rsidR="001D2D0D">
        <w:rPr>
          <w:rFonts w:ascii="Arial" w:hAnsi="Arial" w:cs="Arial"/>
          <w:sz w:val="24"/>
          <w:szCs w:val="24"/>
        </w:rPr>
        <w:t xml:space="preserve">models </w:t>
      </w:r>
      <w:r w:rsidR="006315AC" w:rsidRPr="00F92974">
        <w:rPr>
          <w:rFonts w:ascii="Arial" w:hAnsi="Arial" w:cs="Arial"/>
          <w:sz w:val="24"/>
          <w:szCs w:val="24"/>
        </w:rPr>
        <w:t xml:space="preserve">to account for </w:t>
      </w:r>
      <w:r w:rsidR="001D2D0D">
        <w:rPr>
          <w:rFonts w:ascii="Arial" w:hAnsi="Arial" w:cs="Arial"/>
          <w:sz w:val="24"/>
          <w:szCs w:val="24"/>
        </w:rPr>
        <w:t xml:space="preserve">under- or </w:t>
      </w:r>
      <w:r w:rsidR="006315AC" w:rsidRPr="00F92974">
        <w:rPr>
          <w:rFonts w:ascii="Arial" w:hAnsi="Arial" w:cs="Arial"/>
          <w:sz w:val="24"/>
          <w:szCs w:val="24"/>
        </w:rPr>
        <w:t>over-dispersion</w:t>
      </w:r>
      <w:r w:rsidR="00A07BC3">
        <w:rPr>
          <w:rFonts w:ascii="Arial" w:hAnsi="Arial" w:cs="Arial"/>
          <w:sz w:val="24"/>
          <w:szCs w:val="24"/>
        </w:rPr>
        <w:t xml:space="preserve"> </w:t>
      </w:r>
      <w:r w:rsidR="001D2D0D">
        <w:rPr>
          <w:rFonts w:ascii="Arial" w:hAnsi="Arial" w:cs="Arial"/>
          <w:sz w:val="24"/>
          <w:szCs w:val="24"/>
        </w:rPr>
        <w:t>(</w:t>
      </w:r>
      <w:r w:rsidR="00C854E8">
        <w:rPr>
          <w:rFonts w:ascii="Arial" w:hAnsi="Arial" w:cs="Arial"/>
          <w:sz w:val="24"/>
          <w:szCs w:val="24"/>
        </w:rPr>
        <w:t xml:space="preserve">package </w:t>
      </w:r>
      <w:proofErr w:type="spellStart"/>
      <w:proofErr w:type="gramStart"/>
      <w:r w:rsidR="003B6855">
        <w:rPr>
          <w:rFonts w:ascii="Arial" w:hAnsi="Arial" w:cs="Arial"/>
          <w:sz w:val="24"/>
          <w:szCs w:val="24"/>
        </w:rPr>
        <w:t>MASS:glmmPQL</w:t>
      </w:r>
      <w:proofErr w:type="spellEnd"/>
      <w:proofErr w:type="gramEnd"/>
      <w:r w:rsidR="001D2D0D">
        <w:rPr>
          <w:rFonts w:ascii="Arial" w:hAnsi="Arial" w:cs="Arial"/>
          <w:sz w:val="24"/>
          <w:szCs w:val="24"/>
        </w:rPr>
        <w:t>,</w:t>
      </w:r>
      <w:r w:rsidR="00C854E8">
        <w:rPr>
          <w:rFonts w:ascii="Arial" w:hAnsi="Arial" w:cs="Arial"/>
          <w:sz w:val="24"/>
          <w:szCs w:val="24"/>
        </w:rPr>
        <w:t xml:space="preserve"> </w:t>
      </w:r>
      <w:r w:rsidR="00C854E8" w:rsidRPr="00C854E8">
        <w:rPr>
          <w:rFonts w:ascii="Arial" w:hAnsi="Arial" w:cs="Arial"/>
          <w:sz w:val="24"/>
          <w:szCs w:val="24"/>
        </w:rPr>
        <w:t xml:space="preserve">Venables </w:t>
      </w:r>
      <w:r w:rsidR="00A1031C">
        <w:rPr>
          <w:rFonts w:ascii="Arial" w:hAnsi="Arial" w:cs="Arial"/>
          <w:sz w:val="24"/>
          <w:szCs w:val="24"/>
        </w:rPr>
        <w:t>and</w:t>
      </w:r>
      <w:r w:rsidR="00C854E8" w:rsidRPr="00C854E8">
        <w:rPr>
          <w:rFonts w:ascii="Arial" w:hAnsi="Arial" w:cs="Arial"/>
          <w:sz w:val="24"/>
          <w:szCs w:val="24"/>
        </w:rPr>
        <w:t xml:space="preserve"> Ripley, 20</w:t>
      </w:r>
      <w:r w:rsidR="009D1382">
        <w:rPr>
          <w:rFonts w:ascii="Arial" w:hAnsi="Arial" w:cs="Arial"/>
          <w:sz w:val="24"/>
          <w:szCs w:val="24"/>
        </w:rPr>
        <w:t>21</w:t>
      </w:r>
      <w:r w:rsidR="00C854E8" w:rsidRPr="00C854E8">
        <w:rPr>
          <w:rFonts w:ascii="Arial" w:hAnsi="Arial" w:cs="Arial"/>
          <w:sz w:val="24"/>
          <w:szCs w:val="24"/>
        </w:rPr>
        <w:t>)</w:t>
      </w:r>
      <w:r w:rsidR="006315AC">
        <w:rPr>
          <w:rFonts w:ascii="Arial" w:hAnsi="Arial" w:cs="Arial"/>
          <w:sz w:val="24"/>
          <w:szCs w:val="24"/>
        </w:rPr>
        <w:t xml:space="preserve"> follow</w:t>
      </w:r>
      <w:r w:rsidR="005866EA">
        <w:rPr>
          <w:rFonts w:ascii="Arial" w:hAnsi="Arial" w:cs="Arial"/>
          <w:sz w:val="24"/>
          <w:szCs w:val="24"/>
        </w:rPr>
        <w:t>ed</w:t>
      </w:r>
      <w:r w:rsidR="006315AC">
        <w:rPr>
          <w:rFonts w:ascii="Arial" w:hAnsi="Arial" w:cs="Arial"/>
          <w:sz w:val="24"/>
          <w:szCs w:val="24"/>
        </w:rPr>
        <w:t xml:space="preserve"> by </w:t>
      </w:r>
      <w:proofErr w:type="spellStart"/>
      <w:r w:rsidR="001D2D0D">
        <w:rPr>
          <w:rFonts w:ascii="Arial" w:hAnsi="Arial" w:cs="Arial"/>
          <w:sz w:val="24"/>
          <w:szCs w:val="24"/>
        </w:rPr>
        <w:t>Anova</w:t>
      </w:r>
      <w:proofErr w:type="spellEnd"/>
      <w:r w:rsidR="001D2D0D">
        <w:rPr>
          <w:rFonts w:ascii="Arial" w:hAnsi="Arial" w:cs="Arial"/>
          <w:sz w:val="24"/>
          <w:szCs w:val="24"/>
        </w:rPr>
        <w:t xml:space="preserve"> (</w:t>
      </w:r>
      <w:r w:rsidR="006315AC" w:rsidRPr="006315AC">
        <w:rPr>
          <w:rFonts w:ascii="Arial" w:hAnsi="Arial" w:cs="Arial"/>
          <w:sz w:val="24"/>
          <w:szCs w:val="24"/>
        </w:rPr>
        <w:t xml:space="preserve">package </w:t>
      </w:r>
      <w:proofErr w:type="spellStart"/>
      <w:r w:rsidR="006315AC" w:rsidRPr="006315AC">
        <w:rPr>
          <w:rFonts w:ascii="Arial" w:hAnsi="Arial" w:cs="Arial"/>
          <w:sz w:val="24"/>
          <w:szCs w:val="24"/>
        </w:rPr>
        <w:t>car</w:t>
      </w:r>
      <w:r w:rsidR="007A72CC">
        <w:rPr>
          <w:rFonts w:ascii="Arial" w:hAnsi="Arial" w:cs="Arial"/>
          <w:sz w:val="24"/>
          <w:szCs w:val="24"/>
        </w:rPr>
        <w:t>:Anova</w:t>
      </w:r>
      <w:proofErr w:type="spellEnd"/>
      <w:r w:rsidR="001D2D0D">
        <w:rPr>
          <w:rFonts w:ascii="Arial" w:hAnsi="Arial" w:cs="Arial"/>
          <w:sz w:val="24"/>
          <w:szCs w:val="24"/>
        </w:rPr>
        <w:t>,</w:t>
      </w:r>
      <w:r w:rsidR="006315AC" w:rsidRPr="006315AC">
        <w:rPr>
          <w:rFonts w:ascii="Arial" w:hAnsi="Arial" w:cs="Arial"/>
          <w:sz w:val="24"/>
          <w:szCs w:val="24"/>
        </w:rPr>
        <w:t xml:space="preserve"> Fox </w:t>
      </w:r>
      <w:r w:rsidR="006315AC" w:rsidRPr="00C953E7">
        <w:rPr>
          <w:rFonts w:ascii="Arial" w:hAnsi="Arial" w:cs="Arial"/>
          <w:sz w:val="24"/>
          <w:szCs w:val="24"/>
        </w:rPr>
        <w:t>et al.</w:t>
      </w:r>
      <w:r w:rsidR="006315AC" w:rsidRPr="006315AC">
        <w:rPr>
          <w:rFonts w:ascii="Arial" w:hAnsi="Arial" w:cs="Arial"/>
          <w:sz w:val="24"/>
          <w:szCs w:val="24"/>
        </w:rPr>
        <w:t>, 202</w:t>
      </w:r>
      <w:r w:rsidR="009D1382">
        <w:rPr>
          <w:rFonts w:ascii="Arial" w:hAnsi="Arial" w:cs="Arial"/>
          <w:sz w:val="24"/>
          <w:szCs w:val="24"/>
        </w:rPr>
        <w:t>1</w:t>
      </w:r>
      <w:r w:rsidR="006315AC" w:rsidRPr="006315AC">
        <w:rPr>
          <w:rFonts w:ascii="Arial" w:hAnsi="Arial" w:cs="Arial"/>
          <w:sz w:val="24"/>
          <w:szCs w:val="24"/>
        </w:rPr>
        <w:t>)</w:t>
      </w:r>
      <w:r w:rsidR="00647E5B" w:rsidRPr="00F92974">
        <w:rPr>
          <w:rFonts w:ascii="Arial" w:hAnsi="Arial" w:cs="Arial"/>
          <w:sz w:val="24"/>
          <w:szCs w:val="24"/>
        </w:rPr>
        <w:t>.</w:t>
      </w:r>
      <w:r w:rsidR="005A45AD" w:rsidRPr="005A45AD">
        <w:rPr>
          <w:rFonts w:ascii="Arial" w:hAnsi="Arial" w:cs="Arial"/>
          <w:sz w:val="24"/>
          <w:szCs w:val="24"/>
        </w:rPr>
        <w:t xml:space="preserve"> </w:t>
      </w:r>
      <w:r w:rsidR="00A07BC3">
        <w:rPr>
          <w:rFonts w:ascii="Arial" w:hAnsi="Arial" w:cs="Arial"/>
          <w:sz w:val="24"/>
          <w:szCs w:val="24"/>
        </w:rPr>
        <w:t>All</w:t>
      </w:r>
      <w:r w:rsidR="005A45AD" w:rsidRPr="00F92974">
        <w:rPr>
          <w:rFonts w:ascii="Arial" w:hAnsi="Arial" w:cs="Arial"/>
          <w:sz w:val="24"/>
          <w:szCs w:val="24"/>
        </w:rPr>
        <w:t xml:space="preserve"> model</w:t>
      </w:r>
      <w:r w:rsidR="00111091">
        <w:rPr>
          <w:rFonts w:ascii="Arial" w:hAnsi="Arial" w:cs="Arial"/>
          <w:sz w:val="24"/>
          <w:szCs w:val="24"/>
        </w:rPr>
        <w:t>s</w:t>
      </w:r>
      <w:r w:rsidR="005A45AD" w:rsidRPr="00F92974">
        <w:rPr>
          <w:rFonts w:ascii="Arial" w:hAnsi="Arial" w:cs="Arial"/>
          <w:sz w:val="24"/>
          <w:szCs w:val="24"/>
        </w:rPr>
        <w:t xml:space="preserve"> included treatment (control</w:t>
      </w:r>
      <w:r w:rsidR="005A45AD">
        <w:rPr>
          <w:rFonts w:ascii="Arial" w:hAnsi="Arial" w:cs="Arial"/>
          <w:sz w:val="24"/>
          <w:szCs w:val="24"/>
        </w:rPr>
        <w:t xml:space="preserve"> </w:t>
      </w:r>
      <w:r w:rsidR="005A45AD" w:rsidRPr="00923F34">
        <w:rPr>
          <w:rFonts w:ascii="Arial" w:hAnsi="Arial" w:cs="Arial"/>
          <w:i/>
          <w:iCs/>
          <w:sz w:val="24"/>
          <w:szCs w:val="24"/>
        </w:rPr>
        <w:t>vs</w:t>
      </w:r>
      <w:r w:rsidR="005A45AD">
        <w:rPr>
          <w:rFonts w:ascii="Arial" w:hAnsi="Arial" w:cs="Arial"/>
          <w:sz w:val="24"/>
          <w:szCs w:val="24"/>
        </w:rPr>
        <w:t xml:space="preserve"> </w:t>
      </w:r>
      <w:r w:rsidR="005A45AD" w:rsidRPr="00F92974">
        <w:rPr>
          <w:rFonts w:ascii="Arial" w:hAnsi="Arial" w:cs="Arial"/>
          <w:sz w:val="24"/>
          <w:szCs w:val="24"/>
        </w:rPr>
        <w:t>trout cue) and observation time as fixed effects</w:t>
      </w:r>
      <w:r w:rsidR="00111091">
        <w:rPr>
          <w:rFonts w:ascii="Arial" w:hAnsi="Arial" w:cs="Arial"/>
          <w:sz w:val="24"/>
          <w:szCs w:val="24"/>
        </w:rPr>
        <w:t>, with</w:t>
      </w:r>
      <w:r w:rsidR="005A45AD" w:rsidRPr="00F92974">
        <w:rPr>
          <w:rFonts w:ascii="Arial" w:hAnsi="Arial" w:cs="Arial"/>
          <w:sz w:val="24"/>
          <w:szCs w:val="24"/>
        </w:rPr>
        <w:t xml:space="preserve"> </w:t>
      </w:r>
      <w:r w:rsidR="00111091">
        <w:rPr>
          <w:rFonts w:ascii="Arial" w:hAnsi="Arial" w:cs="Arial"/>
          <w:sz w:val="24"/>
          <w:szCs w:val="24"/>
        </w:rPr>
        <w:t xml:space="preserve">tank nested within tadpole clutch as a </w:t>
      </w:r>
      <w:r w:rsidR="005A45AD" w:rsidRPr="00F92974">
        <w:rPr>
          <w:rFonts w:ascii="Arial" w:hAnsi="Arial" w:cs="Arial"/>
          <w:sz w:val="24"/>
          <w:szCs w:val="24"/>
        </w:rPr>
        <w:t>random effect</w:t>
      </w:r>
      <w:r w:rsidR="009053C2">
        <w:rPr>
          <w:rFonts w:ascii="Arial" w:hAnsi="Arial" w:cs="Arial"/>
          <w:sz w:val="24"/>
          <w:szCs w:val="24"/>
        </w:rPr>
        <w:t xml:space="preserve"> to account for non-independence of</w:t>
      </w:r>
      <w:r w:rsidR="000C631F">
        <w:rPr>
          <w:rFonts w:ascii="Arial" w:hAnsi="Arial" w:cs="Arial"/>
          <w:sz w:val="24"/>
          <w:szCs w:val="24"/>
        </w:rPr>
        <w:t xml:space="preserve"> </w:t>
      </w:r>
      <w:r w:rsidR="009053C2">
        <w:rPr>
          <w:rFonts w:ascii="Arial" w:hAnsi="Arial" w:cs="Arial"/>
          <w:sz w:val="24"/>
          <w:szCs w:val="24"/>
        </w:rPr>
        <w:t xml:space="preserve">observations </w:t>
      </w:r>
      <w:r w:rsidR="000C631F">
        <w:rPr>
          <w:rFonts w:ascii="Arial" w:hAnsi="Arial" w:cs="Arial"/>
          <w:sz w:val="24"/>
          <w:szCs w:val="24"/>
        </w:rPr>
        <w:t xml:space="preserve">from the same tank </w:t>
      </w:r>
      <w:r w:rsidR="009053C2">
        <w:rPr>
          <w:rFonts w:ascii="Arial" w:hAnsi="Arial" w:cs="Arial"/>
          <w:sz w:val="24"/>
          <w:szCs w:val="24"/>
        </w:rPr>
        <w:t>over time</w:t>
      </w:r>
      <w:r w:rsidR="005A45AD" w:rsidRPr="00F92974">
        <w:rPr>
          <w:rFonts w:ascii="Arial" w:hAnsi="Arial" w:cs="Arial"/>
          <w:sz w:val="24"/>
          <w:szCs w:val="24"/>
        </w:rPr>
        <w:t>.</w:t>
      </w:r>
    </w:p>
    <w:p w14:paraId="0000003E" w14:textId="542988F2" w:rsidR="008F2300" w:rsidRPr="002C375A" w:rsidRDefault="000F1092" w:rsidP="00816EB2">
      <w:pPr>
        <w:jc w:val="both"/>
        <w:rPr>
          <w:rFonts w:ascii="Arial" w:hAnsi="Arial" w:cs="Arial"/>
          <w:sz w:val="24"/>
          <w:szCs w:val="24"/>
        </w:rPr>
      </w:pPr>
      <w:r>
        <w:rPr>
          <w:rFonts w:ascii="Arial" w:hAnsi="Arial" w:cs="Arial"/>
          <w:sz w:val="24"/>
          <w:szCs w:val="24"/>
        </w:rPr>
        <w:t xml:space="preserve">To test </w:t>
      </w:r>
      <w:r w:rsidR="009E7D1D">
        <w:rPr>
          <w:rFonts w:ascii="Arial" w:hAnsi="Arial" w:cs="Arial"/>
          <w:sz w:val="24"/>
          <w:szCs w:val="24"/>
        </w:rPr>
        <w:t>tadpole response</w:t>
      </w:r>
      <w:r w:rsidR="00FD4DEC">
        <w:rPr>
          <w:rFonts w:ascii="Arial" w:hAnsi="Arial" w:cs="Arial"/>
          <w:sz w:val="24"/>
          <w:szCs w:val="24"/>
        </w:rPr>
        <w:t>s</w:t>
      </w:r>
      <w:r w:rsidR="009E7D1D">
        <w:rPr>
          <w:rFonts w:ascii="Arial" w:hAnsi="Arial" w:cs="Arial"/>
          <w:sz w:val="24"/>
          <w:szCs w:val="24"/>
        </w:rPr>
        <w:t xml:space="preserve"> to prolonged expos</w:t>
      </w:r>
      <w:r w:rsidR="00F97FF3">
        <w:rPr>
          <w:rFonts w:ascii="Arial" w:hAnsi="Arial" w:cs="Arial"/>
          <w:sz w:val="24"/>
          <w:szCs w:val="24"/>
        </w:rPr>
        <w:t>ure</w:t>
      </w:r>
      <w:r w:rsidR="009E7D1D">
        <w:rPr>
          <w:rFonts w:ascii="Arial" w:hAnsi="Arial" w:cs="Arial"/>
          <w:sz w:val="24"/>
          <w:szCs w:val="24"/>
        </w:rPr>
        <w:t xml:space="preserve"> to </w:t>
      </w:r>
      <w:r w:rsidR="00F97FF3">
        <w:rPr>
          <w:rFonts w:ascii="Arial" w:hAnsi="Arial" w:cs="Arial"/>
          <w:sz w:val="24"/>
          <w:szCs w:val="24"/>
        </w:rPr>
        <w:t xml:space="preserve">trout </w:t>
      </w:r>
      <w:r w:rsidR="009E7D1D">
        <w:rPr>
          <w:rFonts w:ascii="Arial" w:hAnsi="Arial" w:cs="Arial"/>
          <w:sz w:val="24"/>
          <w:szCs w:val="24"/>
        </w:rPr>
        <w:t xml:space="preserve">chemical cues and density </w:t>
      </w:r>
      <w:r w:rsidR="001D2D0D">
        <w:rPr>
          <w:rFonts w:ascii="Arial" w:hAnsi="Arial" w:cs="Arial"/>
          <w:sz w:val="24"/>
          <w:szCs w:val="24"/>
        </w:rPr>
        <w:t>(Experiment 3)</w:t>
      </w:r>
      <w:r w:rsidR="00EA08FE">
        <w:rPr>
          <w:rFonts w:ascii="Arial" w:hAnsi="Arial" w:cs="Arial"/>
          <w:sz w:val="24"/>
          <w:szCs w:val="24"/>
        </w:rPr>
        <w:t>,</w:t>
      </w:r>
      <w:r w:rsidR="009E7D1D">
        <w:rPr>
          <w:rFonts w:ascii="Arial" w:hAnsi="Arial" w:cs="Arial"/>
          <w:sz w:val="24"/>
          <w:szCs w:val="24"/>
        </w:rPr>
        <w:t xml:space="preserve"> we</w:t>
      </w:r>
      <w:r w:rsidR="00361E99">
        <w:rPr>
          <w:rFonts w:ascii="Arial" w:hAnsi="Arial" w:cs="Arial"/>
          <w:sz w:val="24"/>
          <w:szCs w:val="24"/>
        </w:rPr>
        <w:t xml:space="preserve"> </w:t>
      </w:r>
      <w:r w:rsidR="007A72CC">
        <w:rPr>
          <w:rFonts w:ascii="Arial" w:hAnsi="Arial" w:cs="Arial"/>
          <w:sz w:val="24"/>
          <w:szCs w:val="24"/>
        </w:rPr>
        <w:t>analy</w:t>
      </w:r>
      <w:r w:rsidR="00EA08FE">
        <w:rPr>
          <w:rFonts w:ascii="Arial" w:hAnsi="Arial" w:cs="Arial"/>
          <w:sz w:val="24"/>
          <w:szCs w:val="24"/>
        </w:rPr>
        <w:t>z</w:t>
      </w:r>
      <w:r w:rsidR="007A72CC">
        <w:rPr>
          <w:rFonts w:ascii="Arial" w:hAnsi="Arial" w:cs="Arial"/>
          <w:sz w:val="24"/>
          <w:szCs w:val="24"/>
        </w:rPr>
        <w:t xml:space="preserve">ed </w:t>
      </w:r>
      <w:r w:rsidR="00F97FF3">
        <w:rPr>
          <w:rFonts w:ascii="Arial" w:hAnsi="Arial" w:cs="Arial"/>
          <w:sz w:val="24"/>
          <w:szCs w:val="24"/>
        </w:rPr>
        <w:t>data for</w:t>
      </w:r>
      <w:r w:rsidR="00361E99">
        <w:rPr>
          <w:rFonts w:ascii="Arial" w:hAnsi="Arial" w:cs="Arial"/>
          <w:sz w:val="24"/>
          <w:szCs w:val="24"/>
        </w:rPr>
        <w:t xml:space="preserve"> </w:t>
      </w:r>
      <w:r w:rsidR="00364993" w:rsidRPr="00BA6AD3">
        <w:rPr>
          <w:rFonts w:ascii="Arial" w:hAnsi="Arial" w:cs="Arial"/>
          <w:sz w:val="24"/>
          <w:szCs w:val="24"/>
        </w:rPr>
        <w:t>body length, tail length, total length, weight</w:t>
      </w:r>
      <w:r w:rsidR="00EA08FE">
        <w:rPr>
          <w:rFonts w:ascii="Arial" w:hAnsi="Arial" w:cs="Arial"/>
          <w:sz w:val="24"/>
          <w:szCs w:val="24"/>
        </w:rPr>
        <w:t xml:space="preserve"> </w:t>
      </w:r>
      <w:r w:rsidR="00F97FF3">
        <w:rPr>
          <w:rFonts w:ascii="Arial" w:hAnsi="Arial" w:cs="Arial"/>
          <w:sz w:val="24"/>
          <w:szCs w:val="24"/>
        </w:rPr>
        <w:t>and</w:t>
      </w:r>
      <w:r w:rsidR="00364993" w:rsidRPr="00BA6AD3">
        <w:rPr>
          <w:rFonts w:ascii="Arial" w:hAnsi="Arial" w:cs="Arial"/>
          <w:sz w:val="24"/>
          <w:szCs w:val="24"/>
        </w:rPr>
        <w:t xml:space="preserve"> </w:t>
      </w:r>
      <w:r w:rsidR="00EA08FE">
        <w:rPr>
          <w:rFonts w:ascii="Arial" w:hAnsi="Arial" w:cs="Arial"/>
          <w:sz w:val="24"/>
          <w:szCs w:val="24"/>
        </w:rPr>
        <w:t xml:space="preserve">developmental </w:t>
      </w:r>
      <w:r w:rsidR="00364993" w:rsidRPr="00BA6AD3">
        <w:rPr>
          <w:rFonts w:ascii="Arial" w:hAnsi="Arial" w:cs="Arial"/>
          <w:sz w:val="24"/>
          <w:szCs w:val="24"/>
        </w:rPr>
        <w:t>stage</w:t>
      </w:r>
      <w:r w:rsidR="00364993">
        <w:rPr>
          <w:rFonts w:ascii="Arial" w:hAnsi="Arial" w:cs="Arial"/>
          <w:sz w:val="24"/>
          <w:szCs w:val="24"/>
        </w:rPr>
        <w:t xml:space="preserve"> </w:t>
      </w:r>
      <w:r w:rsidR="007A72CC">
        <w:rPr>
          <w:rFonts w:ascii="Arial" w:hAnsi="Arial" w:cs="Arial"/>
          <w:sz w:val="24"/>
          <w:szCs w:val="24"/>
        </w:rPr>
        <w:t>using</w:t>
      </w:r>
      <w:r w:rsidR="00361E99">
        <w:rPr>
          <w:rFonts w:ascii="Arial" w:hAnsi="Arial" w:cs="Arial"/>
          <w:sz w:val="24"/>
          <w:szCs w:val="24"/>
        </w:rPr>
        <w:t xml:space="preserve"> </w:t>
      </w:r>
      <w:r w:rsidR="00361E99" w:rsidRPr="00F92974">
        <w:rPr>
          <w:rFonts w:ascii="Arial" w:hAnsi="Arial" w:cs="Arial"/>
          <w:sz w:val="24"/>
          <w:szCs w:val="24"/>
        </w:rPr>
        <w:t>generalized linear mixed effects model</w:t>
      </w:r>
      <w:r w:rsidR="007A72CC">
        <w:rPr>
          <w:rFonts w:ascii="Arial" w:hAnsi="Arial" w:cs="Arial"/>
          <w:sz w:val="24"/>
          <w:szCs w:val="24"/>
        </w:rPr>
        <w:t>s</w:t>
      </w:r>
      <w:r w:rsidR="00361E99">
        <w:rPr>
          <w:rFonts w:ascii="Arial" w:hAnsi="Arial" w:cs="Arial"/>
          <w:sz w:val="24"/>
          <w:szCs w:val="24"/>
        </w:rPr>
        <w:t xml:space="preserve"> </w:t>
      </w:r>
      <w:r w:rsidR="007A72CC">
        <w:rPr>
          <w:rFonts w:ascii="Arial" w:hAnsi="Arial" w:cs="Arial"/>
          <w:sz w:val="24"/>
          <w:szCs w:val="24"/>
        </w:rPr>
        <w:t>(</w:t>
      </w:r>
      <w:r w:rsidR="00361E99">
        <w:rPr>
          <w:rFonts w:ascii="Arial" w:hAnsi="Arial" w:cs="Arial"/>
          <w:sz w:val="24"/>
          <w:szCs w:val="24"/>
        </w:rPr>
        <w:t xml:space="preserve">package </w:t>
      </w:r>
      <w:proofErr w:type="spellStart"/>
      <w:proofErr w:type="gramStart"/>
      <w:r w:rsidR="00361E99">
        <w:rPr>
          <w:rFonts w:ascii="Arial" w:hAnsi="Arial" w:cs="Arial"/>
          <w:sz w:val="24"/>
          <w:szCs w:val="24"/>
        </w:rPr>
        <w:t>lmerTest:lmer</w:t>
      </w:r>
      <w:proofErr w:type="spellEnd"/>
      <w:proofErr w:type="gramEnd"/>
      <w:r w:rsidR="007A72CC">
        <w:rPr>
          <w:rFonts w:ascii="Arial" w:hAnsi="Arial" w:cs="Arial"/>
          <w:sz w:val="24"/>
          <w:szCs w:val="24"/>
        </w:rPr>
        <w:t>,</w:t>
      </w:r>
      <w:r w:rsidR="00361E99">
        <w:rPr>
          <w:rFonts w:ascii="Arial" w:hAnsi="Arial" w:cs="Arial"/>
          <w:sz w:val="24"/>
          <w:szCs w:val="24"/>
        </w:rPr>
        <w:t xml:space="preserve"> </w:t>
      </w:r>
      <w:r w:rsidR="008213EB" w:rsidRPr="008213EB">
        <w:rPr>
          <w:rFonts w:ascii="Arial" w:hAnsi="Arial" w:cs="Arial"/>
          <w:sz w:val="24"/>
          <w:szCs w:val="24"/>
        </w:rPr>
        <w:t xml:space="preserve">Kuznetsova </w:t>
      </w:r>
      <w:r w:rsidR="008213EB" w:rsidRPr="00A1031C">
        <w:rPr>
          <w:rFonts w:ascii="Arial" w:hAnsi="Arial" w:cs="Arial"/>
          <w:i/>
          <w:iCs/>
          <w:sz w:val="24"/>
          <w:szCs w:val="24"/>
        </w:rPr>
        <w:t>et al.</w:t>
      </w:r>
      <w:r w:rsidR="008213EB" w:rsidRPr="008213EB">
        <w:rPr>
          <w:rFonts w:ascii="Arial" w:hAnsi="Arial" w:cs="Arial"/>
          <w:sz w:val="24"/>
          <w:szCs w:val="24"/>
        </w:rPr>
        <w:t>, 20</w:t>
      </w:r>
      <w:r w:rsidR="0033759E">
        <w:rPr>
          <w:rFonts w:ascii="Arial" w:hAnsi="Arial" w:cs="Arial"/>
          <w:sz w:val="24"/>
          <w:szCs w:val="24"/>
        </w:rPr>
        <w:t>20</w:t>
      </w:r>
      <w:r w:rsidR="008213EB" w:rsidRPr="008213EB">
        <w:rPr>
          <w:rFonts w:ascii="Arial" w:hAnsi="Arial" w:cs="Arial"/>
          <w:sz w:val="24"/>
          <w:szCs w:val="24"/>
        </w:rPr>
        <w:t>)</w:t>
      </w:r>
      <w:r w:rsidR="008213EB">
        <w:rPr>
          <w:rFonts w:ascii="Arial" w:hAnsi="Arial" w:cs="Arial"/>
          <w:sz w:val="24"/>
          <w:szCs w:val="24"/>
        </w:rPr>
        <w:t xml:space="preserve"> follow</w:t>
      </w:r>
      <w:r w:rsidR="00F97ECA">
        <w:rPr>
          <w:rFonts w:ascii="Arial" w:hAnsi="Arial" w:cs="Arial"/>
          <w:sz w:val="24"/>
          <w:szCs w:val="24"/>
        </w:rPr>
        <w:t>ed</w:t>
      </w:r>
      <w:r w:rsidR="008213EB">
        <w:rPr>
          <w:rFonts w:ascii="Arial" w:hAnsi="Arial" w:cs="Arial"/>
          <w:sz w:val="24"/>
          <w:szCs w:val="24"/>
        </w:rPr>
        <w:t xml:space="preserve"> by </w:t>
      </w:r>
      <w:proofErr w:type="spellStart"/>
      <w:r w:rsidR="007A72CC">
        <w:rPr>
          <w:rFonts w:ascii="Arial" w:hAnsi="Arial" w:cs="Arial"/>
          <w:sz w:val="24"/>
          <w:szCs w:val="24"/>
        </w:rPr>
        <w:t>Anova</w:t>
      </w:r>
      <w:proofErr w:type="spellEnd"/>
      <w:r w:rsidR="007A72CC">
        <w:rPr>
          <w:rFonts w:ascii="Arial" w:hAnsi="Arial" w:cs="Arial"/>
          <w:sz w:val="24"/>
          <w:szCs w:val="24"/>
        </w:rPr>
        <w:t xml:space="preserve"> (</w:t>
      </w:r>
      <w:r w:rsidR="008213EB">
        <w:rPr>
          <w:rFonts w:ascii="Arial" w:hAnsi="Arial" w:cs="Arial"/>
          <w:sz w:val="24"/>
          <w:szCs w:val="24"/>
        </w:rPr>
        <w:t xml:space="preserve">package </w:t>
      </w:r>
      <w:proofErr w:type="spellStart"/>
      <w:r w:rsidR="008213EB" w:rsidRPr="006315AC">
        <w:rPr>
          <w:rFonts w:ascii="Arial" w:hAnsi="Arial" w:cs="Arial"/>
          <w:sz w:val="24"/>
          <w:szCs w:val="24"/>
        </w:rPr>
        <w:t>car:Anova</w:t>
      </w:r>
      <w:proofErr w:type="spellEnd"/>
      <w:r w:rsidR="007A72CC">
        <w:rPr>
          <w:rFonts w:ascii="Arial" w:hAnsi="Arial" w:cs="Arial"/>
          <w:sz w:val="24"/>
          <w:szCs w:val="24"/>
        </w:rPr>
        <w:t>,</w:t>
      </w:r>
      <w:r w:rsidR="008213EB" w:rsidRPr="006315AC">
        <w:rPr>
          <w:rFonts w:ascii="Arial" w:hAnsi="Arial" w:cs="Arial"/>
          <w:sz w:val="24"/>
          <w:szCs w:val="24"/>
        </w:rPr>
        <w:t xml:space="preserve"> Fox </w:t>
      </w:r>
      <w:r w:rsidR="008213EB" w:rsidRPr="00A1031C">
        <w:rPr>
          <w:rFonts w:ascii="Arial" w:hAnsi="Arial" w:cs="Arial"/>
          <w:i/>
          <w:iCs/>
          <w:sz w:val="24"/>
          <w:szCs w:val="24"/>
        </w:rPr>
        <w:t>et al.</w:t>
      </w:r>
      <w:r w:rsidR="008213EB" w:rsidRPr="006315AC">
        <w:rPr>
          <w:rFonts w:ascii="Arial" w:hAnsi="Arial" w:cs="Arial"/>
          <w:sz w:val="24"/>
          <w:szCs w:val="24"/>
        </w:rPr>
        <w:t>, 202</w:t>
      </w:r>
      <w:r w:rsidR="0033759E">
        <w:rPr>
          <w:rFonts w:ascii="Arial" w:hAnsi="Arial" w:cs="Arial"/>
          <w:sz w:val="24"/>
          <w:szCs w:val="24"/>
        </w:rPr>
        <w:t>1</w:t>
      </w:r>
      <w:r w:rsidR="008213EB" w:rsidRPr="006315AC">
        <w:rPr>
          <w:rFonts w:ascii="Arial" w:hAnsi="Arial" w:cs="Arial"/>
          <w:sz w:val="24"/>
          <w:szCs w:val="24"/>
        </w:rPr>
        <w:t>)</w:t>
      </w:r>
      <w:r w:rsidR="008213EB" w:rsidRPr="00F92974">
        <w:rPr>
          <w:rFonts w:ascii="Arial" w:hAnsi="Arial" w:cs="Arial"/>
          <w:sz w:val="24"/>
          <w:szCs w:val="24"/>
        </w:rPr>
        <w:t>.</w:t>
      </w:r>
      <w:r w:rsidR="008213EB">
        <w:rPr>
          <w:rFonts w:ascii="Arial" w:hAnsi="Arial" w:cs="Arial"/>
          <w:sz w:val="24"/>
          <w:szCs w:val="24"/>
        </w:rPr>
        <w:t xml:space="preserve"> </w:t>
      </w:r>
      <w:r w:rsidR="0032525C">
        <w:rPr>
          <w:rFonts w:ascii="Arial" w:hAnsi="Arial" w:cs="Arial"/>
          <w:sz w:val="24"/>
          <w:szCs w:val="24"/>
        </w:rPr>
        <w:t>These models include</w:t>
      </w:r>
      <w:r w:rsidR="007A72CC">
        <w:rPr>
          <w:rFonts w:ascii="Arial" w:hAnsi="Arial" w:cs="Arial"/>
          <w:sz w:val="24"/>
          <w:szCs w:val="24"/>
        </w:rPr>
        <w:t>d</w:t>
      </w:r>
      <w:r w:rsidR="0032525C">
        <w:rPr>
          <w:rFonts w:ascii="Arial" w:hAnsi="Arial" w:cs="Arial"/>
          <w:sz w:val="24"/>
          <w:szCs w:val="24"/>
        </w:rPr>
        <w:t xml:space="preserve"> </w:t>
      </w:r>
      <w:r w:rsidR="00FB59D1">
        <w:rPr>
          <w:rFonts w:ascii="Arial" w:hAnsi="Arial" w:cs="Arial"/>
          <w:sz w:val="24"/>
          <w:szCs w:val="24"/>
        </w:rPr>
        <w:t>treatment (</w:t>
      </w:r>
      <w:r w:rsidR="00EA08FE">
        <w:rPr>
          <w:rFonts w:ascii="Arial" w:hAnsi="Arial" w:cs="Arial"/>
          <w:sz w:val="24"/>
          <w:szCs w:val="24"/>
        </w:rPr>
        <w:t xml:space="preserve">control </w:t>
      </w:r>
      <w:r w:rsidR="00EA08FE" w:rsidRPr="00EF3306">
        <w:rPr>
          <w:rFonts w:ascii="Arial" w:hAnsi="Arial" w:cs="Arial"/>
          <w:i/>
          <w:iCs/>
          <w:sz w:val="24"/>
          <w:szCs w:val="24"/>
        </w:rPr>
        <w:t>vs</w:t>
      </w:r>
      <w:r w:rsidR="00EA08FE">
        <w:rPr>
          <w:rFonts w:ascii="Arial" w:hAnsi="Arial" w:cs="Arial"/>
          <w:sz w:val="24"/>
          <w:szCs w:val="24"/>
        </w:rPr>
        <w:t xml:space="preserve"> </w:t>
      </w:r>
      <w:r w:rsidR="00FB59D1">
        <w:rPr>
          <w:rFonts w:ascii="Arial" w:hAnsi="Arial" w:cs="Arial"/>
          <w:sz w:val="24"/>
          <w:szCs w:val="24"/>
        </w:rPr>
        <w:t>trout cue), density (2,</w:t>
      </w:r>
      <w:r w:rsidR="00F97ECA">
        <w:rPr>
          <w:rFonts w:ascii="Arial" w:hAnsi="Arial" w:cs="Arial"/>
          <w:sz w:val="24"/>
          <w:szCs w:val="24"/>
        </w:rPr>
        <w:t xml:space="preserve"> </w:t>
      </w:r>
      <w:r w:rsidR="00FB59D1">
        <w:rPr>
          <w:rFonts w:ascii="Arial" w:hAnsi="Arial" w:cs="Arial"/>
          <w:sz w:val="24"/>
          <w:szCs w:val="24"/>
        </w:rPr>
        <w:t>4 or 8 tadpoles)</w:t>
      </w:r>
      <w:r w:rsidR="007A72CC">
        <w:rPr>
          <w:rFonts w:ascii="Arial" w:hAnsi="Arial" w:cs="Arial"/>
          <w:sz w:val="24"/>
          <w:szCs w:val="24"/>
        </w:rPr>
        <w:t>,</w:t>
      </w:r>
      <w:r w:rsidR="00BA6AD3">
        <w:rPr>
          <w:rFonts w:ascii="Arial" w:hAnsi="Arial" w:cs="Arial"/>
          <w:sz w:val="24"/>
          <w:szCs w:val="24"/>
        </w:rPr>
        <w:t xml:space="preserve"> </w:t>
      </w:r>
      <w:r w:rsidR="007A72CC">
        <w:rPr>
          <w:rFonts w:ascii="Arial" w:hAnsi="Arial" w:cs="Arial"/>
          <w:sz w:val="24"/>
          <w:szCs w:val="24"/>
        </w:rPr>
        <w:t xml:space="preserve">the </w:t>
      </w:r>
      <w:r w:rsidR="00BA6AD3" w:rsidRPr="002C375A">
        <w:rPr>
          <w:rFonts w:ascii="Arial" w:hAnsi="Arial" w:cs="Arial"/>
          <w:sz w:val="24"/>
          <w:szCs w:val="24"/>
        </w:rPr>
        <w:t>treatment</w:t>
      </w:r>
      <w:r w:rsidR="007A72CC">
        <w:rPr>
          <w:rFonts w:ascii="Arial" w:hAnsi="Arial" w:cs="Arial"/>
          <w:sz w:val="24"/>
          <w:szCs w:val="24"/>
        </w:rPr>
        <w:t xml:space="preserve"> x </w:t>
      </w:r>
      <w:r w:rsidR="00BA6AD3" w:rsidRPr="002C375A">
        <w:rPr>
          <w:rFonts w:ascii="Arial" w:hAnsi="Arial" w:cs="Arial"/>
          <w:sz w:val="24"/>
          <w:szCs w:val="24"/>
        </w:rPr>
        <w:t>density interaction</w:t>
      </w:r>
      <w:r w:rsidR="00CB1CFB">
        <w:rPr>
          <w:rFonts w:ascii="Arial" w:hAnsi="Arial" w:cs="Arial"/>
          <w:sz w:val="24"/>
          <w:szCs w:val="24"/>
        </w:rPr>
        <w:t>,</w:t>
      </w:r>
      <w:r w:rsidR="00FB59D1" w:rsidRPr="002C375A">
        <w:rPr>
          <w:rFonts w:ascii="Arial" w:hAnsi="Arial" w:cs="Arial"/>
          <w:sz w:val="24"/>
          <w:szCs w:val="24"/>
        </w:rPr>
        <w:t xml:space="preserve"> </w:t>
      </w:r>
      <w:r w:rsidR="007A72CC">
        <w:rPr>
          <w:rFonts w:ascii="Arial" w:hAnsi="Arial" w:cs="Arial"/>
          <w:sz w:val="24"/>
          <w:szCs w:val="24"/>
        </w:rPr>
        <w:t>and</w:t>
      </w:r>
      <w:r w:rsidR="00FB59D1" w:rsidRPr="002C375A">
        <w:rPr>
          <w:rFonts w:ascii="Arial" w:hAnsi="Arial" w:cs="Arial"/>
          <w:sz w:val="24"/>
          <w:szCs w:val="24"/>
        </w:rPr>
        <w:t xml:space="preserve"> observation time as </w:t>
      </w:r>
      <w:r w:rsidR="00125C80">
        <w:rPr>
          <w:rFonts w:ascii="Arial" w:hAnsi="Arial" w:cs="Arial"/>
          <w:sz w:val="24"/>
          <w:szCs w:val="24"/>
        </w:rPr>
        <w:t>fixed effects</w:t>
      </w:r>
      <w:r w:rsidR="00EA08FE">
        <w:rPr>
          <w:rFonts w:ascii="Arial" w:hAnsi="Arial" w:cs="Arial"/>
          <w:sz w:val="24"/>
          <w:szCs w:val="24"/>
        </w:rPr>
        <w:t>. Tank was included as a random effect to account f</w:t>
      </w:r>
      <w:r w:rsidR="00710772">
        <w:rPr>
          <w:rFonts w:ascii="Arial" w:hAnsi="Arial" w:cs="Arial"/>
          <w:sz w:val="24"/>
          <w:szCs w:val="24"/>
        </w:rPr>
        <w:t>or</w:t>
      </w:r>
      <w:r w:rsidR="00EA08FE">
        <w:rPr>
          <w:rFonts w:ascii="Arial" w:hAnsi="Arial" w:cs="Arial"/>
          <w:sz w:val="24"/>
          <w:szCs w:val="24"/>
        </w:rPr>
        <w:t xml:space="preserve"> non-independence </w:t>
      </w:r>
      <w:r w:rsidR="00710772">
        <w:rPr>
          <w:rFonts w:ascii="Arial" w:hAnsi="Arial" w:cs="Arial"/>
          <w:sz w:val="24"/>
          <w:szCs w:val="24"/>
        </w:rPr>
        <w:t xml:space="preserve">of </w:t>
      </w:r>
      <w:r w:rsidR="00EA08FE">
        <w:rPr>
          <w:rFonts w:ascii="Arial" w:hAnsi="Arial" w:cs="Arial"/>
          <w:sz w:val="24"/>
          <w:szCs w:val="24"/>
        </w:rPr>
        <w:t xml:space="preserve">observations </w:t>
      </w:r>
      <w:r w:rsidR="00710772">
        <w:rPr>
          <w:rFonts w:ascii="Arial" w:hAnsi="Arial" w:cs="Arial"/>
          <w:sz w:val="24"/>
          <w:szCs w:val="24"/>
        </w:rPr>
        <w:t xml:space="preserve">from the same tank </w:t>
      </w:r>
      <w:r w:rsidR="00EA08FE">
        <w:rPr>
          <w:rFonts w:ascii="Arial" w:hAnsi="Arial" w:cs="Arial"/>
          <w:sz w:val="24"/>
          <w:szCs w:val="24"/>
        </w:rPr>
        <w:t>over time</w:t>
      </w:r>
      <w:r w:rsidR="00FB59D1" w:rsidRPr="002C375A">
        <w:rPr>
          <w:rFonts w:ascii="Arial" w:hAnsi="Arial" w:cs="Arial"/>
          <w:sz w:val="24"/>
          <w:szCs w:val="24"/>
        </w:rPr>
        <w:t>.</w:t>
      </w:r>
      <w:r w:rsidR="00024030" w:rsidRPr="002C375A">
        <w:rPr>
          <w:rFonts w:ascii="Arial" w:hAnsi="Arial" w:cs="Arial"/>
          <w:sz w:val="24"/>
          <w:szCs w:val="24"/>
        </w:rPr>
        <w:t xml:space="preserve"> </w:t>
      </w:r>
      <w:r w:rsidR="008C2463">
        <w:rPr>
          <w:rFonts w:ascii="Arial" w:hAnsi="Arial" w:cs="Arial"/>
          <w:sz w:val="24"/>
          <w:szCs w:val="24"/>
        </w:rPr>
        <w:t>We analy</w:t>
      </w:r>
      <w:r w:rsidR="00EA08FE">
        <w:rPr>
          <w:rFonts w:ascii="Arial" w:hAnsi="Arial" w:cs="Arial"/>
          <w:sz w:val="24"/>
          <w:szCs w:val="24"/>
        </w:rPr>
        <w:t>z</w:t>
      </w:r>
      <w:r w:rsidR="008C2463">
        <w:rPr>
          <w:rFonts w:ascii="Arial" w:hAnsi="Arial" w:cs="Arial"/>
          <w:sz w:val="24"/>
          <w:szCs w:val="24"/>
        </w:rPr>
        <w:t xml:space="preserve">ed survival </w:t>
      </w:r>
      <w:r w:rsidR="00DA6911" w:rsidRPr="002C375A">
        <w:rPr>
          <w:rFonts w:ascii="Arial" w:hAnsi="Arial" w:cs="Arial"/>
          <w:sz w:val="24"/>
          <w:szCs w:val="24"/>
        </w:rPr>
        <w:t xml:space="preserve">data </w:t>
      </w:r>
      <w:r w:rsidR="008C2463">
        <w:rPr>
          <w:rFonts w:ascii="Arial" w:hAnsi="Arial" w:cs="Arial"/>
          <w:sz w:val="24"/>
          <w:szCs w:val="24"/>
        </w:rPr>
        <w:t xml:space="preserve">as a </w:t>
      </w:r>
      <w:r w:rsidR="00DA6911" w:rsidRPr="002C375A">
        <w:rPr>
          <w:rFonts w:ascii="Arial" w:hAnsi="Arial" w:cs="Arial"/>
          <w:sz w:val="24"/>
          <w:szCs w:val="24"/>
        </w:rPr>
        <w:t xml:space="preserve">binomial </w:t>
      </w:r>
      <w:r w:rsidR="008C2463">
        <w:rPr>
          <w:rFonts w:ascii="Arial" w:hAnsi="Arial" w:cs="Arial"/>
          <w:sz w:val="24"/>
          <w:szCs w:val="24"/>
        </w:rPr>
        <w:t xml:space="preserve">response (tadpole </w:t>
      </w:r>
      <w:r w:rsidR="00DA6911" w:rsidRPr="002C375A">
        <w:rPr>
          <w:rFonts w:ascii="Arial" w:hAnsi="Arial" w:cs="Arial"/>
          <w:sz w:val="24"/>
          <w:szCs w:val="24"/>
        </w:rPr>
        <w:t>alive</w:t>
      </w:r>
      <w:r w:rsidR="008C2463">
        <w:rPr>
          <w:rFonts w:ascii="Arial" w:hAnsi="Arial" w:cs="Arial"/>
          <w:sz w:val="24"/>
          <w:szCs w:val="24"/>
        </w:rPr>
        <w:t xml:space="preserve"> </w:t>
      </w:r>
      <w:r w:rsidR="008C2463" w:rsidRPr="00EF3306">
        <w:rPr>
          <w:rFonts w:ascii="Arial" w:hAnsi="Arial" w:cs="Arial"/>
          <w:i/>
          <w:iCs/>
          <w:sz w:val="24"/>
          <w:szCs w:val="24"/>
        </w:rPr>
        <w:t>vs</w:t>
      </w:r>
      <w:r w:rsidR="008C2463">
        <w:rPr>
          <w:rFonts w:ascii="Arial" w:hAnsi="Arial" w:cs="Arial"/>
          <w:sz w:val="24"/>
          <w:szCs w:val="24"/>
        </w:rPr>
        <w:t xml:space="preserve"> </w:t>
      </w:r>
      <w:r w:rsidR="00DA6911" w:rsidRPr="002C375A">
        <w:rPr>
          <w:rFonts w:ascii="Arial" w:hAnsi="Arial" w:cs="Arial"/>
          <w:sz w:val="24"/>
          <w:szCs w:val="24"/>
        </w:rPr>
        <w:t>dead</w:t>
      </w:r>
      <w:r w:rsidR="008C2463">
        <w:rPr>
          <w:rFonts w:ascii="Arial" w:hAnsi="Arial" w:cs="Arial"/>
          <w:sz w:val="24"/>
          <w:szCs w:val="24"/>
        </w:rPr>
        <w:t xml:space="preserve">, as described </w:t>
      </w:r>
      <w:r w:rsidR="00B7029B">
        <w:rPr>
          <w:rFonts w:ascii="Arial" w:hAnsi="Arial" w:cs="Arial"/>
          <w:sz w:val="24"/>
          <w:szCs w:val="24"/>
        </w:rPr>
        <w:t>for above for binomial analyses in Experiments 1 and 2, followed by Tukey tests</w:t>
      </w:r>
      <w:r w:rsidR="00DA6911" w:rsidRPr="002C375A">
        <w:rPr>
          <w:rFonts w:ascii="Arial" w:hAnsi="Arial" w:cs="Arial"/>
          <w:sz w:val="24"/>
          <w:szCs w:val="24"/>
        </w:rPr>
        <w:t xml:space="preserve">) </w:t>
      </w:r>
      <w:r w:rsidR="008C2463">
        <w:rPr>
          <w:rFonts w:ascii="Arial" w:hAnsi="Arial" w:cs="Arial"/>
          <w:sz w:val="24"/>
          <w:szCs w:val="24"/>
        </w:rPr>
        <w:t>using the</w:t>
      </w:r>
      <w:r w:rsidR="00B237B9">
        <w:rPr>
          <w:rFonts w:ascii="Arial" w:hAnsi="Arial" w:cs="Arial"/>
          <w:sz w:val="24"/>
          <w:szCs w:val="24"/>
        </w:rPr>
        <w:t xml:space="preserve"> sam</w:t>
      </w:r>
      <w:r w:rsidR="008C2463">
        <w:rPr>
          <w:rFonts w:ascii="Arial" w:hAnsi="Arial" w:cs="Arial"/>
          <w:sz w:val="24"/>
          <w:szCs w:val="24"/>
        </w:rPr>
        <w:t>e</w:t>
      </w:r>
      <w:r w:rsidR="00B237B9">
        <w:rPr>
          <w:rFonts w:ascii="Arial" w:hAnsi="Arial" w:cs="Arial"/>
          <w:sz w:val="24"/>
          <w:szCs w:val="24"/>
        </w:rPr>
        <w:t xml:space="preserve"> </w:t>
      </w:r>
      <w:r w:rsidR="008C2463">
        <w:rPr>
          <w:rFonts w:ascii="Arial" w:hAnsi="Arial" w:cs="Arial"/>
          <w:sz w:val="24"/>
          <w:szCs w:val="24"/>
        </w:rPr>
        <w:t>mixed</w:t>
      </w:r>
      <w:r w:rsidR="00B7029B">
        <w:rPr>
          <w:rFonts w:ascii="Arial" w:hAnsi="Arial" w:cs="Arial"/>
          <w:sz w:val="24"/>
          <w:szCs w:val="24"/>
        </w:rPr>
        <w:t xml:space="preserve"> </w:t>
      </w:r>
      <w:r w:rsidR="008C2463">
        <w:rPr>
          <w:rFonts w:ascii="Arial" w:hAnsi="Arial" w:cs="Arial"/>
          <w:sz w:val="24"/>
          <w:szCs w:val="24"/>
        </w:rPr>
        <w:t xml:space="preserve">effects </w:t>
      </w:r>
      <w:r w:rsidR="00B237B9">
        <w:rPr>
          <w:rFonts w:ascii="Arial" w:hAnsi="Arial" w:cs="Arial"/>
          <w:sz w:val="24"/>
          <w:szCs w:val="24"/>
        </w:rPr>
        <w:t>model</w:t>
      </w:r>
      <w:r w:rsidR="008C2463">
        <w:rPr>
          <w:rFonts w:ascii="Arial" w:hAnsi="Arial" w:cs="Arial"/>
          <w:sz w:val="24"/>
          <w:szCs w:val="24"/>
        </w:rPr>
        <w:t xml:space="preserve"> structure</w:t>
      </w:r>
      <w:r w:rsidR="00DA6911" w:rsidRPr="002C375A">
        <w:rPr>
          <w:rFonts w:ascii="Arial" w:hAnsi="Arial" w:cs="Arial"/>
          <w:sz w:val="24"/>
          <w:szCs w:val="24"/>
        </w:rPr>
        <w:t>.</w:t>
      </w:r>
      <w:r w:rsidR="00816EB2" w:rsidRPr="002C375A">
        <w:rPr>
          <w:rFonts w:ascii="Arial" w:hAnsi="Arial" w:cs="Arial"/>
          <w:sz w:val="24"/>
          <w:szCs w:val="24"/>
        </w:rPr>
        <w:t xml:space="preserve"> To account for convergence issues </w:t>
      </w:r>
      <w:r w:rsidR="00EA08FE">
        <w:rPr>
          <w:rFonts w:ascii="Arial" w:hAnsi="Arial" w:cs="Arial"/>
          <w:sz w:val="24"/>
          <w:szCs w:val="24"/>
        </w:rPr>
        <w:t xml:space="preserve">in the survival analysis </w:t>
      </w:r>
      <w:r w:rsidR="00816EB2" w:rsidRPr="002C375A">
        <w:rPr>
          <w:rFonts w:ascii="Arial" w:hAnsi="Arial" w:cs="Arial"/>
          <w:sz w:val="24"/>
          <w:szCs w:val="24"/>
        </w:rPr>
        <w:t>(due to 100% survival in the “2 tadpoles” density treatment), we allocated one tadpole to have died in this treatment to obtain a conservative estimate of effect</w:t>
      </w:r>
      <w:r w:rsidR="00535BEC" w:rsidRPr="002C375A">
        <w:rPr>
          <w:rFonts w:ascii="Arial" w:hAnsi="Arial" w:cs="Arial"/>
          <w:sz w:val="24"/>
          <w:szCs w:val="24"/>
        </w:rPr>
        <w:t xml:space="preserve"> </w:t>
      </w:r>
      <w:r w:rsidR="00816EB2" w:rsidRPr="002C375A">
        <w:rPr>
          <w:rFonts w:ascii="Arial" w:hAnsi="Arial" w:cs="Arial"/>
          <w:sz w:val="24"/>
          <w:szCs w:val="24"/>
        </w:rPr>
        <w:t xml:space="preserve">(Warton and Hui 2011). </w:t>
      </w:r>
      <w:r w:rsidR="00B7029B">
        <w:rPr>
          <w:rFonts w:ascii="Arial" w:hAnsi="Arial" w:cs="Arial"/>
          <w:sz w:val="24"/>
          <w:szCs w:val="24"/>
        </w:rPr>
        <w:t>The treatment x density interaction was not significant for any of the Experiment 3 analyses, and so was removed before we re-ran the</w:t>
      </w:r>
      <w:r w:rsidR="00EA08FE">
        <w:rPr>
          <w:rFonts w:ascii="Arial" w:hAnsi="Arial" w:cs="Arial"/>
          <w:sz w:val="24"/>
          <w:szCs w:val="24"/>
        </w:rPr>
        <w:t xml:space="preserve"> models</w:t>
      </w:r>
      <w:r w:rsidR="00B7029B">
        <w:rPr>
          <w:rFonts w:ascii="Arial" w:hAnsi="Arial" w:cs="Arial"/>
          <w:sz w:val="24"/>
          <w:szCs w:val="24"/>
        </w:rPr>
        <w:t xml:space="preserve"> to test for main effects. </w:t>
      </w:r>
    </w:p>
    <w:p w14:paraId="4BF054DD" w14:textId="4C32D4EB" w:rsidR="008213EB" w:rsidRPr="002C375A" w:rsidRDefault="008213EB">
      <w:pPr>
        <w:jc w:val="both"/>
        <w:rPr>
          <w:rFonts w:ascii="Arial" w:hAnsi="Arial" w:cs="Arial"/>
          <w:sz w:val="24"/>
          <w:szCs w:val="24"/>
        </w:rPr>
      </w:pPr>
    </w:p>
    <w:p w14:paraId="00000040" w14:textId="5B0DFEB0" w:rsidR="008F2300" w:rsidRPr="002C375A" w:rsidRDefault="00647E5B">
      <w:pPr>
        <w:rPr>
          <w:rFonts w:ascii="Arial" w:hAnsi="Arial" w:cs="Arial"/>
          <w:b/>
          <w:sz w:val="24"/>
          <w:szCs w:val="24"/>
        </w:rPr>
      </w:pPr>
      <w:r w:rsidRPr="002C375A">
        <w:rPr>
          <w:rFonts w:ascii="Arial" w:hAnsi="Arial" w:cs="Arial"/>
          <w:b/>
          <w:sz w:val="24"/>
          <w:szCs w:val="24"/>
        </w:rPr>
        <w:t>R</w:t>
      </w:r>
      <w:r w:rsidR="001415C4" w:rsidRPr="002C375A">
        <w:rPr>
          <w:rFonts w:ascii="Arial" w:hAnsi="Arial" w:cs="Arial"/>
          <w:b/>
        </w:rPr>
        <w:t>esults</w:t>
      </w:r>
    </w:p>
    <w:p w14:paraId="7FB00C3E" w14:textId="7CED1AEE" w:rsidR="00EC2B55" w:rsidRPr="002C375A" w:rsidRDefault="008C1C52" w:rsidP="00EC2B55">
      <w:pPr>
        <w:jc w:val="both"/>
        <w:rPr>
          <w:rFonts w:ascii="Arial" w:hAnsi="Arial" w:cs="Arial"/>
          <w:i/>
          <w:iCs/>
          <w:sz w:val="24"/>
          <w:szCs w:val="24"/>
        </w:rPr>
      </w:pPr>
      <w:r>
        <w:rPr>
          <w:rFonts w:ascii="Arial" w:hAnsi="Arial" w:cs="Arial"/>
          <w:i/>
          <w:iCs/>
          <w:sz w:val="24"/>
          <w:szCs w:val="24"/>
        </w:rPr>
        <w:lastRenderedPageBreak/>
        <w:t>Response to trout v</w:t>
      </w:r>
      <w:r w:rsidR="00EC2B55" w:rsidRPr="002C375A">
        <w:rPr>
          <w:rFonts w:ascii="Arial" w:hAnsi="Arial" w:cs="Arial"/>
          <w:i/>
          <w:iCs/>
          <w:sz w:val="24"/>
          <w:szCs w:val="24"/>
        </w:rPr>
        <w:t>isual cues</w:t>
      </w:r>
    </w:p>
    <w:p w14:paraId="448E184D" w14:textId="7981B7A8" w:rsidR="006E297A" w:rsidRDefault="00B76F90" w:rsidP="00EC2B55">
      <w:pPr>
        <w:jc w:val="both"/>
        <w:rPr>
          <w:rFonts w:ascii="Arial" w:hAnsi="Arial" w:cs="Arial"/>
          <w:sz w:val="24"/>
          <w:szCs w:val="24"/>
        </w:rPr>
      </w:pPr>
      <w:r>
        <w:rPr>
          <w:rFonts w:ascii="Arial" w:hAnsi="Arial" w:cs="Arial"/>
          <w:sz w:val="24"/>
          <w:szCs w:val="24"/>
        </w:rPr>
        <w:t xml:space="preserve">Tadpoles did not </w:t>
      </w:r>
      <w:r w:rsidR="00A85880">
        <w:rPr>
          <w:rFonts w:ascii="Arial" w:hAnsi="Arial" w:cs="Arial"/>
          <w:sz w:val="24"/>
          <w:szCs w:val="24"/>
        </w:rPr>
        <w:t xml:space="preserve">significantly </w:t>
      </w:r>
      <w:r>
        <w:rPr>
          <w:rFonts w:ascii="Arial" w:hAnsi="Arial" w:cs="Arial"/>
          <w:sz w:val="24"/>
          <w:szCs w:val="24"/>
        </w:rPr>
        <w:t>alter</w:t>
      </w:r>
      <w:r w:rsidR="00EC2B55" w:rsidRPr="002C375A">
        <w:rPr>
          <w:rFonts w:ascii="Arial" w:hAnsi="Arial" w:cs="Arial"/>
          <w:sz w:val="24"/>
          <w:szCs w:val="24"/>
        </w:rPr>
        <w:t xml:space="preserve"> refuge use </w:t>
      </w:r>
      <w:r>
        <w:rPr>
          <w:rFonts w:ascii="Arial" w:hAnsi="Arial" w:cs="Arial"/>
          <w:sz w:val="24"/>
          <w:szCs w:val="24"/>
        </w:rPr>
        <w:t xml:space="preserve">in </w:t>
      </w:r>
      <w:r w:rsidR="00CF56F5" w:rsidRPr="002C375A">
        <w:rPr>
          <w:rFonts w:ascii="Arial" w:hAnsi="Arial" w:cs="Arial"/>
          <w:sz w:val="24"/>
          <w:szCs w:val="24"/>
        </w:rPr>
        <w:t xml:space="preserve">response to </w:t>
      </w:r>
      <w:r>
        <w:rPr>
          <w:rFonts w:ascii="Arial" w:hAnsi="Arial" w:cs="Arial"/>
          <w:sz w:val="24"/>
          <w:szCs w:val="24"/>
        </w:rPr>
        <w:t xml:space="preserve">trout </w:t>
      </w:r>
      <w:r w:rsidR="00CF56F5" w:rsidRPr="002C375A">
        <w:rPr>
          <w:rFonts w:ascii="Arial" w:hAnsi="Arial" w:cs="Arial"/>
          <w:sz w:val="24"/>
          <w:szCs w:val="24"/>
        </w:rPr>
        <w:t xml:space="preserve">visual </w:t>
      </w:r>
      <w:r>
        <w:rPr>
          <w:rFonts w:ascii="Arial" w:hAnsi="Arial" w:cs="Arial"/>
          <w:sz w:val="24"/>
          <w:szCs w:val="24"/>
        </w:rPr>
        <w:t>cues</w:t>
      </w:r>
      <w:r w:rsidR="00DE374C">
        <w:rPr>
          <w:rFonts w:ascii="Arial" w:hAnsi="Arial" w:cs="Arial"/>
          <w:sz w:val="24"/>
          <w:szCs w:val="24"/>
        </w:rPr>
        <w:t>,</w:t>
      </w:r>
      <w:r w:rsidR="00EC2B55" w:rsidRPr="002C375A">
        <w:rPr>
          <w:rFonts w:ascii="Arial" w:hAnsi="Arial" w:cs="Arial"/>
          <w:sz w:val="24"/>
          <w:szCs w:val="24"/>
        </w:rPr>
        <w:t xml:space="preserve"> but </w:t>
      </w:r>
      <w:r w:rsidR="00A85880">
        <w:rPr>
          <w:rFonts w:ascii="Arial" w:hAnsi="Arial" w:cs="Arial"/>
          <w:sz w:val="24"/>
          <w:szCs w:val="24"/>
        </w:rPr>
        <w:t>refuge use did vary</w:t>
      </w:r>
      <w:r w:rsidR="00EC2B55" w:rsidRPr="002C375A">
        <w:rPr>
          <w:rFonts w:ascii="Arial" w:hAnsi="Arial" w:cs="Arial"/>
          <w:sz w:val="24"/>
          <w:szCs w:val="24"/>
        </w:rPr>
        <w:t xml:space="preserve"> significant</w:t>
      </w:r>
      <w:r w:rsidR="00A85880">
        <w:rPr>
          <w:rFonts w:ascii="Arial" w:hAnsi="Arial" w:cs="Arial"/>
          <w:sz w:val="24"/>
          <w:szCs w:val="24"/>
        </w:rPr>
        <w:t>ly</w:t>
      </w:r>
      <w:r w:rsidR="00EC2B55" w:rsidRPr="002C375A">
        <w:rPr>
          <w:rFonts w:ascii="Arial" w:hAnsi="Arial" w:cs="Arial"/>
          <w:sz w:val="24"/>
          <w:szCs w:val="24"/>
        </w:rPr>
        <w:t xml:space="preserve"> </w:t>
      </w:r>
      <w:r w:rsidR="00A85880">
        <w:rPr>
          <w:rFonts w:ascii="Arial" w:hAnsi="Arial" w:cs="Arial"/>
          <w:sz w:val="24"/>
          <w:szCs w:val="24"/>
        </w:rPr>
        <w:t>over</w:t>
      </w:r>
      <w:r w:rsidR="00CF56F5" w:rsidRPr="002C375A">
        <w:rPr>
          <w:rFonts w:ascii="Arial" w:hAnsi="Arial" w:cs="Arial"/>
          <w:sz w:val="24"/>
          <w:szCs w:val="24"/>
        </w:rPr>
        <w:t xml:space="preserve"> </w:t>
      </w:r>
      <w:r w:rsidR="00EC2B55" w:rsidRPr="002C375A">
        <w:rPr>
          <w:rFonts w:ascii="Arial" w:hAnsi="Arial" w:cs="Arial"/>
          <w:sz w:val="24"/>
          <w:szCs w:val="24"/>
        </w:rPr>
        <w:t>time</w:t>
      </w:r>
      <w:r w:rsidR="00A85880">
        <w:rPr>
          <w:rFonts w:ascii="Arial" w:hAnsi="Arial" w:cs="Arial"/>
          <w:sz w:val="24"/>
          <w:szCs w:val="24"/>
        </w:rPr>
        <w:t xml:space="preserve"> </w:t>
      </w:r>
      <w:r w:rsidR="00DE374C">
        <w:rPr>
          <w:rFonts w:ascii="Arial" w:hAnsi="Arial" w:cs="Arial"/>
          <w:sz w:val="24"/>
          <w:szCs w:val="24"/>
        </w:rPr>
        <w:t>(Table 1)</w:t>
      </w:r>
      <w:r w:rsidR="00CF56F5" w:rsidRPr="002C375A">
        <w:rPr>
          <w:rFonts w:ascii="Arial" w:hAnsi="Arial" w:cs="Arial"/>
          <w:sz w:val="24"/>
          <w:szCs w:val="24"/>
        </w:rPr>
        <w:t>.</w:t>
      </w:r>
      <w:r w:rsidR="00DE374C">
        <w:rPr>
          <w:rFonts w:ascii="Arial" w:hAnsi="Arial" w:cs="Arial"/>
          <w:sz w:val="24"/>
          <w:szCs w:val="24"/>
        </w:rPr>
        <w:t xml:space="preserve"> </w:t>
      </w:r>
      <w:r>
        <w:rPr>
          <w:rFonts w:ascii="Arial" w:hAnsi="Arial" w:cs="Arial"/>
          <w:sz w:val="24"/>
          <w:szCs w:val="24"/>
        </w:rPr>
        <w:t xml:space="preserve">However, tadpoles did significantly alter their </w:t>
      </w:r>
      <w:r w:rsidR="00761859">
        <w:rPr>
          <w:rFonts w:ascii="Arial" w:hAnsi="Arial" w:cs="Arial"/>
          <w:sz w:val="24"/>
          <w:szCs w:val="24"/>
        </w:rPr>
        <w:t>location</w:t>
      </w:r>
      <w:r>
        <w:rPr>
          <w:rFonts w:ascii="Arial" w:hAnsi="Arial" w:cs="Arial"/>
          <w:sz w:val="24"/>
          <w:szCs w:val="24"/>
        </w:rPr>
        <w:t xml:space="preserve"> in response to trout visual cues: tadpoles </w:t>
      </w:r>
      <w:r w:rsidR="00761859">
        <w:rPr>
          <w:rFonts w:ascii="Arial" w:hAnsi="Arial" w:cs="Arial"/>
          <w:sz w:val="24"/>
          <w:szCs w:val="24"/>
        </w:rPr>
        <w:t xml:space="preserve">positioned </w:t>
      </w:r>
      <w:r>
        <w:rPr>
          <w:rFonts w:ascii="Arial" w:hAnsi="Arial" w:cs="Arial"/>
          <w:sz w:val="24"/>
          <w:szCs w:val="24"/>
        </w:rPr>
        <w:t xml:space="preserve">themselves further from </w:t>
      </w:r>
      <w:r w:rsidR="00761859">
        <w:rPr>
          <w:rFonts w:ascii="Arial" w:hAnsi="Arial" w:cs="Arial"/>
          <w:sz w:val="24"/>
          <w:szCs w:val="24"/>
        </w:rPr>
        <w:t xml:space="preserve">the </w:t>
      </w:r>
      <w:r w:rsidR="002D4396">
        <w:rPr>
          <w:rFonts w:ascii="Arial" w:hAnsi="Arial" w:cs="Arial"/>
          <w:sz w:val="24"/>
          <w:szCs w:val="24"/>
        </w:rPr>
        <w:t>center</w:t>
      </w:r>
      <w:r w:rsidR="00761859">
        <w:rPr>
          <w:rFonts w:ascii="Arial" w:hAnsi="Arial" w:cs="Arial"/>
          <w:sz w:val="24"/>
          <w:szCs w:val="24"/>
        </w:rPr>
        <w:t xml:space="preserve"> of the tank in the </w:t>
      </w:r>
      <w:r w:rsidR="009C7A01">
        <w:rPr>
          <w:rFonts w:ascii="Arial" w:hAnsi="Arial" w:cs="Arial"/>
          <w:sz w:val="24"/>
          <w:szCs w:val="24"/>
        </w:rPr>
        <w:t xml:space="preserve">trout </w:t>
      </w:r>
      <w:r>
        <w:rPr>
          <w:rFonts w:ascii="Arial" w:hAnsi="Arial" w:cs="Arial"/>
          <w:sz w:val="24"/>
          <w:szCs w:val="24"/>
        </w:rPr>
        <w:t>visual cue</w:t>
      </w:r>
      <w:r w:rsidR="00761859">
        <w:rPr>
          <w:rFonts w:ascii="Arial" w:hAnsi="Arial" w:cs="Arial"/>
          <w:sz w:val="24"/>
          <w:szCs w:val="24"/>
        </w:rPr>
        <w:t xml:space="preserve"> treatment (i.e., further from the trout visual cue) than the control treatment</w:t>
      </w:r>
      <w:r>
        <w:rPr>
          <w:rFonts w:ascii="Arial" w:hAnsi="Arial" w:cs="Arial"/>
          <w:sz w:val="24"/>
          <w:szCs w:val="24"/>
        </w:rPr>
        <w:t xml:space="preserve"> (Table 1, Fig. 2A). Observation time was not a significant covariate in the </w:t>
      </w:r>
      <w:r w:rsidR="00BD09AD">
        <w:rPr>
          <w:rFonts w:ascii="Arial" w:hAnsi="Arial" w:cs="Arial"/>
          <w:sz w:val="24"/>
          <w:szCs w:val="24"/>
        </w:rPr>
        <w:t xml:space="preserve">tadpole </w:t>
      </w:r>
      <w:r w:rsidR="00761859">
        <w:rPr>
          <w:rFonts w:ascii="Arial" w:hAnsi="Arial" w:cs="Arial"/>
          <w:sz w:val="24"/>
          <w:szCs w:val="24"/>
        </w:rPr>
        <w:t>location</w:t>
      </w:r>
      <w:r w:rsidR="00BD09AD">
        <w:rPr>
          <w:rFonts w:ascii="Arial" w:hAnsi="Arial" w:cs="Arial"/>
          <w:sz w:val="24"/>
          <w:szCs w:val="24"/>
        </w:rPr>
        <w:t xml:space="preserve"> model (Table 1). </w:t>
      </w:r>
    </w:p>
    <w:p w14:paraId="00000041" w14:textId="77777777" w:rsidR="008F2300" w:rsidRPr="00923F34" w:rsidRDefault="008F2300">
      <w:pPr>
        <w:jc w:val="both"/>
        <w:rPr>
          <w:rFonts w:ascii="Arial" w:hAnsi="Arial" w:cs="Arial"/>
          <w:sz w:val="24"/>
          <w:szCs w:val="24"/>
        </w:rPr>
      </w:pPr>
    </w:p>
    <w:p w14:paraId="00000049" w14:textId="62F5F9B1" w:rsidR="008F2300" w:rsidRPr="003B6D3D" w:rsidRDefault="008C1C52">
      <w:pPr>
        <w:jc w:val="both"/>
        <w:rPr>
          <w:rFonts w:ascii="Arial" w:hAnsi="Arial" w:cs="Arial"/>
          <w:i/>
          <w:iCs/>
          <w:sz w:val="24"/>
          <w:szCs w:val="24"/>
        </w:rPr>
      </w:pPr>
      <w:r>
        <w:rPr>
          <w:rFonts w:ascii="Arial" w:hAnsi="Arial" w:cs="Arial"/>
          <w:i/>
          <w:iCs/>
          <w:sz w:val="24"/>
          <w:szCs w:val="24"/>
        </w:rPr>
        <w:t>Response to trout c</w:t>
      </w:r>
      <w:r w:rsidR="003B6D3D" w:rsidRPr="003B6D3D">
        <w:rPr>
          <w:rFonts w:ascii="Arial" w:hAnsi="Arial" w:cs="Arial"/>
          <w:i/>
          <w:iCs/>
          <w:sz w:val="24"/>
          <w:szCs w:val="24"/>
        </w:rPr>
        <w:t>hemical cues</w:t>
      </w:r>
    </w:p>
    <w:p w14:paraId="0000004A" w14:textId="475CB4F3" w:rsidR="008F2300" w:rsidRPr="004F20E5" w:rsidRDefault="00647E5B">
      <w:pPr>
        <w:jc w:val="both"/>
        <w:rPr>
          <w:rFonts w:ascii="Arial" w:hAnsi="Arial" w:cs="Arial"/>
          <w:sz w:val="24"/>
          <w:szCs w:val="24"/>
        </w:rPr>
      </w:pPr>
      <w:r w:rsidRPr="004F20E5">
        <w:rPr>
          <w:rFonts w:ascii="Arial" w:hAnsi="Arial" w:cs="Arial"/>
          <w:sz w:val="24"/>
          <w:szCs w:val="24"/>
        </w:rPr>
        <w:t xml:space="preserve">There were significant effects </w:t>
      </w:r>
      <w:sdt>
        <w:sdtPr>
          <w:rPr>
            <w:rFonts w:ascii="Arial" w:hAnsi="Arial" w:cs="Arial"/>
            <w:sz w:val="24"/>
            <w:szCs w:val="24"/>
          </w:rPr>
          <w:tag w:val="goog_rdk_9"/>
          <w:id w:val="-2039652745"/>
        </w:sdtPr>
        <w:sdtContent/>
      </w:sdt>
      <w:r w:rsidRPr="004F20E5">
        <w:rPr>
          <w:rFonts w:ascii="Arial" w:hAnsi="Arial" w:cs="Arial"/>
          <w:sz w:val="24"/>
          <w:szCs w:val="24"/>
        </w:rPr>
        <w:t>of</w:t>
      </w:r>
      <w:r w:rsidR="00F92974">
        <w:rPr>
          <w:rFonts w:ascii="Arial" w:hAnsi="Arial" w:cs="Arial"/>
          <w:sz w:val="24"/>
          <w:szCs w:val="24"/>
        </w:rPr>
        <w:t xml:space="preserve"> </w:t>
      </w:r>
      <w:r w:rsidR="008C5C9D">
        <w:rPr>
          <w:rFonts w:ascii="Arial" w:hAnsi="Arial" w:cs="Arial"/>
          <w:sz w:val="24"/>
          <w:szCs w:val="24"/>
        </w:rPr>
        <w:t>trout chemical cue</w:t>
      </w:r>
      <w:r w:rsidR="00CC03A8">
        <w:rPr>
          <w:rFonts w:ascii="Arial" w:hAnsi="Arial" w:cs="Arial"/>
          <w:sz w:val="24"/>
          <w:szCs w:val="24"/>
        </w:rPr>
        <w:t>s</w:t>
      </w:r>
      <w:r w:rsidR="008C5C9D">
        <w:rPr>
          <w:rFonts w:ascii="Arial" w:hAnsi="Arial" w:cs="Arial"/>
          <w:sz w:val="24"/>
          <w:szCs w:val="24"/>
        </w:rPr>
        <w:t xml:space="preserve"> and </w:t>
      </w:r>
      <w:r w:rsidR="00F92974">
        <w:rPr>
          <w:rFonts w:ascii="Arial" w:hAnsi="Arial" w:cs="Arial"/>
          <w:sz w:val="24"/>
          <w:szCs w:val="24"/>
        </w:rPr>
        <w:t>observation</w:t>
      </w:r>
      <w:r w:rsidRPr="004F20E5">
        <w:rPr>
          <w:rFonts w:ascii="Arial" w:hAnsi="Arial" w:cs="Arial"/>
          <w:sz w:val="24"/>
          <w:szCs w:val="24"/>
        </w:rPr>
        <w:t xml:space="preserve"> time on tadpole </w:t>
      </w:r>
      <w:r w:rsidR="008C5C9D">
        <w:rPr>
          <w:rFonts w:ascii="Arial" w:hAnsi="Arial" w:cs="Arial"/>
          <w:sz w:val="24"/>
          <w:szCs w:val="24"/>
        </w:rPr>
        <w:t>refuge use</w:t>
      </w:r>
      <w:r w:rsidR="009179B9">
        <w:rPr>
          <w:rFonts w:ascii="Arial" w:hAnsi="Arial" w:cs="Arial"/>
          <w:sz w:val="24"/>
          <w:szCs w:val="24"/>
        </w:rPr>
        <w:t xml:space="preserve">. </w:t>
      </w:r>
      <w:r w:rsidR="009C7A01">
        <w:rPr>
          <w:rFonts w:ascii="Arial" w:hAnsi="Arial" w:cs="Arial"/>
          <w:sz w:val="24"/>
          <w:szCs w:val="24"/>
        </w:rPr>
        <w:t>A higher proportion of tadpoles used refugia i</w:t>
      </w:r>
      <w:r w:rsidR="009179B9">
        <w:rPr>
          <w:rFonts w:ascii="Arial" w:hAnsi="Arial" w:cs="Arial"/>
          <w:sz w:val="24"/>
          <w:szCs w:val="24"/>
        </w:rPr>
        <w:t xml:space="preserve">n </w:t>
      </w:r>
      <w:r w:rsidR="009C7A01">
        <w:rPr>
          <w:rFonts w:ascii="Arial" w:hAnsi="Arial" w:cs="Arial"/>
          <w:sz w:val="24"/>
          <w:szCs w:val="24"/>
        </w:rPr>
        <w:t xml:space="preserve">the </w:t>
      </w:r>
      <w:r w:rsidR="009179B9">
        <w:rPr>
          <w:rFonts w:ascii="Arial" w:hAnsi="Arial" w:cs="Arial"/>
          <w:sz w:val="24"/>
          <w:szCs w:val="24"/>
        </w:rPr>
        <w:t xml:space="preserve">presence of trout </w:t>
      </w:r>
      <w:r w:rsidR="00CC03A8">
        <w:rPr>
          <w:rFonts w:ascii="Arial" w:hAnsi="Arial" w:cs="Arial"/>
          <w:sz w:val="24"/>
          <w:szCs w:val="24"/>
        </w:rPr>
        <w:t xml:space="preserve">chemical </w:t>
      </w:r>
      <w:r w:rsidR="009179B9">
        <w:rPr>
          <w:rFonts w:ascii="Arial" w:hAnsi="Arial" w:cs="Arial"/>
          <w:sz w:val="24"/>
          <w:szCs w:val="24"/>
        </w:rPr>
        <w:t xml:space="preserve">cues than </w:t>
      </w:r>
      <w:r w:rsidR="009C7A01">
        <w:rPr>
          <w:rFonts w:ascii="Arial" w:hAnsi="Arial" w:cs="Arial"/>
          <w:sz w:val="24"/>
          <w:szCs w:val="24"/>
        </w:rPr>
        <w:t>in the control treatment</w:t>
      </w:r>
      <w:r w:rsidR="00DC2153">
        <w:rPr>
          <w:rFonts w:ascii="Arial" w:hAnsi="Arial" w:cs="Arial"/>
          <w:sz w:val="24"/>
          <w:szCs w:val="24"/>
        </w:rPr>
        <w:t xml:space="preserve"> (</w:t>
      </w:r>
      <w:r w:rsidR="008C5C9D">
        <w:rPr>
          <w:rFonts w:ascii="Arial" w:hAnsi="Arial" w:cs="Arial"/>
          <w:sz w:val="24"/>
          <w:szCs w:val="24"/>
        </w:rPr>
        <w:t xml:space="preserve">Table 1, </w:t>
      </w:r>
      <w:r w:rsidR="00DC2153">
        <w:rPr>
          <w:rFonts w:ascii="Arial" w:hAnsi="Arial" w:cs="Arial"/>
          <w:sz w:val="24"/>
          <w:szCs w:val="24"/>
        </w:rPr>
        <w:t>Fig. 2-</w:t>
      </w:r>
      <w:r w:rsidR="00104E3D">
        <w:rPr>
          <w:rFonts w:ascii="Arial" w:hAnsi="Arial" w:cs="Arial"/>
          <w:sz w:val="24"/>
          <w:szCs w:val="24"/>
        </w:rPr>
        <w:t>B</w:t>
      </w:r>
      <w:r w:rsidR="00DC2153">
        <w:rPr>
          <w:rFonts w:ascii="Arial" w:hAnsi="Arial" w:cs="Arial"/>
          <w:sz w:val="24"/>
          <w:szCs w:val="24"/>
        </w:rPr>
        <w:t>)</w:t>
      </w:r>
      <w:r w:rsidR="009179B9">
        <w:rPr>
          <w:rFonts w:ascii="Arial" w:hAnsi="Arial" w:cs="Arial"/>
          <w:sz w:val="24"/>
          <w:szCs w:val="24"/>
        </w:rPr>
        <w:t xml:space="preserve">. </w:t>
      </w:r>
    </w:p>
    <w:p w14:paraId="238C2913" w14:textId="77777777" w:rsidR="00E87400" w:rsidRPr="002D4396" w:rsidRDefault="00E87400">
      <w:pPr>
        <w:jc w:val="both"/>
        <w:rPr>
          <w:rFonts w:ascii="Arial" w:hAnsi="Arial" w:cs="Arial"/>
          <w:sz w:val="24"/>
          <w:szCs w:val="24"/>
        </w:rPr>
      </w:pPr>
    </w:p>
    <w:p w14:paraId="0000004E" w14:textId="13C806E3" w:rsidR="008F2300" w:rsidRPr="003B6D3D" w:rsidRDefault="008C1C52">
      <w:pPr>
        <w:jc w:val="both"/>
        <w:rPr>
          <w:rFonts w:ascii="Arial" w:hAnsi="Arial" w:cs="Arial"/>
          <w:i/>
          <w:iCs/>
          <w:sz w:val="24"/>
          <w:szCs w:val="24"/>
        </w:rPr>
      </w:pPr>
      <w:r>
        <w:rPr>
          <w:rFonts w:ascii="Arial" w:hAnsi="Arial" w:cs="Arial"/>
          <w:i/>
          <w:iCs/>
          <w:sz w:val="24"/>
          <w:szCs w:val="24"/>
        </w:rPr>
        <w:t xml:space="preserve">Effect of trout </w:t>
      </w:r>
      <w:r w:rsidR="00C226C3">
        <w:rPr>
          <w:rFonts w:ascii="Arial" w:hAnsi="Arial" w:cs="Arial"/>
          <w:i/>
          <w:iCs/>
          <w:sz w:val="24"/>
          <w:szCs w:val="24"/>
        </w:rPr>
        <w:t xml:space="preserve">chemical </w:t>
      </w:r>
      <w:r>
        <w:rPr>
          <w:rFonts w:ascii="Arial" w:hAnsi="Arial" w:cs="Arial"/>
          <w:i/>
          <w:iCs/>
          <w:sz w:val="24"/>
          <w:szCs w:val="24"/>
        </w:rPr>
        <w:t>cues and tadpole density on tadpole g</w:t>
      </w:r>
      <w:r w:rsidR="003B6D3D" w:rsidRPr="003B6D3D">
        <w:rPr>
          <w:rFonts w:ascii="Arial" w:hAnsi="Arial" w:cs="Arial"/>
          <w:i/>
          <w:iCs/>
          <w:sz w:val="24"/>
          <w:szCs w:val="24"/>
        </w:rPr>
        <w:t>rowth</w:t>
      </w:r>
      <w:r>
        <w:rPr>
          <w:rFonts w:ascii="Arial" w:hAnsi="Arial" w:cs="Arial"/>
          <w:i/>
          <w:iCs/>
          <w:sz w:val="24"/>
          <w:szCs w:val="24"/>
        </w:rPr>
        <w:t>,</w:t>
      </w:r>
      <w:r w:rsidR="003B6D3D" w:rsidRPr="003B6D3D">
        <w:rPr>
          <w:rFonts w:ascii="Arial" w:hAnsi="Arial" w:cs="Arial"/>
          <w:i/>
          <w:iCs/>
          <w:sz w:val="24"/>
          <w:szCs w:val="24"/>
        </w:rPr>
        <w:t xml:space="preserve"> development </w:t>
      </w:r>
      <w:r>
        <w:rPr>
          <w:rFonts w:ascii="Arial" w:hAnsi="Arial" w:cs="Arial"/>
          <w:i/>
          <w:iCs/>
          <w:sz w:val="24"/>
          <w:szCs w:val="24"/>
        </w:rPr>
        <w:t>and survival</w:t>
      </w:r>
    </w:p>
    <w:p w14:paraId="73C9A578" w14:textId="451A726B" w:rsidR="007C00E8" w:rsidRDefault="007C00E8" w:rsidP="00C91B69">
      <w:pPr>
        <w:jc w:val="both"/>
        <w:rPr>
          <w:rFonts w:ascii="Arial" w:hAnsi="Arial" w:cs="Arial"/>
          <w:sz w:val="24"/>
          <w:szCs w:val="24"/>
        </w:rPr>
      </w:pPr>
      <w:r>
        <w:rPr>
          <w:rFonts w:ascii="Arial" w:hAnsi="Arial" w:cs="Arial"/>
          <w:sz w:val="24"/>
          <w:szCs w:val="24"/>
        </w:rPr>
        <w:t xml:space="preserve">There were no </w:t>
      </w:r>
      <w:r w:rsidR="00F34A4E">
        <w:rPr>
          <w:rFonts w:ascii="Arial" w:hAnsi="Arial" w:cs="Arial"/>
          <w:sz w:val="24"/>
          <w:szCs w:val="24"/>
        </w:rPr>
        <w:t xml:space="preserve">significant effects of </w:t>
      </w:r>
      <w:r>
        <w:rPr>
          <w:rFonts w:ascii="Arial" w:hAnsi="Arial" w:cs="Arial"/>
          <w:sz w:val="24"/>
          <w:szCs w:val="24"/>
        </w:rPr>
        <w:t xml:space="preserve">trout </w:t>
      </w:r>
      <w:r w:rsidR="00C226C3">
        <w:rPr>
          <w:rFonts w:ascii="Arial" w:hAnsi="Arial" w:cs="Arial"/>
          <w:sz w:val="24"/>
          <w:szCs w:val="24"/>
        </w:rPr>
        <w:t xml:space="preserve">chemical </w:t>
      </w:r>
      <w:r>
        <w:rPr>
          <w:rFonts w:ascii="Arial" w:hAnsi="Arial" w:cs="Arial"/>
          <w:sz w:val="24"/>
          <w:szCs w:val="24"/>
        </w:rPr>
        <w:t>cue</w:t>
      </w:r>
      <w:r w:rsidR="00A442DA">
        <w:rPr>
          <w:rFonts w:ascii="Arial" w:hAnsi="Arial" w:cs="Arial"/>
          <w:sz w:val="24"/>
          <w:szCs w:val="24"/>
        </w:rPr>
        <w:t>s</w:t>
      </w:r>
      <w:r>
        <w:rPr>
          <w:rFonts w:ascii="Arial" w:hAnsi="Arial" w:cs="Arial"/>
          <w:sz w:val="24"/>
          <w:szCs w:val="24"/>
        </w:rPr>
        <w:t xml:space="preserve"> or</w:t>
      </w:r>
      <w:r w:rsidR="00F34A4E">
        <w:rPr>
          <w:rFonts w:ascii="Arial" w:hAnsi="Arial" w:cs="Arial"/>
          <w:sz w:val="24"/>
          <w:szCs w:val="24"/>
        </w:rPr>
        <w:t xml:space="preserve"> density on </w:t>
      </w:r>
      <w:r w:rsidR="00F34A4E" w:rsidRPr="00A82B88">
        <w:rPr>
          <w:rFonts w:ascii="Arial" w:hAnsi="Arial" w:cs="Arial"/>
          <w:sz w:val="24"/>
          <w:szCs w:val="24"/>
        </w:rPr>
        <w:t xml:space="preserve">tadpole body length, tail length, total length, weight </w:t>
      </w:r>
      <w:r>
        <w:rPr>
          <w:rFonts w:ascii="Arial" w:hAnsi="Arial" w:cs="Arial"/>
          <w:sz w:val="24"/>
          <w:szCs w:val="24"/>
        </w:rPr>
        <w:t>or</w:t>
      </w:r>
      <w:r w:rsidRPr="00A82B88">
        <w:rPr>
          <w:rFonts w:ascii="Arial" w:hAnsi="Arial" w:cs="Arial"/>
          <w:sz w:val="24"/>
          <w:szCs w:val="24"/>
        </w:rPr>
        <w:t xml:space="preserve"> </w:t>
      </w:r>
      <w:r>
        <w:rPr>
          <w:rFonts w:ascii="Arial" w:hAnsi="Arial" w:cs="Arial"/>
          <w:sz w:val="24"/>
          <w:szCs w:val="24"/>
        </w:rPr>
        <w:t xml:space="preserve">developmental </w:t>
      </w:r>
      <w:proofErr w:type="gramStart"/>
      <w:r w:rsidR="00F34A4E" w:rsidRPr="00A82B88">
        <w:rPr>
          <w:rFonts w:ascii="Arial" w:hAnsi="Arial" w:cs="Arial"/>
          <w:sz w:val="24"/>
          <w:szCs w:val="24"/>
        </w:rPr>
        <w:t>stage  (</w:t>
      </w:r>
      <w:proofErr w:type="gramEnd"/>
      <w:r w:rsidR="00F34A4E" w:rsidRPr="00A82B88">
        <w:rPr>
          <w:rFonts w:ascii="Arial" w:hAnsi="Arial" w:cs="Arial"/>
          <w:sz w:val="24"/>
          <w:szCs w:val="24"/>
        </w:rPr>
        <w:t>Table 1).</w:t>
      </w:r>
      <w:r w:rsidR="00024030" w:rsidRPr="00A82B88">
        <w:rPr>
          <w:rFonts w:ascii="Arial" w:hAnsi="Arial" w:cs="Arial"/>
          <w:sz w:val="24"/>
          <w:szCs w:val="24"/>
        </w:rPr>
        <w:t xml:space="preserve"> </w:t>
      </w:r>
      <w:r>
        <w:rPr>
          <w:rFonts w:ascii="Arial" w:hAnsi="Arial" w:cs="Arial"/>
          <w:sz w:val="24"/>
          <w:szCs w:val="24"/>
        </w:rPr>
        <w:t xml:space="preserve">As would be expected, there was a significant effect of observation time on all tadpole growth and development variables (Table 1). </w:t>
      </w:r>
    </w:p>
    <w:p w14:paraId="4224243C" w14:textId="55FD695D" w:rsidR="00E87400" w:rsidRDefault="00A442DA" w:rsidP="00C91B69">
      <w:pPr>
        <w:jc w:val="both"/>
        <w:rPr>
          <w:rFonts w:ascii="Arial" w:hAnsi="Arial" w:cs="Arial"/>
          <w:sz w:val="24"/>
          <w:szCs w:val="24"/>
        </w:rPr>
      </w:pPr>
      <w:r>
        <w:rPr>
          <w:rFonts w:ascii="Arial" w:hAnsi="Arial" w:cs="Arial"/>
          <w:sz w:val="24"/>
          <w:szCs w:val="24"/>
        </w:rPr>
        <w:t xml:space="preserve">Tadpole survival was also not significantly affected by exposure to trout </w:t>
      </w:r>
      <w:r w:rsidR="00CC733E">
        <w:rPr>
          <w:rFonts w:ascii="Arial" w:hAnsi="Arial" w:cs="Arial"/>
          <w:sz w:val="24"/>
          <w:szCs w:val="24"/>
        </w:rPr>
        <w:t>chemical cues, but</w:t>
      </w:r>
      <w:r>
        <w:rPr>
          <w:rFonts w:ascii="Arial" w:hAnsi="Arial" w:cs="Arial"/>
          <w:sz w:val="24"/>
          <w:szCs w:val="24"/>
        </w:rPr>
        <w:t xml:space="preserve"> </w:t>
      </w:r>
      <w:r w:rsidR="00CC733E">
        <w:rPr>
          <w:rFonts w:ascii="Arial" w:hAnsi="Arial" w:cs="Arial"/>
          <w:sz w:val="24"/>
          <w:szCs w:val="24"/>
        </w:rPr>
        <w:t xml:space="preserve">survival </w:t>
      </w:r>
      <w:r>
        <w:rPr>
          <w:rFonts w:ascii="Arial" w:hAnsi="Arial" w:cs="Arial"/>
          <w:sz w:val="24"/>
          <w:szCs w:val="24"/>
        </w:rPr>
        <w:t xml:space="preserve">did vary significantly with tadpole density and time (Table 1). </w:t>
      </w:r>
      <w:r w:rsidR="00C645AA">
        <w:rPr>
          <w:rFonts w:ascii="Arial" w:hAnsi="Arial" w:cs="Arial"/>
          <w:sz w:val="24"/>
          <w:szCs w:val="24"/>
        </w:rPr>
        <w:t>T</w:t>
      </w:r>
      <w:r w:rsidR="00C04DCA">
        <w:rPr>
          <w:rFonts w:ascii="Arial" w:hAnsi="Arial" w:cs="Arial"/>
          <w:sz w:val="24"/>
          <w:szCs w:val="24"/>
        </w:rPr>
        <w:t>adpole survival was negatively affected by tadpole density</w:t>
      </w:r>
      <w:r w:rsidR="00AF309B">
        <w:rPr>
          <w:rFonts w:ascii="Arial" w:hAnsi="Arial" w:cs="Arial"/>
          <w:sz w:val="24"/>
          <w:szCs w:val="24"/>
        </w:rPr>
        <w:t>:</w:t>
      </w:r>
      <w:r w:rsidR="00C04DCA">
        <w:rPr>
          <w:rFonts w:ascii="Arial" w:hAnsi="Arial" w:cs="Arial"/>
          <w:sz w:val="24"/>
          <w:szCs w:val="24"/>
        </w:rPr>
        <w:t xml:space="preserve"> </w:t>
      </w:r>
      <w:r w:rsidR="00C91B69" w:rsidRPr="00A82B88">
        <w:rPr>
          <w:rFonts w:ascii="Arial" w:hAnsi="Arial" w:cs="Arial"/>
          <w:sz w:val="24"/>
          <w:szCs w:val="24"/>
        </w:rPr>
        <w:t>Tukey tests show</w:t>
      </w:r>
      <w:r w:rsidR="00C04DCA">
        <w:rPr>
          <w:rFonts w:ascii="Arial" w:hAnsi="Arial" w:cs="Arial"/>
          <w:sz w:val="24"/>
          <w:szCs w:val="24"/>
        </w:rPr>
        <w:t>ed that</w:t>
      </w:r>
      <w:r w:rsidR="00C91B69" w:rsidRPr="00A82B88">
        <w:rPr>
          <w:rFonts w:ascii="Arial" w:hAnsi="Arial" w:cs="Arial"/>
          <w:sz w:val="24"/>
          <w:szCs w:val="24"/>
        </w:rPr>
        <w:t xml:space="preserve"> survival </w:t>
      </w:r>
      <w:r w:rsidR="00C04DCA">
        <w:rPr>
          <w:rFonts w:ascii="Arial" w:hAnsi="Arial" w:cs="Arial"/>
          <w:sz w:val="24"/>
          <w:szCs w:val="24"/>
        </w:rPr>
        <w:t xml:space="preserve">in the </w:t>
      </w:r>
      <w:proofErr w:type="gramStart"/>
      <w:r w:rsidR="00C04DCA">
        <w:rPr>
          <w:rFonts w:ascii="Arial" w:hAnsi="Arial" w:cs="Arial"/>
          <w:sz w:val="24"/>
          <w:szCs w:val="24"/>
        </w:rPr>
        <w:t>high density</w:t>
      </w:r>
      <w:proofErr w:type="gramEnd"/>
      <w:r w:rsidR="00C04DCA">
        <w:rPr>
          <w:rFonts w:ascii="Arial" w:hAnsi="Arial" w:cs="Arial"/>
          <w:sz w:val="24"/>
          <w:szCs w:val="24"/>
        </w:rPr>
        <w:t xml:space="preserve"> treatment (</w:t>
      </w:r>
      <w:r w:rsidR="00C91B69" w:rsidRPr="00A82B88">
        <w:rPr>
          <w:rFonts w:ascii="Arial" w:hAnsi="Arial" w:cs="Arial"/>
          <w:sz w:val="24"/>
          <w:szCs w:val="24"/>
        </w:rPr>
        <w:t>8 tadpoles</w:t>
      </w:r>
      <w:r w:rsidR="00C04DCA">
        <w:rPr>
          <w:rFonts w:ascii="Arial" w:hAnsi="Arial" w:cs="Arial"/>
          <w:sz w:val="24"/>
          <w:szCs w:val="24"/>
        </w:rPr>
        <w:t>)</w:t>
      </w:r>
      <w:r w:rsidR="00C91B69" w:rsidRPr="00A82B88">
        <w:rPr>
          <w:rFonts w:ascii="Arial" w:hAnsi="Arial" w:cs="Arial"/>
          <w:sz w:val="24"/>
          <w:szCs w:val="24"/>
        </w:rPr>
        <w:t xml:space="preserve"> was significantly different </w:t>
      </w:r>
      <w:r w:rsidR="00C645AA">
        <w:rPr>
          <w:rFonts w:ascii="Arial" w:hAnsi="Arial" w:cs="Arial"/>
          <w:sz w:val="24"/>
          <w:szCs w:val="24"/>
        </w:rPr>
        <w:t xml:space="preserve">(lower) </w:t>
      </w:r>
      <w:r w:rsidR="00C91B69" w:rsidRPr="00A82B88">
        <w:rPr>
          <w:rFonts w:ascii="Arial" w:hAnsi="Arial" w:cs="Arial"/>
          <w:sz w:val="24"/>
          <w:szCs w:val="24"/>
        </w:rPr>
        <w:t xml:space="preserve">from both the </w:t>
      </w:r>
      <w:r w:rsidR="00C04DCA">
        <w:rPr>
          <w:rFonts w:ascii="Arial" w:hAnsi="Arial" w:cs="Arial"/>
          <w:sz w:val="24"/>
          <w:szCs w:val="24"/>
        </w:rPr>
        <w:t>medium density (</w:t>
      </w:r>
      <w:r w:rsidR="00C91B69" w:rsidRPr="00A82B88">
        <w:rPr>
          <w:rFonts w:ascii="Arial" w:hAnsi="Arial" w:cs="Arial"/>
          <w:sz w:val="24"/>
          <w:szCs w:val="24"/>
        </w:rPr>
        <w:t>4 tadpole</w:t>
      </w:r>
      <w:r w:rsidR="00C04DCA">
        <w:rPr>
          <w:rFonts w:ascii="Arial" w:hAnsi="Arial" w:cs="Arial"/>
          <w:sz w:val="24"/>
          <w:szCs w:val="24"/>
        </w:rPr>
        <w:t>s:</w:t>
      </w:r>
      <w:r w:rsidR="00C91B69" w:rsidRPr="00A82B88">
        <w:rPr>
          <w:rFonts w:ascii="Arial" w:hAnsi="Arial" w:cs="Arial"/>
          <w:sz w:val="24"/>
          <w:szCs w:val="24"/>
        </w:rPr>
        <w:t xml:space="preserve"> </w:t>
      </w:r>
      <w:r w:rsidR="00C91B69" w:rsidRPr="00A82B88">
        <w:rPr>
          <w:rFonts w:ascii="Arial" w:hAnsi="Arial" w:cs="Arial"/>
          <w:i/>
          <w:iCs/>
          <w:sz w:val="24"/>
          <w:szCs w:val="24"/>
        </w:rPr>
        <w:t>t</w:t>
      </w:r>
      <w:r w:rsidR="00C91B69" w:rsidRPr="00A82B88">
        <w:rPr>
          <w:rFonts w:ascii="Arial" w:hAnsi="Arial" w:cs="Arial"/>
          <w:sz w:val="24"/>
          <w:szCs w:val="24"/>
        </w:rPr>
        <w:t xml:space="preserve"> = -3.592, </w:t>
      </w:r>
      <w:proofErr w:type="spellStart"/>
      <w:r w:rsidR="00C91B69" w:rsidRPr="00A82B88">
        <w:rPr>
          <w:rFonts w:ascii="Arial" w:hAnsi="Arial" w:cs="Arial"/>
          <w:i/>
          <w:iCs/>
          <w:sz w:val="24"/>
          <w:szCs w:val="24"/>
        </w:rPr>
        <w:t>df</w:t>
      </w:r>
      <w:proofErr w:type="spellEnd"/>
      <w:r w:rsidR="00C91B69" w:rsidRPr="00A82B88">
        <w:rPr>
          <w:rFonts w:ascii="Arial" w:hAnsi="Arial" w:cs="Arial"/>
          <w:sz w:val="24"/>
          <w:szCs w:val="24"/>
        </w:rPr>
        <w:t xml:space="preserve"> = 33, </w:t>
      </w:r>
      <w:r w:rsidR="00C91B69" w:rsidRPr="00A82B88">
        <w:rPr>
          <w:rFonts w:ascii="Arial" w:hAnsi="Arial" w:cs="Arial"/>
          <w:i/>
          <w:iCs/>
          <w:sz w:val="24"/>
          <w:szCs w:val="24"/>
        </w:rPr>
        <w:t>p</w:t>
      </w:r>
      <w:r w:rsidR="00C91B69" w:rsidRPr="00A82B88">
        <w:rPr>
          <w:rFonts w:ascii="Arial" w:hAnsi="Arial" w:cs="Arial"/>
          <w:sz w:val="24"/>
          <w:szCs w:val="24"/>
        </w:rPr>
        <w:t xml:space="preserve"> = 0.0029) and</w:t>
      </w:r>
      <w:r w:rsidR="00C04DCA">
        <w:rPr>
          <w:rFonts w:ascii="Arial" w:hAnsi="Arial" w:cs="Arial"/>
          <w:sz w:val="24"/>
          <w:szCs w:val="24"/>
        </w:rPr>
        <w:t xml:space="preserve"> low density</w:t>
      </w:r>
      <w:r w:rsidR="00C91B69" w:rsidRPr="00A82B88">
        <w:rPr>
          <w:rFonts w:ascii="Arial" w:hAnsi="Arial" w:cs="Arial"/>
          <w:sz w:val="24"/>
          <w:szCs w:val="24"/>
        </w:rPr>
        <w:t xml:space="preserve"> </w:t>
      </w:r>
      <w:r w:rsidR="00C04DCA">
        <w:rPr>
          <w:rFonts w:ascii="Arial" w:hAnsi="Arial" w:cs="Arial"/>
          <w:sz w:val="24"/>
          <w:szCs w:val="24"/>
        </w:rPr>
        <w:t>(</w:t>
      </w:r>
      <w:r w:rsidR="00C91B69" w:rsidRPr="00A82B88">
        <w:rPr>
          <w:rFonts w:ascii="Arial" w:hAnsi="Arial" w:cs="Arial"/>
          <w:sz w:val="24"/>
          <w:szCs w:val="24"/>
        </w:rPr>
        <w:t>2 tadpole</w:t>
      </w:r>
      <w:r w:rsidR="00C04DCA">
        <w:rPr>
          <w:rFonts w:ascii="Arial" w:hAnsi="Arial" w:cs="Arial"/>
          <w:sz w:val="24"/>
          <w:szCs w:val="24"/>
        </w:rPr>
        <w:t>s:</w:t>
      </w:r>
      <w:r w:rsidR="00C91B69" w:rsidRPr="00A82B88">
        <w:rPr>
          <w:rFonts w:ascii="Arial" w:hAnsi="Arial" w:cs="Arial"/>
          <w:sz w:val="24"/>
          <w:szCs w:val="24"/>
        </w:rPr>
        <w:t xml:space="preserve"> </w:t>
      </w:r>
      <w:r w:rsidR="00C91B69" w:rsidRPr="00A82B88">
        <w:rPr>
          <w:rFonts w:ascii="Arial" w:hAnsi="Arial" w:cs="Arial"/>
          <w:i/>
          <w:iCs/>
          <w:sz w:val="24"/>
          <w:szCs w:val="24"/>
        </w:rPr>
        <w:t>t</w:t>
      </w:r>
      <w:r w:rsidR="00C91B69" w:rsidRPr="00A82B88">
        <w:rPr>
          <w:rFonts w:ascii="Arial" w:hAnsi="Arial" w:cs="Arial"/>
          <w:sz w:val="24"/>
          <w:szCs w:val="24"/>
        </w:rPr>
        <w:t xml:space="preserve"> = </w:t>
      </w:r>
      <w:r w:rsidR="00B237B9">
        <w:rPr>
          <w:rFonts w:ascii="Arial" w:hAnsi="Arial" w:cs="Arial"/>
          <w:sz w:val="24"/>
          <w:szCs w:val="24"/>
        </w:rPr>
        <w:t>-</w:t>
      </w:r>
      <w:r w:rsidR="00C91B69" w:rsidRPr="00A82B88">
        <w:rPr>
          <w:rFonts w:ascii="Arial" w:hAnsi="Arial" w:cs="Arial"/>
          <w:sz w:val="24"/>
          <w:szCs w:val="24"/>
        </w:rPr>
        <w:t xml:space="preserve">3.600, </w:t>
      </w:r>
      <w:proofErr w:type="spellStart"/>
      <w:r w:rsidR="00C91B69" w:rsidRPr="00A82B88">
        <w:rPr>
          <w:rFonts w:ascii="Arial" w:hAnsi="Arial" w:cs="Arial"/>
          <w:i/>
          <w:iCs/>
          <w:sz w:val="24"/>
          <w:szCs w:val="24"/>
        </w:rPr>
        <w:t>df</w:t>
      </w:r>
      <w:proofErr w:type="spellEnd"/>
      <w:r w:rsidR="00C91B69" w:rsidRPr="00A82B88">
        <w:rPr>
          <w:rFonts w:ascii="Arial" w:hAnsi="Arial" w:cs="Arial"/>
          <w:sz w:val="24"/>
          <w:szCs w:val="24"/>
        </w:rPr>
        <w:t xml:space="preserve"> = 33, </w:t>
      </w:r>
      <w:r w:rsidR="00C91B69" w:rsidRPr="00A82B88">
        <w:rPr>
          <w:rFonts w:ascii="Arial" w:hAnsi="Arial" w:cs="Arial"/>
          <w:i/>
          <w:iCs/>
          <w:sz w:val="24"/>
          <w:szCs w:val="24"/>
        </w:rPr>
        <w:t>p</w:t>
      </w:r>
      <w:r w:rsidR="00C91B69" w:rsidRPr="00A82B88">
        <w:rPr>
          <w:rFonts w:ascii="Arial" w:hAnsi="Arial" w:cs="Arial"/>
          <w:sz w:val="24"/>
          <w:szCs w:val="24"/>
        </w:rPr>
        <w:t xml:space="preserve"> = 0.0029)</w:t>
      </w:r>
      <w:r w:rsidR="00D83FB8" w:rsidRPr="00A82B88">
        <w:rPr>
          <w:rFonts w:ascii="Arial" w:hAnsi="Arial" w:cs="Arial"/>
          <w:sz w:val="24"/>
          <w:szCs w:val="24"/>
        </w:rPr>
        <w:t xml:space="preserve"> </w:t>
      </w:r>
      <w:r w:rsidR="00C04DCA">
        <w:rPr>
          <w:rFonts w:ascii="Arial" w:hAnsi="Arial" w:cs="Arial"/>
          <w:sz w:val="24"/>
          <w:szCs w:val="24"/>
        </w:rPr>
        <w:t>treatments (Fig. 2C). T</w:t>
      </w:r>
      <w:r w:rsidR="00C91B69" w:rsidRPr="00A82B88">
        <w:rPr>
          <w:rFonts w:ascii="Arial" w:hAnsi="Arial" w:cs="Arial"/>
          <w:sz w:val="24"/>
          <w:szCs w:val="24"/>
        </w:rPr>
        <w:t xml:space="preserve">here was no significant difference between survival in the </w:t>
      </w:r>
      <w:r w:rsidR="00C645AA">
        <w:rPr>
          <w:rFonts w:ascii="Arial" w:hAnsi="Arial" w:cs="Arial"/>
          <w:sz w:val="24"/>
          <w:szCs w:val="24"/>
        </w:rPr>
        <w:t>medium (</w:t>
      </w:r>
      <w:r w:rsidR="00C91B69" w:rsidRPr="00A82B88">
        <w:rPr>
          <w:rFonts w:ascii="Arial" w:hAnsi="Arial" w:cs="Arial"/>
          <w:sz w:val="24"/>
          <w:szCs w:val="24"/>
        </w:rPr>
        <w:t>4 tadpole</w:t>
      </w:r>
      <w:r w:rsidR="00C04DCA">
        <w:rPr>
          <w:rFonts w:ascii="Arial" w:hAnsi="Arial" w:cs="Arial"/>
          <w:sz w:val="24"/>
          <w:szCs w:val="24"/>
        </w:rPr>
        <w:t>s</w:t>
      </w:r>
      <w:r w:rsidR="00C645AA">
        <w:rPr>
          <w:rFonts w:ascii="Arial" w:hAnsi="Arial" w:cs="Arial"/>
          <w:sz w:val="24"/>
          <w:szCs w:val="24"/>
        </w:rPr>
        <w:t>)</w:t>
      </w:r>
      <w:r w:rsidR="00C91B69" w:rsidRPr="00A82B88">
        <w:rPr>
          <w:rFonts w:ascii="Arial" w:hAnsi="Arial" w:cs="Arial"/>
          <w:sz w:val="24"/>
          <w:szCs w:val="24"/>
        </w:rPr>
        <w:t xml:space="preserve"> and </w:t>
      </w:r>
      <w:r w:rsidR="00C645AA">
        <w:rPr>
          <w:rFonts w:ascii="Arial" w:hAnsi="Arial" w:cs="Arial"/>
          <w:sz w:val="24"/>
          <w:szCs w:val="24"/>
        </w:rPr>
        <w:t>low (</w:t>
      </w:r>
      <w:r w:rsidR="00C91B69" w:rsidRPr="00A82B88">
        <w:rPr>
          <w:rFonts w:ascii="Arial" w:hAnsi="Arial" w:cs="Arial"/>
          <w:sz w:val="24"/>
          <w:szCs w:val="24"/>
        </w:rPr>
        <w:t>2 tadpole</w:t>
      </w:r>
      <w:r w:rsidR="00C04DCA">
        <w:rPr>
          <w:rFonts w:ascii="Arial" w:hAnsi="Arial" w:cs="Arial"/>
          <w:sz w:val="24"/>
          <w:szCs w:val="24"/>
        </w:rPr>
        <w:t>s</w:t>
      </w:r>
      <w:r w:rsidR="00C645AA">
        <w:rPr>
          <w:rFonts w:ascii="Arial" w:hAnsi="Arial" w:cs="Arial"/>
          <w:sz w:val="24"/>
          <w:szCs w:val="24"/>
        </w:rPr>
        <w:t>) density</w:t>
      </w:r>
      <w:r w:rsidR="00C91B69" w:rsidRPr="00A82B88">
        <w:rPr>
          <w:rFonts w:ascii="Arial" w:hAnsi="Arial" w:cs="Arial"/>
          <w:sz w:val="24"/>
          <w:szCs w:val="24"/>
        </w:rPr>
        <w:t xml:space="preserve"> treatment</w:t>
      </w:r>
      <w:r w:rsidR="00C04DCA">
        <w:rPr>
          <w:rFonts w:ascii="Arial" w:hAnsi="Arial" w:cs="Arial"/>
          <w:sz w:val="24"/>
          <w:szCs w:val="24"/>
        </w:rPr>
        <w:t>s</w:t>
      </w:r>
      <w:r w:rsidR="00C91B69" w:rsidRPr="00A82B88">
        <w:rPr>
          <w:rFonts w:ascii="Arial" w:hAnsi="Arial" w:cs="Arial"/>
          <w:sz w:val="24"/>
          <w:szCs w:val="24"/>
        </w:rPr>
        <w:t xml:space="preserve"> (</w:t>
      </w:r>
      <w:r w:rsidR="00C91B69" w:rsidRPr="00A82B88">
        <w:rPr>
          <w:rFonts w:ascii="Arial" w:hAnsi="Arial" w:cs="Arial"/>
          <w:i/>
          <w:iCs/>
          <w:sz w:val="24"/>
          <w:szCs w:val="24"/>
        </w:rPr>
        <w:t>t</w:t>
      </w:r>
      <w:r w:rsidR="00C91B69" w:rsidRPr="00A82B88">
        <w:rPr>
          <w:rFonts w:ascii="Arial" w:hAnsi="Arial" w:cs="Arial"/>
          <w:sz w:val="24"/>
          <w:szCs w:val="24"/>
        </w:rPr>
        <w:t xml:space="preserve"> = -0.984, </w:t>
      </w:r>
      <w:r w:rsidR="00C91B69" w:rsidRPr="00A82B88">
        <w:rPr>
          <w:rFonts w:ascii="Arial" w:hAnsi="Arial" w:cs="Arial"/>
          <w:i/>
          <w:iCs/>
          <w:sz w:val="24"/>
          <w:szCs w:val="24"/>
        </w:rPr>
        <w:t>df</w:t>
      </w:r>
      <w:r w:rsidR="00C91B69" w:rsidRPr="00A82B88">
        <w:rPr>
          <w:rFonts w:ascii="Arial" w:hAnsi="Arial" w:cs="Arial"/>
          <w:sz w:val="24"/>
          <w:szCs w:val="24"/>
        </w:rPr>
        <w:t xml:space="preserve">= 33, </w:t>
      </w:r>
      <w:r w:rsidR="00C91B69" w:rsidRPr="00A82B88">
        <w:rPr>
          <w:rFonts w:ascii="Arial" w:hAnsi="Arial" w:cs="Arial"/>
          <w:i/>
          <w:iCs/>
          <w:sz w:val="24"/>
          <w:szCs w:val="24"/>
        </w:rPr>
        <w:t>p</w:t>
      </w:r>
      <w:r w:rsidR="00C91B69" w:rsidRPr="00A82B88">
        <w:rPr>
          <w:rFonts w:ascii="Arial" w:hAnsi="Arial" w:cs="Arial"/>
          <w:sz w:val="24"/>
          <w:szCs w:val="24"/>
        </w:rPr>
        <w:t xml:space="preserve"> = 0.5915).</w:t>
      </w:r>
      <w:r w:rsidR="00E87400">
        <w:rPr>
          <w:rFonts w:ascii="Arial" w:hAnsi="Arial" w:cs="Arial"/>
          <w:sz w:val="24"/>
          <w:szCs w:val="24"/>
        </w:rPr>
        <w:t xml:space="preserve"> </w:t>
      </w:r>
    </w:p>
    <w:p w14:paraId="1A5CFE27" w14:textId="77777777" w:rsidR="0085157B" w:rsidRDefault="0085157B">
      <w:pPr>
        <w:jc w:val="both"/>
        <w:rPr>
          <w:rFonts w:ascii="Arial" w:hAnsi="Arial" w:cs="Arial"/>
          <w:b/>
          <w:sz w:val="24"/>
          <w:szCs w:val="24"/>
        </w:rPr>
      </w:pPr>
    </w:p>
    <w:p w14:paraId="3D93A121" w14:textId="14584BB4" w:rsidR="00CB02A4" w:rsidRDefault="00647E5B">
      <w:pPr>
        <w:jc w:val="both"/>
        <w:rPr>
          <w:rFonts w:ascii="Arial" w:hAnsi="Arial" w:cs="Arial"/>
          <w:b/>
          <w:sz w:val="24"/>
          <w:szCs w:val="24"/>
        </w:rPr>
      </w:pPr>
      <w:r w:rsidRPr="00F92974">
        <w:rPr>
          <w:rFonts w:ascii="Arial" w:hAnsi="Arial" w:cs="Arial"/>
          <w:b/>
          <w:sz w:val="24"/>
          <w:szCs w:val="24"/>
        </w:rPr>
        <w:t>D</w:t>
      </w:r>
      <w:r w:rsidR="001415C4" w:rsidRPr="00F92974">
        <w:rPr>
          <w:rFonts w:ascii="Arial" w:hAnsi="Arial" w:cs="Arial"/>
          <w:b/>
          <w:sz w:val="24"/>
          <w:szCs w:val="24"/>
        </w:rPr>
        <w:t>iscussion</w:t>
      </w:r>
    </w:p>
    <w:p w14:paraId="58DA6FA0" w14:textId="2BF8DBEF" w:rsidR="001415C4" w:rsidRPr="002D4396" w:rsidRDefault="001415C4">
      <w:pPr>
        <w:jc w:val="both"/>
        <w:rPr>
          <w:rFonts w:ascii="Arial" w:hAnsi="Arial" w:cs="Arial"/>
          <w:bCs/>
          <w:sz w:val="24"/>
          <w:szCs w:val="24"/>
        </w:rPr>
      </w:pPr>
    </w:p>
    <w:p w14:paraId="3B30788B" w14:textId="6FE15218" w:rsidR="00F46578" w:rsidRPr="002C375A" w:rsidRDefault="009E5DE6">
      <w:pPr>
        <w:jc w:val="both"/>
        <w:rPr>
          <w:rFonts w:ascii="Arial" w:hAnsi="Arial" w:cs="Arial"/>
          <w:sz w:val="24"/>
          <w:szCs w:val="24"/>
        </w:rPr>
      </w:pPr>
      <w:r w:rsidRPr="002C375A">
        <w:rPr>
          <w:rFonts w:ascii="Arial" w:hAnsi="Arial" w:cs="Arial"/>
          <w:sz w:val="24"/>
          <w:szCs w:val="24"/>
        </w:rPr>
        <w:t>O</w:t>
      </w:r>
      <w:r w:rsidR="00647E5B" w:rsidRPr="002C375A">
        <w:rPr>
          <w:rFonts w:ascii="Arial" w:hAnsi="Arial" w:cs="Arial"/>
          <w:sz w:val="24"/>
          <w:szCs w:val="24"/>
        </w:rPr>
        <w:t xml:space="preserve">ur results show </w:t>
      </w:r>
      <w:r w:rsidR="008A7CF0" w:rsidRPr="002C375A">
        <w:rPr>
          <w:rFonts w:ascii="Arial" w:hAnsi="Arial" w:cs="Arial"/>
          <w:sz w:val="24"/>
          <w:szCs w:val="24"/>
        </w:rPr>
        <w:t xml:space="preserve">that </w:t>
      </w:r>
      <w:r w:rsidR="00647E5B" w:rsidRPr="002C375A">
        <w:rPr>
          <w:rFonts w:ascii="Arial" w:hAnsi="Arial" w:cs="Arial"/>
          <w:sz w:val="24"/>
          <w:szCs w:val="24"/>
        </w:rPr>
        <w:t>larvae of a native amphibian (</w:t>
      </w:r>
      <w:r w:rsidR="00647E5B" w:rsidRPr="002C375A">
        <w:rPr>
          <w:rFonts w:ascii="Arial" w:hAnsi="Arial" w:cs="Arial"/>
          <w:i/>
          <w:sz w:val="24"/>
          <w:szCs w:val="24"/>
        </w:rPr>
        <w:t>L. spectabilis</w:t>
      </w:r>
      <w:r w:rsidR="00647E5B" w:rsidRPr="002C375A">
        <w:rPr>
          <w:rFonts w:ascii="Arial" w:hAnsi="Arial" w:cs="Arial"/>
          <w:sz w:val="24"/>
          <w:szCs w:val="24"/>
        </w:rPr>
        <w:t>) are</w:t>
      </w:r>
      <w:r w:rsidR="008A7CF0" w:rsidRPr="002C375A">
        <w:rPr>
          <w:rFonts w:ascii="Arial" w:hAnsi="Arial" w:cs="Arial"/>
          <w:sz w:val="24"/>
          <w:szCs w:val="24"/>
        </w:rPr>
        <w:t xml:space="preserve"> able to detect </w:t>
      </w:r>
      <w:r w:rsidR="00F46578" w:rsidRPr="002C375A">
        <w:rPr>
          <w:rFonts w:ascii="Arial" w:hAnsi="Arial" w:cs="Arial"/>
          <w:sz w:val="24"/>
          <w:szCs w:val="24"/>
        </w:rPr>
        <w:t xml:space="preserve">both </w:t>
      </w:r>
      <w:r w:rsidR="00B00781" w:rsidRPr="002C375A">
        <w:rPr>
          <w:rFonts w:ascii="Arial" w:hAnsi="Arial" w:cs="Arial"/>
          <w:sz w:val="24"/>
          <w:szCs w:val="24"/>
        </w:rPr>
        <w:t xml:space="preserve">visual </w:t>
      </w:r>
      <w:r w:rsidR="00F46578" w:rsidRPr="002C375A">
        <w:rPr>
          <w:rFonts w:ascii="Arial" w:hAnsi="Arial" w:cs="Arial"/>
          <w:sz w:val="24"/>
          <w:szCs w:val="24"/>
        </w:rPr>
        <w:t xml:space="preserve">and </w:t>
      </w:r>
      <w:r w:rsidR="00B00781" w:rsidRPr="002C375A">
        <w:rPr>
          <w:rFonts w:ascii="Arial" w:hAnsi="Arial" w:cs="Arial"/>
          <w:sz w:val="24"/>
          <w:szCs w:val="24"/>
        </w:rPr>
        <w:t xml:space="preserve">chemical </w:t>
      </w:r>
      <w:r w:rsidR="008A7CF0" w:rsidRPr="002C375A">
        <w:rPr>
          <w:rFonts w:ascii="Arial" w:hAnsi="Arial" w:cs="Arial"/>
          <w:sz w:val="24"/>
          <w:szCs w:val="24"/>
        </w:rPr>
        <w:t xml:space="preserve">cues </w:t>
      </w:r>
      <w:r w:rsidR="00647E5B" w:rsidRPr="002C375A">
        <w:rPr>
          <w:rFonts w:ascii="Arial" w:hAnsi="Arial" w:cs="Arial"/>
          <w:sz w:val="24"/>
          <w:szCs w:val="24"/>
        </w:rPr>
        <w:t xml:space="preserve">of </w:t>
      </w:r>
      <w:r w:rsidR="0061497C">
        <w:rPr>
          <w:rFonts w:ascii="Arial" w:hAnsi="Arial" w:cs="Arial"/>
          <w:sz w:val="24"/>
          <w:szCs w:val="24"/>
        </w:rPr>
        <w:t xml:space="preserve">exotic </w:t>
      </w:r>
      <w:r w:rsidR="008749BB" w:rsidRPr="002C375A">
        <w:rPr>
          <w:rFonts w:ascii="Arial" w:hAnsi="Arial" w:cs="Arial"/>
          <w:sz w:val="24"/>
          <w:szCs w:val="24"/>
        </w:rPr>
        <w:t xml:space="preserve">rainbow </w:t>
      </w:r>
      <w:r w:rsidR="00647E5B" w:rsidRPr="002C375A">
        <w:rPr>
          <w:rFonts w:ascii="Arial" w:hAnsi="Arial" w:cs="Arial"/>
          <w:sz w:val="24"/>
          <w:szCs w:val="24"/>
        </w:rPr>
        <w:t>trout</w:t>
      </w:r>
      <w:r w:rsidR="008749BB" w:rsidRPr="002C375A">
        <w:rPr>
          <w:rFonts w:ascii="Arial" w:hAnsi="Arial" w:cs="Arial"/>
          <w:sz w:val="24"/>
          <w:szCs w:val="24"/>
        </w:rPr>
        <w:t xml:space="preserve"> and change their behaviour in response</w:t>
      </w:r>
      <w:r w:rsidR="0061497C">
        <w:rPr>
          <w:rFonts w:ascii="Arial" w:hAnsi="Arial" w:cs="Arial"/>
          <w:sz w:val="24"/>
          <w:szCs w:val="24"/>
        </w:rPr>
        <w:t>.</w:t>
      </w:r>
      <w:r w:rsidR="008749BB" w:rsidRPr="002C375A">
        <w:rPr>
          <w:rFonts w:ascii="Arial" w:hAnsi="Arial" w:cs="Arial"/>
          <w:sz w:val="24"/>
          <w:szCs w:val="24"/>
        </w:rPr>
        <w:t xml:space="preserve"> </w:t>
      </w:r>
      <w:r w:rsidR="0061497C">
        <w:rPr>
          <w:rFonts w:ascii="Arial" w:hAnsi="Arial" w:cs="Arial"/>
          <w:sz w:val="24"/>
          <w:szCs w:val="24"/>
        </w:rPr>
        <w:t>H</w:t>
      </w:r>
      <w:r w:rsidR="008749BB" w:rsidRPr="002C375A">
        <w:rPr>
          <w:rFonts w:ascii="Arial" w:hAnsi="Arial" w:cs="Arial"/>
          <w:sz w:val="24"/>
          <w:szCs w:val="24"/>
        </w:rPr>
        <w:t>owever</w:t>
      </w:r>
      <w:r w:rsidR="0061497C">
        <w:rPr>
          <w:rFonts w:ascii="Arial" w:hAnsi="Arial" w:cs="Arial"/>
          <w:sz w:val="24"/>
          <w:szCs w:val="24"/>
        </w:rPr>
        <w:t>,</w:t>
      </w:r>
      <w:r w:rsidR="008749BB" w:rsidRPr="002C375A">
        <w:rPr>
          <w:rFonts w:ascii="Arial" w:hAnsi="Arial" w:cs="Arial"/>
          <w:sz w:val="24"/>
          <w:szCs w:val="24"/>
        </w:rPr>
        <w:t xml:space="preserve"> </w:t>
      </w:r>
      <w:r w:rsidR="00CF56F5" w:rsidRPr="002C375A">
        <w:rPr>
          <w:rFonts w:ascii="Arial" w:hAnsi="Arial" w:cs="Arial"/>
          <w:sz w:val="24"/>
          <w:szCs w:val="24"/>
        </w:rPr>
        <w:t>long-term expos</w:t>
      </w:r>
      <w:r w:rsidR="0061497C">
        <w:rPr>
          <w:rFonts w:ascii="Arial" w:hAnsi="Arial" w:cs="Arial"/>
          <w:sz w:val="24"/>
          <w:szCs w:val="24"/>
        </w:rPr>
        <w:t>ure</w:t>
      </w:r>
      <w:r w:rsidR="00CF56F5" w:rsidRPr="002C375A">
        <w:rPr>
          <w:rFonts w:ascii="Arial" w:hAnsi="Arial" w:cs="Arial"/>
          <w:sz w:val="24"/>
          <w:szCs w:val="24"/>
        </w:rPr>
        <w:t xml:space="preserve"> </w:t>
      </w:r>
      <w:r w:rsidR="00F81527" w:rsidRPr="002C375A">
        <w:rPr>
          <w:rFonts w:ascii="Arial" w:hAnsi="Arial" w:cs="Arial"/>
          <w:sz w:val="24"/>
          <w:szCs w:val="24"/>
        </w:rPr>
        <w:t xml:space="preserve">to </w:t>
      </w:r>
      <w:r w:rsidR="00CF56F5" w:rsidRPr="002C375A">
        <w:rPr>
          <w:rFonts w:ascii="Arial" w:hAnsi="Arial" w:cs="Arial"/>
          <w:sz w:val="24"/>
          <w:szCs w:val="24"/>
        </w:rPr>
        <w:t>trout chemical cue</w:t>
      </w:r>
      <w:r w:rsidR="00F81527" w:rsidRPr="002C375A">
        <w:rPr>
          <w:rFonts w:ascii="Arial" w:hAnsi="Arial" w:cs="Arial"/>
          <w:sz w:val="24"/>
          <w:szCs w:val="24"/>
        </w:rPr>
        <w:t>s</w:t>
      </w:r>
      <w:r w:rsidR="008749BB" w:rsidRPr="002C375A">
        <w:rPr>
          <w:rFonts w:ascii="Arial" w:hAnsi="Arial" w:cs="Arial"/>
          <w:sz w:val="24"/>
          <w:szCs w:val="24"/>
        </w:rPr>
        <w:t xml:space="preserve"> </w:t>
      </w:r>
      <w:r w:rsidR="0061497C">
        <w:rPr>
          <w:rFonts w:ascii="Arial" w:hAnsi="Arial" w:cs="Arial"/>
          <w:sz w:val="24"/>
          <w:szCs w:val="24"/>
        </w:rPr>
        <w:t>did not</w:t>
      </w:r>
      <w:r w:rsidR="00A6553E">
        <w:rPr>
          <w:rFonts w:ascii="Arial" w:hAnsi="Arial" w:cs="Arial"/>
          <w:sz w:val="24"/>
          <w:szCs w:val="24"/>
        </w:rPr>
        <w:t xml:space="preserve"> </w:t>
      </w:r>
      <w:proofErr w:type="gramStart"/>
      <w:r w:rsidR="00A6553E">
        <w:rPr>
          <w:rFonts w:ascii="Arial" w:hAnsi="Arial" w:cs="Arial"/>
          <w:sz w:val="24"/>
          <w:szCs w:val="24"/>
        </w:rPr>
        <w:t xml:space="preserve">directly  </w:t>
      </w:r>
      <w:r w:rsidR="0061497C">
        <w:rPr>
          <w:rFonts w:ascii="Arial" w:hAnsi="Arial" w:cs="Arial"/>
          <w:sz w:val="24"/>
          <w:szCs w:val="24"/>
        </w:rPr>
        <w:t>a</w:t>
      </w:r>
      <w:r w:rsidR="008749BB" w:rsidRPr="002C375A">
        <w:rPr>
          <w:rFonts w:ascii="Arial" w:hAnsi="Arial" w:cs="Arial"/>
          <w:sz w:val="24"/>
          <w:szCs w:val="24"/>
        </w:rPr>
        <w:t>ffect</w:t>
      </w:r>
      <w:proofErr w:type="gramEnd"/>
      <w:r w:rsidR="008749BB" w:rsidRPr="002C375A">
        <w:rPr>
          <w:rFonts w:ascii="Arial" w:hAnsi="Arial" w:cs="Arial"/>
          <w:sz w:val="24"/>
          <w:szCs w:val="24"/>
        </w:rPr>
        <w:t xml:space="preserve"> larva</w:t>
      </w:r>
      <w:r w:rsidR="0061497C">
        <w:rPr>
          <w:rFonts w:ascii="Arial" w:hAnsi="Arial" w:cs="Arial"/>
          <w:sz w:val="24"/>
          <w:szCs w:val="24"/>
        </w:rPr>
        <w:t>l</w:t>
      </w:r>
      <w:r w:rsidR="008749BB" w:rsidRPr="002C375A">
        <w:rPr>
          <w:rFonts w:ascii="Arial" w:hAnsi="Arial" w:cs="Arial"/>
          <w:sz w:val="24"/>
          <w:szCs w:val="24"/>
        </w:rPr>
        <w:t xml:space="preserve"> growth</w:t>
      </w:r>
      <w:r w:rsidR="0061497C">
        <w:rPr>
          <w:rFonts w:ascii="Arial" w:hAnsi="Arial" w:cs="Arial"/>
          <w:sz w:val="24"/>
          <w:szCs w:val="24"/>
        </w:rPr>
        <w:t>,</w:t>
      </w:r>
      <w:r w:rsidR="008749BB" w:rsidRPr="002C375A">
        <w:rPr>
          <w:rFonts w:ascii="Arial" w:hAnsi="Arial" w:cs="Arial"/>
          <w:sz w:val="24"/>
          <w:szCs w:val="24"/>
        </w:rPr>
        <w:t xml:space="preserve"> development</w:t>
      </w:r>
      <w:r w:rsidR="0061497C">
        <w:rPr>
          <w:rFonts w:ascii="Arial" w:hAnsi="Arial" w:cs="Arial"/>
          <w:sz w:val="24"/>
          <w:szCs w:val="24"/>
        </w:rPr>
        <w:t xml:space="preserve"> or survival</w:t>
      </w:r>
      <w:r w:rsidR="008749BB" w:rsidRPr="002C375A">
        <w:rPr>
          <w:rFonts w:ascii="Arial" w:hAnsi="Arial" w:cs="Arial"/>
          <w:sz w:val="24"/>
          <w:szCs w:val="24"/>
        </w:rPr>
        <w:t xml:space="preserve">. </w:t>
      </w:r>
    </w:p>
    <w:p w14:paraId="2A57B8A0" w14:textId="01421CDD" w:rsidR="00A316A8" w:rsidRDefault="000E127B" w:rsidP="002942F0">
      <w:pPr>
        <w:jc w:val="both"/>
        <w:rPr>
          <w:rFonts w:ascii="Arial" w:hAnsi="Arial" w:cs="Arial"/>
          <w:sz w:val="24"/>
          <w:szCs w:val="24"/>
        </w:rPr>
      </w:pPr>
      <w:r w:rsidRPr="002C375A">
        <w:rPr>
          <w:rFonts w:ascii="Arial" w:hAnsi="Arial" w:cs="Arial"/>
          <w:sz w:val="24"/>
          <w:szCs w:val="24"/>
        </w:rPr>
        <w:lastRenderedPageBreak/>
        <w:t xml:space="preserve">The experiment on visual </w:t>
      </w:r>
      <w:r w:rsidR="00A836B4" w:rsidRPr="002C375A">
        <w:rPr>
          <w:rFonts w:ascii="Arial" w:hAnsi="Arial" w:cs="Arial"/>
          <w:sz w:val="24"/>
          <w:szCs w:val="24"/>
        </w:rPr>
        <w:t>cues indicate</w:t>
      </w:r>
      <w:r w:rsidR="00102813">
        <w:rPr>
          <w:rFonts w:ascii="Arial" w:hAnsi="Arial" w:cs="Arial"/>
          <w:sz w:val="24"/>
          <w:szCs w:val="24"/>
        </w:rPr>
        <w:t>d</w:t>
      </w:r>
      <w:r w:rsidR="00B00781" w:rsidRPr="002C375A">
        <w:rPr>
          <w:rFonts w:ascii="Arial" w:hAnsi="Arial" w:cs="Arial"/>
          <w:sz w:val="24"/>
          <w:szCs w:val="24"/>
        </w:rPr>
        <w:t xml:space="preserve"> that in optimal visibility conditions </w:t>
      </w:r>
      <w:r w:rsidR="003C1B3F" w:rsidRPr="002C375A">
        <w:rPr>
          <w:rFonts w:ascii="Arial" w:hAnsi="Arial" w:cs="Arial"/>
          <w:sz w:val="24"/>
          <w:szCs w:val="24"/>
        </w:rPr>
        <w:t>(</w:t>
      </w:r>
      <w:r w:rsidR="00B00781" w:rsidRPr="002C375A">
        <w:rPr>
          <w:rFonts w:ascii="Arial" w:hAnsi="Arial" w:cs="Arial"/>
          <w:sz w:val="24"/>
          <w:szCs w:val="24"/>
        </w:rPr>
        <w:t xml:space="preserve">due to the </w:t>
      </w:r>
      <w:r w:rsidR="004B0F82">
        <w:rPr>
          <w:rFonts w:ascii="Arial" w:hAnsi="Arial" w:cs="Arial"/>
          <w:sz w:val="24"/>
          <w:szCs w:val="24"/>
        </w:rPr>
        <w:t>clarity</w:t>
      </w:r>
      <w:r w:rsidR="00B00781" w:rsidRPr="002C375A">
        <w:rPr>
          <w:rFonts w:ascii="Arial" w:hAnsi="Arial" w:cs="Arial"/>
          <w:sz w:val="24"/>
          <w:szCs w:val="24"/>
        </w:rPr>
        <w:t xml:space="preserve"> of the water used in the experiments</w:t>
      </w:r>
      <w:r w:rsidR="005146FE">
        <w:rPr>
          <w:rFonts w:ascii="Arial" w:hAnsi="Arial" w:cs="Arial"/>
          <w:sz w:val="24"/>
          <w:szCs w:val="24"/>
        </w:rPr>
        <w:t xml:space="preserve">: total dissolved solids &lt;0.11 </w:t>
      </w:r>
      <w:r w:rsidR="00544510">
        <w:rPr>
          <w:rFonts w:ascii="Arial" w:hAnsi="Arial" w:cs="Arial"/>
          <w:sz w:val="24"/>
          <w:szCs w:val="24"/>
        </w:rPr>
        <w:t>mg/L</w:t>
      </w:r>
      <w:r w:rsidR="003C1B3F" w:rsidRPr="002C375A">
        <w:rPr>
          <w:rFonts w:ascii="Arial" w:hAnsi="Arial" w:cs="Arial"/>
          <w:sz w:val="24"/>
          <w:szCs w:val="24"/>
        </w:rPr>
        <w:t>)</w:t>
      </w:r>
      <w:r w:rsidR="00B00781" w:rsidRPr="002C375A">
        <w:rPr>
          <w:rFonts w:ascii="Arial" w:hAnsi="Arial" w:cs="Arial"/>
          <w:sz w:val="24"/>
          <w:szCs w:val="24"/>
        </w:rPr>
        <w:t>, tadpoles of</w:t>
      </w:r>
      <w:r w:rsidR="00B00781" w:rsidRPr="00BA4F3C">
        <w:rPr>
          <w:rFonts w:ascii="Arial" w:hAnsi="Arial" w:cs="Arial"/>
          <w:sz w:val="24"/>
          <w:szCs w:val="24"/>
        </w:rPr>
        <w:t xml:space="preserve"> </w:t>
      </w:r>
      <w:r w:rsidR="00B00781" w:rsidRPr="007E3CEC">
        <w:rPr>
          <w:rFonts w:ascii="Arial" w:hAnsi="Arial" w:cs="Arial"/>
          <w:i/>
          <w:iCs/>
          <w:sz w:val="24"/>
          <w:szCs w:val="24"/>
        </w:rPr>
        <w:t>L. spectabilis</w:t>
      </w:r>
      <w:r w:rsidR="00B00781" w:rsidRPr="00BA4F3C">
        <w:rPr>
          <w:rFonts w:ascii="Arial" w:hAnsi="Arial" w:cs="Arial"/>
          <w:sz w:val="24"/>
          <w:szCs w:val="24"/>
        </w:rPr>
        <w:t xml:space="preserve"> are capable of visually detect</w:t>
      </w:r>
      <w:r w:rsidR="00695618">
        <w:rPr>
          <w:rFonts w:ascii="Arial" w:hAnsi="Arial" w:cs="Arial"/>
          <w:sz w:val="24"/>
          <w:szCs w:val="24"/>
        </w:rPr>
        <w:t>ing</w:t>
      </w:r>
      <w:r w:rsidR="00B00781" w:rsidRPr="00BA4F3C">
        <w:rPr>
          <w:rFonts w:ascii="Arial" w:hAnsi="Arial" w:cs="Arial"/>
          <w:sz w:val="24"/>
          <w:szCs w:val="24"/>
        </w:rPr>
        <w:t xml:space="preserve"> rainbow trout and</w:t>
      </w:r>
      <w:r w:rsidR="003C1B3F">
        <w:rPr>
          <w:rFonts w:ascii="Arial" w:hAnsi="Arial" w:cs="Arial"/>
          <w:sz w:val="24"/>
          <w:szCs w:val="24"/>
        </w:rPr>
        <w:t xml:space="preserve"> move away </w:t>
      </w:r>
      <w:r w:rsidR="00B00781" w:rsidRPr="00BA4F3C">
        <w:rPr>
          <w:rFonts w:ascii="Arial" w:hAnsi="Arial" w:cs="Arial"/>
          <w:sz w:val="24"/>
          <w:szCs w:val="24"/>
        </w:rPr>
        <w:t xml:space="preserve">in </w:t>
      </w:r>
      <w:r w:rsidR="00A836B4" w:rsidRPr="00BA4F3C">
        <w:rPr>
          <w:rFonts w:ascii="Arial" w:hAnsi="Arial" w:cs="Arial"/>
          <w:sz w:val="24"/>
          <w:szCs w:val="24"/>
        </w:rPr>
        <w:t>response</w:t>
      </w:r>
      <w:r w:rsidR="00A836B4">
        <w:rPr>
          <w:rFonts w:ascii="Arial" w:hAnsi="Arial" w:cs="Arial"/>
          <w:sz w:val="24"/>
          <w:szCs w:val="24"/>
        </w:rPr>
        <w:t>.</w:t>
      </w:r>
      <w:r w:rsidR="00B00781" w:rsidRPr="00BA4F3C">
        <w:rPr>
          <w:rFonts w:ascii="Arial" w:hAnsi="Arial" w:cs="Arial"/>
          <w:sz w:val="24"/>
          <w:szCs w:val="24"/>
        </w:rPr>
        <w:t xml:space="preserve"> This re</w:t>
      </w:r>
      <w:r w:rsidR="003C1B3F">
        <w:rPr>
          <w:rFonts w:ascii="Arial" w:hAnsi="Arial" w:cs="Arial"/>
          <w:sz w:val="24"/>
          <w:szCs w:val="24"/>
        </w:rPr>
        <w:t>action</w:t>
      </w:r>
      <w:r w:rsidR="00B00781" w:rsidRPr="00BA4F3C">
        <w:rPr>
          <w:rFonts w:ascii="Arial" w:hAnsi="Arial" w:cs="Arial"/>
          <w:sz w:val="24"/>
          <w:szCs w:val="24"/>
        </w:rPr>
        <w:t xml:space="preserve"> is consistent with other tadpole-fish systems where predator detection through visual stimuli plays an important role </w:t>
      </w:r>
      <w:r w:rsidR="00695618">
        <w:rPr>
          <w:rFonts w:ascii="Arial" w:hAnsi="Arial" w:cs="Arial"/>
          <w:sz w:val="24"/>
          <w:szCs w:val="24"/>
        </w:rPr>
        <w:t>in tadpole r</w:t>
      </w:r>
      <w:r w:rsidR="00102813">
        <w:rPr>
          <w:rFonts w:ascii="Arial" w:hAnsi="Arial" w:cs="Arial"/>
          <w:sz w:val="24"/>
          <w:szCs w:val="24"/>
        </w:rPr>
        <w:t>esponses</w:t>
      </w:r>
      <w:r w:rsidR="00695618">
        <w:rPr>
          <w:rFonts w:ascii="Arial" w:hAnsi="Arial" w:cs="Arial"/>
          <w:sz w:val="24"/>
          <w:szCs w:val="24"/>
        </w:rPr>
        <w:t xml:space="preserve"> </w:t>
      </w:r>
      <w:r w:rsidR="00B00781" w:rsidRPr="00BA4F3C">
        <w:rPr>
          <w:rFonts w:ascii="Arial" w:hAnsi="Arial" w:cs="Arial"/>
          <w:sz w:val="24"/>
          <w:szCs w:val="24"/>
        </w:rPr>
        <w:t>(</w:t>
      </w:r>
      <w:proofErr w:type="spellStart"/>
      <w:r w:rsidR="00B00781" w:rsidRPr="00BA4F3C">
        <w:rPr>
          <w:rFonts w:ascii="Arial" w:hAnsi="Arial" w:cs="Arial"/>
          <w:sz w:val="24"/>
          <w:szCs w:val="24"/>
        </w:rPr>
        <w:t>Hettyey</w:t>
      </w:r>
      <w:proofErr w:type="spellEnd"/>
      <w:r w:rsidR="00B00781" w:rsidRPr="00BA4F3C">
        <w:rPr>
          <w:rFonts w:ascii="Arial" w:hAnsi="Arial" w:cs="Arial"/>
          <w:sz w:val="24"/>
          <w:szCs w:val="24"/>
        </w:rPr>
        <w:t xml:space="preserve"> et al., 2012).</w:t>
      </w:r>
      <w:r w:rsidR="00A167D8">
        <w:rPr>
          <w:rFonts w:ascii="Arial" w:hAnsi="Arial" w:cs="Arial"/>
          <w:sz w:val="24"/>
          <w:szCs w:val="24"/>
        </w:rPr>
        <w:t xml:space="preserve"> H</w:t>
      </w:r>
      <w:r w:rsidR="00A167D8" w:rsidRPr="00BA4F3C">
        <w:rPr>
          <w:rFonts w:ascii="Arial" w:hAnsi="Arial" w:cs="Arial"/>
          <w:sz w:val="24"/>
          <w:szCs w:val="24"/>
        </w:rPr>
        <w:t xml:space="preserve">owever, </w:t>
      </w:r>
      <w:r w:rsidR="00A167D8">
        <w:rPr>
          <w:rFonts w:ascii="Arial" w:hAnsi="Arial" w:cs="Arial"/>
          <w:sz w:val="24"/>
          <w:szCs w:val="24"/>
        </w:rPr>
        <w:t>an</w:t>
      </w:r>
      <w:r>
        <w:rPr>
          <w:rFonts w:ascii="Arial" w:hAnsi="Arial" w:cs="Arial"/>
          <w:sz w:val="24"/>
          <w:szCs w:val="24"/>
        </w:rPr>
        <w:t>other</w:t>
      </w:r>
      <w:r w:rsidR="00A167D8" w:rsidRPr="00BA4F3C">
        <w:rPr>
          <w:rFonts w:ascii="Arial" w:hAnsi="Arial" w:cs="Arial"/>
          <w:sz w:val="24"/>
          <w:szCs w:val="24"/>
        </w:rPr>
        <w:t xml:space="preserve"> aspect that can </w:t>
      </w:r>
      <w:r w:rsidR="00695618">
        <w:rPr>
          <w:rFonts w:ascii="Arial" w:hAnsi="Arial" w:cs="Arial"/>
          <w:sz w:val="24"/>
          <w:szCs w:val="24"/>
        </w:rPr>
        <w:t>influence</w:t>
      </w:r>
      <w:r w:rsidR="00A167D8" w:rsidRPr="00BA4F3C">
        <w:rPr>
          <w:rFonts w:ascii="Arial" w:hAnsi="Arial" w:cs="Arial"/>
          <w:sz w:val="24"/>
          <w:szCs w:val="24"/>
        </w:rPr>
        <w:t xml:space="preserve"> the visual detectability of a predator is the distance </w:t>
      </w:r>
      <w:r w:rsidR="00DD3600">
        <w:rPr>
          <w:rFonts w:ascii="Arial" w:hAnsi="Arial" w:cs="Arial"/>
          <w:sz w:val="24"/>
          <w:szCs w:val="24"/>
        </w:rPr>
        <w:t>between predator and prey</w:t>
      </w:r>
      <w:r w:rsidR="00A167D8" w:rsidRPr="00BA4F3C">
        <w:rPr>
          <w:rFonts w:ascii="Arial" w:hAnsi="Arial" w:cs="Arial"/>
          <w:sz w:val="24"/>
          <w:szCs w:val="24"/>
        </w:rPr>
        <w:t xml:space="preserve"> (Takahara, 2012) and the size of the predator (Jara and Perotti, 2010). </w:t>
      </w:r>
      <w:r w:rsidR="00A167D8" w:rsidRPr="000E1D15">
        <w:rPr>
          <w:rFonts w:ascii="Arial" w:hAnsi="Arial" w:cs="Arial"/>
          <w:sz w:val="24"/>
          <w:szCs w:val="24"/>
        </w:rPr>
        <w:t>In our experiments</w:t>
      </w:r>
      <w:r w:rsidR="00A167D8">
        <w:rPr>
          <w:rFonts w:ascii="Arial" w:hAnsi="Arial" w:cs="Arial"/>
          <w:sz w:val="24"/>
          <w:szCs w:val="24"/>
        </w:rPr>
        <w:t>,</w:t>
      </w:r>
      <w:r w:rsidR="00A167D8" w:rsidRPr="000E1D15">
        <w:rPr>
          <w:rFonts w:ascii="Arial" w:hAnsi="Arial" w:cs="Arial"/>
          <w:sz w:val="24"/>
          <w:szCs w:val="24"/>
        </w:rPr>
        <w:t xml:space="preserve"> </w:t>
      </w:r>
      <w:r w:rsidR="00695618">
        <w:rPr>
          <w:rFonts w:ascii="Arial" w:hAnsi="Arial" w:cs="Arial"/>
          <w:sz w:val="24"/>
          <w:szCs w:val="24"/>
        </w:rPr>
        <w:t xml:space="preserve">we used </w:t>
      </w:r>
      <w:r w:rsidR="00DD3600">
        <w:rPr>
          <w:rFonts w:ascii="Arial" w:hAnsi="Arial" w:cs="Arial"/>
          <w:sz w:val="24"/>
          <w:szCs w:val="24"/>
        </w:rPr>
        <w:t xml:space="preserve">trout </w:t>
      </w:r>
      <w:r w:rsidR="00695618">
        <w:rPr>
          <w:rFonts w:ascii="Arial" w:hAnsi="Arial" w:cs="Arial"/>
          <w:sz w:val="24"/>
          <w:szCs w:val="24"/>
        </w:rPr>
        <w:t>of</w:t>
      </w:r>
      <w:r w:rsidR="00DD3600">
        <w:rPr>
          <w:rFonts w:ascii="Arial" w:hAnsi="Arial" w:cs="Arial"/>
          <w:sz w:val="24"/>
          <w:szCs w:val="24"/>
        </w:rPr>
        <w:t xml:space="preserve"> relatively large</w:t>
      </w:r>
      <w:r w:rsidR="00695618">
        <w:rPr>
          <w:rFonts w:ascii="Arial" w:hAnsi="Arial" w:cs="Arial"/>
          <w:sz w:val="24"/>
          <w:szCs w:val="24"/>
        </w:rPr>
        <w:t xml:space="preserve"> size</w:t>
      </w:r>
      <w:r w:rsidR="00DD3600">
        <w:rPr>
          <w:rFonts w:ascii="Arial" w:hAnsi="Arial" w:cs="Arial"/>
          <w:sz w:val="24"/>
          <w:szCs w:val="24"/>
        </w:rPr>
        <w:t xml:space="preserve"> (</w:t>
      </w:r>
      <w:r w:rsidR="00A167D8" w:rsidRPr="000E1D15">
        <w:rPr>
          <w:rFonts w:ascii="Arial" w:hAnsi="Arial" w:cs="Arial"/>
          <w:sz w:val="24"/>
          <w:szCs w:val="24"/>
        </w:rPr>
        <w:t>total length ~25 cm</w:t>
      </w:r>
      <w:r w:rsidR="00DD3600">
        <w:rPr>
          <w:rFonts w:ascii="Arial" w:hAnsi="Arial" w:cs="Arial"/>
          <w:sz w:val="24"/>
          <w:szCs w:val="24"/>
        </w:rPr>
        <w:t>)</w:t>
      </w:r>
      <w:r w:rsidR="00A167D8" w:rsidRPr="000E1D15">
        <w:rPr>
          <w:rFonts w:ascii="Arial" w:hAnsi="Arial" w:cs="Arial"/>
          <w:sz w:val="24"/>
          <w:szCs w:val="24"/>
        </w:rPr>
        <w:t xml:space="preserve"> </w:t>
      </w:r>
      <w:r w:rsidR="00A167D8">
        <w:rPr>
          <w:rFonts w:ascii="Arial" w:hAnsi="Arial" w:cs="Arial"/>
          <w:sz w:val="24"/>
          <w:szCs w:val="24"/>
        </w:rPr>
        <w:t>which</w:t>
      </w:r>
      <w:r w:rsidR="00A167D8" w:rsidRPr="000E1D15">
        <w:rPr>
          <w:rFonts w:ascii="Arial" w:hAnsi="Arial" w:cs="Arial"/>
          <w:sz w:val="24"/>
          <w:szCs w:val="24"/>
        </w:rPr>
        <w:t xml:space="preserve"> could </w:t>
      </w:r>
      <w:r w:rsidR="00DD3600">
        <w:rPr>
          <w:rFonts w:ascii="Arial" w:hAnsi="Arial" w:cs="Arial"/>
          <w:sz w:val="24"/>
          <w:szCs w:val="24"/>
        </w:rPr>
        <w:t xml:space="preserve">have </w:t>
      </w:r>
      <w:r>
        <w:rPr>
          <w:rFonts w:ascii="Arial" w:hAnsi="Arial" w:cs="Arial"/>
          <w:sz w:val="24"/>
          <w:szCs w:val="24"/>
        </w:rPr>
        <w:t>contribute</w:t>
      </w:r>
      <w:r w:rsidR="00DD3600">
        <w:rPr>
          <w:rFonts w:ascii="Arial" w:hAnsi="Arial" w:cs="Arial"/>
          <w:sz w:val="24"/>
          <w:szCs w:val="24"/>
        </w:rPr>
        <w:t>d</w:t>
      </w:r>
      <w:r>
        <w:rPr>
          <w:rFonts w:ascii="Arial" w:hAnsi="Arial" w:cs="Arial"/>
          <w:sz w:val="24"/>
          <w:szCs w:val="24"/>
        </w:rPr>
        <w:t xml:space="preserve"> to </w:t>
      </w:r>
      <w:r w:rsidR="00695618">
        <w:rPr>
          <w:rFonts w:ascii="Arial" w:hAnsi="Arial" w:cs="Arial"/>
          <w:sz w:val="24"/>
          <w:szCs w:val="24"/>
        </w:rPr>
        <w:t xml:space="preserve">the ability of tadpoles to visually </w:t>
      </w:r>
      <w:r>
        <w:rPr>
          <w:rFonts w:ascii="Arial" w:hAnsi="Arial" w:cs="Arial"/>
          <w:sz w:val="24"/>
          <w:szCs w:val="24"/>
        </w:rPr>
        <w:t>detect</w:t>
      </w:r>
      <w:r w:rsidR="00DD3600">
        <w:rPr>
          <w:rFonts w:ascii="Arial" w:hAnsi="Arial" w:cs="Arial"/>
          <w:sz w:val="24"/>
          <w:szCs w:val="24"/>
        </w:rPr>
        <w:t xml:space="preserve"> </w:t>
      </w:r>
      <w:r w:rsidR="00695618">
        <w:rPr>
          <w:rFonts w:ascii="Arial" w:hAnsi="Arial" w:cs="Arial"/>
          <w:sz w:val="24"/>
          <w:szCs w:val="24"/>
        </w:rPr>
        <w:t>trout</w:t>
      </w:r>
      <w:r w:rsidR="00A167D8" w:rsidRPr="000E1D15">
        <w:rPr>
          <w:rFonts w:ascii="Arial" w:hAnsi="Arial" w:cs="Arial"/>
          <w:sz w:val="24"/>
          <w:szCs w:val="24"/>
        </w:rPr>
        <w:t xml:space="preserve">. </w:t>
      </w:r>
      <w:r w:rsidR="00E8062D">
        <w:rPr>
          <w:rFonts w:ascii="Arial" w:hAnsi="Arial" w:cs="Arial"/>
          <w:sz w:val="24"/>
          <w:szCs w:val="24"/>
        </w:rPr>
        <w:t>Other</w:t>
      </w:r>
      <w:r w:rsidR="00B00781" w:rsidRPr="00BA4F3C">
        <w:rPr>
          <w:rFonts w:ascii="Arial" w:hAnsi="Arial" w:cs="Arial"/>
          <w:sz w:val="24"/>
          <w:szCs w:val="24"/>
        </w:rPr>
        <w:t xml:space="preserve"> experiments with</w:t>
      </w:r>
      <w:r w:rsidR="002942F0">
        <w:rPr>
          <w:rFonts w:ascii="Arial" w:hAnsi="Arial" w:cs="Arial"/>
          <w:sz w:val="24"/>
          <w:szCs w:val="24"/>
        </w:rPr>
        <w:t xml:space="preserve"> </w:t>
      </w:r>
      <w:proofErr w:type="spellStart"/>
      <w:r w:rsidR="00B00781" w:rsidRPr="00BA4F3C">
        <w:rPr>
          <w:rFonts w:ascii="Arial" w:hAnsi="Arial" w:cs="Arial"/>
          <w:sz w:val="24"/>
          <w:szCs w:val="24"/>
        </w:rPr>
        <w:t>ranid</w:t>
      </w:r>
      <w:proofErr w:type="spellEnd"/>
      <w:r w:rsidR="00B00781" w:rsidRPr="00BA4F3C">
        <w:rPr>
          <w:rFonts w:ascii="Arial" w:hAnsi="Arial" w:cs="Arial"/>
          <w:sz w:val="24"/>
          <w:szCs w:val="24"/>
        </w:rPr>
        <w:t xml:space="preserve"> species show</w:t>
      </w:r>
      <w:r w:rsidR="002942F0">
        <w:rPr>
          <w:rFonts w:ascii="Arial" w:hAnsi="Arial" w:cs="Arial"/>
          <w:sz w:val="24"/>
          <w:szCs w:val="24"/>
        </w:rPr>
        <w:t>ed</w:t>
      </w:r>
      <w:r w:rsidR="00B00781" w:rsidRPr="00BA4F3C">
        <w:rPr>
          <w:rFonts w:ascii="Arial" w:hAnsi="Arial" w:cs="Arial"/>
          <w:sz w:val="24"/>
          <w:szCs w:val="24"/>
        </w:rPr>
        <w:t xml:space="preserve"> that visual signals alone produce a weak response in tadpoles, </w:t>
      </w:r>
      <w:r w:rsidR="00E8062D">
        <w:rPr>
          <w:rFonts w:ascii="Arial" w:hAnsi="Arial" w:cs="Arial"/>
          <w:sz w:val="24"/>
          <w:szCs w:val="24"/>
        </w:rPr>
        <w:t xml:space="preserve">which has been interpreted as </w:t>
      </w:r>
      <w:r w:rsidR="00B00781" w:rsidRPr="00BA4F3C">
        <w:rPr>
          <w:rFonts w:ascii="Arial" w:hAnsi="Arial" w:cs="Arial"/>
          <w:sz w:val="24"/>
          <w:szCs w:val="24"/>
        </w:rPr>
        <w:t>tadpoles hav</w:t>
      </w:r>
      <w:r w:rsidR="00E8062D">
        <w:rPr>
          <w:rFonts w:ascii="Arial" w:hAnsi="Arial" w:cs="Arial"/>
          <w:sz w:val="24"/>
          <w:szCs w:val="24"/>
        </w:rPr>
        <w:t>ing either</w:t>
      </w:r>
      <w:r w:rsidR="00B00781" w:rsidRPr="00BA4F3C">
        <w:rPr>
          <w:rFonts w:ascii="Arial" w:hAnsi="Arial" w:cs="Arial"/>
          <w:sz w:val="24"/>
          <w:szCs w:val="24"/>
        </w:rPr>
        <w:t xml:space="preserve"> poor or limited</w:t>
      </w:r>
      <w:r w:rsidR="00E8062D">
        <w:rPr>
          <w:rFonts w:ascii="Arial" w:hAnsi="Arial" w:cs="Arial"/>
          <w:sz w:val="24"/>
          <w:szCs w:val="24"/>
        </w:rPr>
        <w:t xml:space="preserve"> vision</w:t>
      </w:r>
      <w:r w:rsidR="00A2466D">
        <w:rPr>
          <w:rFonts w:ascii="Arial" w:hAnsi="Arial" w:cs="Arial"/>
          <w:sz w:val="24"/>
          <w:szCs w:val="24"/>
        </w:rPr>
        <w:t xml:space="preserve"> </w:t>
      </w:r>
      <w:r w:rsidR="00B00781" w:rsidRPr="00BA4F3C">
        <w:rPr>
          <w:rFonts w:ascii="Arial" w:hAnsi="Arial" w:cs="Arial"/>
          <w:sz w:val="24"/>
          <w:szCs w:val="24"/>
        </w:rPr>
        <w:t xml:space="preserve">(Stauffer and </w:t>
      </w:r>
      <w:proofErr w:type="spellStart"/>
      <w:r w:rsidR="00B00781" w:rsidRPr="00BA4F3C">
        <w:rPr>
          <w:rFonts w:ascii="Arial" w:hAnsi="Arial" w:cs="Arial"/>
          <w:sz w:val="24"/>
          <w:szCs w:val="24"/>
        </w:rPr>
        <w:t>Semlitsch</w:t>
      </w:r>
      <w:proofErr w:type="spellEnd"/>
      <w:r w:rsidR="00B00781" w:rsidRPr="00BA4F3C">
        <w:rPr>
          <w:rFonts w:ascii="Arial" w:hAnsi="Arial" w:cs="Arial"/>
          <w:sz w:val="24"/>
          <w:szCs w:val="24"/>
        </w:rPr>
        <w:t xml:space="preserve">, 1993). </w:t>
      </w:r>
      <w:r w:rsidR="00A836B4" w:rsidRPr="00A836B4">
        <w:rPr>
          <w:rFonts w:ascii="Arial" w:hAnsi="Arial" w:cs="Arial"/>
          <w:sz w:val="24"/>
          <w:szCs w:val="24"/>
        </w:rPr>
        <w:t>However,</w:t>
      </w:r>
      <w:r w:rsidR="001C5182" w:rsidRPr="00A836B4">
        <w:rPr>
          <w:rFonts w:ascii="Arial" w:hAnsi="Arial" w:cs="Arial"/>
          <w:sz w:val="24"/>
          <w:szCs w:val="24"/>
        </w:rPr>
        <w:t xml:space="preserve"> </w:t>
      </w:r>
      <w:r w:rsidR="00A836B4" w:rsidRPr="00A836B4">
        <w:rPr>
          <w:rFonts w:ascii="Arial" w:hAnsi="Arial" w:cs="Arial"/>
          <w:sz w:val="24"/>
          <w:szCs w:val="24"/>
        </w:rPr>
        <w:t>o</w:t>
      </w:r>
      <w:r w:rsidR="00B00781" w:rsidRPr="00A836B4">
        <w:rPr>
          <w:rFonts w:ascii="Arial" w:hAnsi="Arial" w:cs="Arial"/>
          <w:sz w:val="24"/>
          <w:szCs w:val="24"/>
        </w:rPr>
        <w:t>ur results</w:t>
      </w:r>
      <w:r w:rsidR="00B00781" w:rsidRPr="00BA4F3C">
        <w:rPr>
          <w:rFonts w:ascii="Arial" w:hAnsi="Arial" w:cs="Arial"/>
          <w:sz w:val="24"/>
          <w:szCs w:val="24"/>
        </w:rPr>
        <w:t xml:space="preserve"> </w:t>
      </w:r>
      <w:r w:rsidR="002942F0">
        <w:rPr>
          <w:rFonts w:ascii="Arial" w:hAnsi="Arial" w:cs="Arial"/>
          <w:sz w:val="24"/>
          <w:szCs w:val="24"/>
        </w:rPr>
        <w:t xml:space="preserve">clearly demonstrate that </w:t>
      </w:r>
      <w:r w:rsidR="00B00781" w:rsidRPr="007E3CEC">
        <w:rPr>
          <w:rFonts w:ascii="Arial" w:hAnsi="Arial" w:cs="Arial"/>
          <w:i/>
          <w:iCs/>
          <w:sz w:val="24"/>
          <w:szCs w:val="24"/>
        </w:rPr>
        <w:t>L. spectabilis</w:t>
      </w:r>
      <w:r w:rsidR="00B00781" w:rsidRPr="00BA4F3C">
        <w:rPr>
          <w:rFonts w:ascii="Arial" w:hAnsi="Arial" w:cs="Arial"/>
          <w:sz w:val="24"/>
          <w:szCs w:val="24"/>
        </w:rPr>
        <w:t xml:space="preserve"> larvae are capable of </w:t>
      </w:r>
      <w:r w:rsidR="002942F0">
        <w:rPr>
          <w:rFonts w:ascii="Arial" w:hAnsi="Arial" w:cs="Arial"/>
          <w:sz w:val="24"/>
          <w:szCs w:val="24"/>
        </w:rPr>
        <w:t>visually</w:t>
      </w:r>
      <w:r w:rsidR="002942F0" w:rsidRPr="00BA4F3C">
        <w:rPr>
          <w:rFonts w:ascii="Arial" w:hAnsi="Arial" w:cs="Arial"/>
          <w:sz w:val="24"/>
          <w:szCs w:val="24"/>
        </w:rPr>
        <w:t xml:space="preserve"> </w:t>
      </w:r>
      <w:r w:rsidR="00B00781" w:rsidRPr="00BA4F3C">
        <w:rPr>
          <w:rFonts w:ascii="Arial" w:hAnsi="Arial" w:cs="Arial"/>
          <w:sz w:val="24"/>
          <w:szCs w:val="24"/>
        </w:rPr>
        <w:t>detecting</w:t>
      </w:r>
      <w:r w:rsidR="00E8062D">
        <w:rPr>
          <w:rFonts w:ascii="Arial" w:hAnsi="Arial" w:cs="Arial"/>
          <w:sz w:val="24"/>
          <w:szCs w:val="24"/>
        </w:rPr>
        <w:t xml:space="preserve"> </w:t>
      </w:r>
      <w:r w:rsidR="00B00781" w:rsidRPr="00BA4F3C">
        <w:rPr>
          <w:rFonts w:ascii="Arial" w:hAnsi="Arial" w:cs="Arial"/>
          <w:sz w:val="24"/>
          <w:szCs w:val="24"/>
        </w:rPr>
        <w:t xml:space="preserve">a potential </w:t>
      </w:r>
      <w:r w:rsidR="007D7B11">
        <w:rPr>
          <w:rFonts w:ascii="Arial" w:hAnsi="Arial" w:cs="Arial"/>
          <w:sz w:val="24"/>
          <w:szCs w:val="24"/>
        </w:rPr>
        <w:t xml:space="preserve">fish </w:t>
      </w:r>
      <w:r w:rsidR="00B00781" w:rsidRPr="00BA4F3C">
        <w:rPr>
          <w:rFonts w:ascii="Arial" w:hAnsi="Arial" w:cs="Arial"/>
          <w:sz w:val="24"/>
          <w:szCs w:val="24"/>
        </w:rPr>
        <w:t>predator</w:t>
      </w:r>
      <w:r w:rsidR="008211CD" w:rsidRPr="008211CD">
        <w:rPr>
          <w:rFonts w:ascii="Arial" w:hAnsi="Arial" w:cs="Arial"/>
          <w:sz w:val="24"/>
          <w:szCs w:val="24"/>
        </w:rPr>
        <w:t>.</w:t>
      </w:r>
    </w:p>
    <w:p w14:paraId="00000052" w14:textId="1DEEE127" w:rsidR="008F2300" w:rsidRPr="001645D9" w:rsidRDefault="00B00781">
      <w:pPr>
        <w:jc w:val="both"/>
        <w:rPr>
          <w:rFonts w:ascii="Arial" w:hAnsi="Arial" w:cs="Arial"/>
          <w:sz w:val="24"/>
          <w:szCs w:val="24"/>
        </w:rPr>
      </w:pPr>
      <w:r w:rsidRPr="000E1D15">
        <w:rPr>
          <w:rFonts w:ascii="Arial" w:hAnsi="Arial" w:cs="Arial"/>
          <w:sz w:val="24"/>
          <w:szCs w:val="24"/>
        </w:rPr>
        <w:t>It is assumed that under natural conditions,</w:t>
      </w:r>
      <w:r w:rsidR="00D50467">
        <w:rPr>
          <w:rFonts w:ascii="Arial" w:hAnsi="Arial" w:cs="Arial"/>
          <w:sz w:val="24"/>
          <w:szCs w:val="24"/>
        </w:rPr>
        <w:t xml:space="preserve"> multimodal </w:t>
      </w:r>
      <w:r w:rsidRPr="000E1D15">
        <w:rPr>
          <w:rFonts w:ascii="Arial" w:hAnsi="Arial" w:cs="Arial"/>
          <w:sz w:val="24"/>
          <w:szCs w:val="24"/>
        </w:rPr>
        <w:t>signals obtained by prey about the presence of a predator cannot be isolated</w:t>
      </w:r>
      <w:r w:rsidR="00C92722">
        <w:rPr>
          <w:rFonts w:ascii="Arial" w:hAnsi="Arial" w:cs="Arial"/>
          <w:sz w:val="24"/>
          <w:szCs w:val="24"/>
        </w:rPr>
        <w:t>,</w:t>
      </w:r>
      <w:r w:rsidRPr="000E1D15">
        <w:rPr>
          <w:rFonts w:ascii="Arial" w:hAnsi="Arial" w:cs="Arial"/>
          <w:sz w:val="24"/>
          <w:szCs w:val="24"/>
        </w:rPr>
        <w:t xml:space="preserve"> and therefore a more effective response is expected</w:t>
      </w:r>
      <w:r w:rsidR="00C92722">
        <w:rPr>
          <w:rFonts w:ascii="Arial" w:hAnsi="Arial" w:cs="Arial"/>
          <w:sz w:val="24"/>
          <w:szCs w:val="24"/>
        </w:rPr>
        <w:t xml:space="preserve"> when prey are simultaneously exposed to multiple predator cues</w:t>
      </w:r>
      <w:r w:rsidR="008E1D60">
        <w:rPr>
          <w:rFonts w:ascii="Arial" w:hAnsi="Arial" w:cs="Arial"/>
          <w:sz w:val="24"/>
          <w:szCs w:val="24"/>
        </w:rPr>
        <w:t xml:space="preserve"> (</w:t>
      </w:r>
      <w:r w:rsidR="000B3163" w:rsidRPr="000B3163">
        <w:rPr>
          <w:rFonts w:ascii="Arial" w:hAnsi="Arial" w:cs="Arial"/>
          <w:sz w:val="24"/>
          <w:szCs w:val="24"/>
        </w:rPr>
        <w:t>Ward</w:t>
      </w:r>
      <w:r w:rsidR="000B3163">
        <w:rPr>
          <w:rFonts w:ascii="Arial" w:hAnsi="Arial" w:cs="Arial"/>
          <w:sz w:val="24"/>
          <w:szCs w:val="24"/>
        </w:rPr>
        <w:t xml:space="preserve"> </w:t>
      </w:r>
      <w:r w:rsidR="000B3163" w:rsidRPr="000B3163">
        <w:rPr>
          <w:rFonts w:ascii="Arial" w:hAnsi="Arial" w:cs="Arial"/>
          <w:sz w:val="24"/>
          <w:szCs w:val="24"/>
        </w:rPr>
        <w:t xml:space="preserve">and </w:t>
      </w:r>
      <w:proofErr w:type="spellStart"/>
      <w:r w:rsidR="000B3163" w:rsidRPr="000B3163">
        <w:rPr>
          <w:rFonts w:ascii="Arial" w:hAnsi="Arial" w:cs="Arial"/>
          <w:sz w:val="24"/>
          <w:szCs w:val="24"/>
        </w:rPr>
        <w:t>Mehner</w:t>
      </w:r>
      <w:proofErr w:type="spellEnd"/>
      <w:r w:rsidR="000B3163">
        <w:rPr>
          <w:rFonts w:ascii="Arial" w:hAnsi="Arial" w:cs="Arial"/>
          <w:sz w:val="24"/>
          <w:szCs w:val="24"/>
        </w:rPr>
        <w:t xml:space="preserve">, </w:t>
      </w:r>
      <w:r w:rsidR="000B3163" w:rsidRPr="000B3163">
        <w:rPr>
          <w:rFonts w:ascii="Arial" w:hAnsi="Arial" w:cs="Arial"/>
          <w:sz w:val="24"/>
          <w:szCs w:val="24"/>
        </w:rPr>
        <w:t>2010</w:t>
      </w:r>
      <w:r w:rsidR="000B3163">
        <w:rPr>
          <w:rFonts w:ascii="Arial" w:hAnsi="Arial" w:cs="Arial"/>
          <w:sz w:val="24"/>
          <w:szCs w:val="24"/>
        </w:rPr>
        <w:t xml:space="preserve">; </w:t>
      </w:r>
      <w:proofErr w:type="spellStart"/>
      <w:r w:rsidR="000B3163">
        <w:rPr>
          <w:rFonts w:ascii="Arial" w:hAnsi="Arial" w:cs="Arial"/>
          <w:sz w:val="24"/>
          <w:szCs w:val="24"/>
        </w:rPr>
        <w:t>S</w:t>
      </w:r>
      <w:r w:rsidR="00A23AC5" w:rsidRPr="00A23AC5">
        <w:rPr>
          <w:rFonts w:ascii="Arial" w:hAnsi="Arial" w:cs="Arial"/>
          <w:sz w:val="24"/>
          <w:szCs w:val="24"/>
        </w:rPr>
        <w:t>tynoski</w:t>
      </w:r>
      <w:proofErr w:type="spellEnd"/>
      <w:r w:rsidR="00A23AC5" w:rsidRPr="00A23AC5">
        <w:rPr>
          <w:rFonts w:ascii="Arial" w:hAnsi="Arial" w:cs="Arial"/>
          <w:sz w:val="24"/>
          <w:szCs w:val="24"/>
        </w:rPr>
        <w:t xml:space="preserve"> and Noble, 2012</w:t>
      </w:r>
      <w:r w:rsidR="008E1D60">
        <w:rPr>
          <w:rFonts w:ascii="Arial" w:hAnsi="Arial" w:cs="Arial"/>
          <w:sz w:val="24"/>
          <w:szCs w:val="24"/>
        </w:rPr>
        <w:t>)</w:t>
      </w:r>
      <w:r w:rsidR="00C92722">
        <w:rPr>
          <w:rFonts w:ascii="Arial" w:hAnsi="Arial" w:cs="Arial"/>
          <w:sz w:val="24"/>
          <w:szCs w:val="24"/>
        </w:rPr>
        <w:t xml:space="preserve">. Nonetheless, our experiments demonstrate that </w:t>
      </w:r>
      <w:r w:rsidR="003336ED">
        <w:rPr>
          <w:rFonts w:ascii="Arial" w:hAnsi="Arial" w:cs="Arial"/>
          <w:i/>
          <w:iCs/>
          <w:sz w:val="24"/>
          <w:szCs w:val="24"/>
        </w:rPr>
        <w:t>L</w:t>
      </w:r>
      <w:r w:rsidR="00C92722" w:rsidRPr="002D4396">
        <w:rPr>
          <w:rFonts w:ascii="Arial" w:hAnsi="Arial" w:cs="Arial"/>
          <w:i/>
          <w:iCs/>
          <w:sz w:val="24"/>
          <w:szCs w:val="24"/>
        </w:rPr>
        <w:t>. spectabilis</w:t>
      </w:r>
      <w:r w:rsidR="00C92722">
        <w:rPr>
          <w:rFonts w:ascii="Arial" w:hAnsi="Arial" w:cs="Arial"/>
          <w:sz w:val="24"/>
          <w:szCs w:val="24"/>
        </w:rPr>
        <w:t xml:space="preserve"> tadpoles detect and respond to individual predator cues</w:t>
      </w:r>
      <w:r w:rsidR="00CC2A72">
        <w:rPr>
          <w:rFonts w:ascii="Arial" w:hAnsi="Arial" w:cs="Arial"/>
          <w:sz w:val="24"/>
          <w:szCs w:val="24"/>
        </w:rPr>
        <w:t>: tadpoles</w:t>
      </w:r>
      <w:r w:rsidRPr="000E1D15">
        <w:rPr>
          <w:rFonts w:ascii="Arial" w:hAnsi="Arial" w:cs="Arial"/>
          <w:sz w:val="24"/>
          <w:szCs w:val="24"/>
        </w:rPr>
        <w:t xml:space="preserve"> move</w:t>
      </w:r>
      <w:r w:rsidR="00CC2A72">
        <w:rPr>
          <w:rFonts w:ascii="Arial" w:hAnsi="Arial" w:cs="Arial"/>
          <w:sz w:val="24"/>
          <w:szCs w:val="24"/>
        </w:rPr>
        <w:t>d</w:t>
      </w:r>
      <w:r w:rsidRPr="000E1D15">
        <w:rPr>
          <w:rFonts w:ascii="Arial" w:hAnsi="Arial" w:cs="Arial"/>
          <w:sz w:val="24"/>
          <w:szCs w:val="24"/>
        </w:rPr>
        <w:t xml:space="preserve"> away from a potential predator when the only signal received</w:t>
      </w:r>
      <w:r w:rsidR="00CC2A72">
        <w:rPr>
          <w:rFonts w:ascii="Arial" w:hAnsi="Arial" w:cs="Arial"/>
          <w:sz w:val="24"/>
          <w:szCs w:val="24"/>
        </w:rPr>
        <w:t xml:space="preserve"> was a visual stimulus, and </w:t>
      </w:r>
      <w:r w:rsidR="00135E7D">
        <w:rPr>
          <w:rFonts w:ascii="Arial" w:hAnsi="Arial" w:cs="Arial"/>
          <w:sz w:val="24"/>
          <w:szCs w:val="24"/>
        </w:rPr>
        <w:t>increase</w:t>
      </w:r>
      <w:r w:rsidR="00CC2A72">
        <w:rPr>
          <w:rFonts w:ascii="Arial" w:hAnsi="Arial" w:cs="Arial"/>
          <w:sz w:val="24"/>
          <w:szCs w:val="24"/>
        </w:rPr>
        <w:t>d</w:t>
      </w:r>
      <w:r w:rsidR="00135E7D">
        <w:rPr>
          <w:rFonts w:ascii="Arial" w:hAnsi="Arial" w:cs="Arial"/>
          <w:sz w:val="24"/>
          <w:szCs w:val="24"/>
        </w:rPr>
        <w:t xml:space="preserve"> refuge use</w:t>
      </w:r>
      <w:r w:rsidR="00CC2A72">
        <w:rPr>
          <w:rFonts w:ascii="Arial" w:hAnsi="Arial" w:cs="Arial"/>
          <w:sz w:val="24"/>
          <w:szCs w:val="24"/>
        </w:rPr>
        <w:t xml:space="preserve"> when the only signal received was a chemical stimulus. The fact that </w:t>
      </w:r>
      <w:r w:rsidR="002D4396">
        <w:rPr>
          <w:rFonts w:ascii="Arial" w:hAnsi="Arial" w:cs="Arial"/>
          <w:i/>
          <w:iCs/>
          <w:sz w:val="24"/>
          <w:szCs w:val="24"/>
        </w:rPr>
        <w:t>L</w:t>
      </w:r>
      <w:r w:rsidR="00CC2A72" w:rsidRPr="002D4396">
        <w:rPr>
          <w:rFonts w:ascii="Arial" w:hAnsi="Arial" w:cs="Arial"/>
          <w:i/>
          <w:iCs/>
          <w:sz w:val="24"/>
          <w:szCs w:val="24"/>
        </w:rPr>
        <w:t>. spectabilis</w:t>
      </w:r>
      <w:r w:rsidR="00CC2A72">
        <w:rPr>
          <w:rFonts w:ascii="Arial" w:hAnsi="Arial" w:cs="Arial"/>
          <w:sz w:val="24"/>
          <w:szCs w:val="24"/>
        </w:rPr>
        <w:t xml:space="preserve"> tadpoles did not alter refuge use in response to trout visual cues, but increased refuge use in response to trout chemical cues, suggests that chemical cues conveyed a </w:t>
      </w:r>
      <w:r w:rsidR="008A4A28">
        <w:rPr>
          <w:rFonts w:ascii="Arial" w:hAnsi="Arial" w:cs="Arial"/>
          <w:sz w:val="24"/>
          <w:szCs w:val="24"/>
        </w:rPr>
        <w:t xml:space="preserve">signal of </w:t>
      </w:r>
      <w:r w:rsidR="00CC2A72">
        <w:rPr>
          <w:rFonts w:ascii="Arial" w:hAnsi="Arial" w:cs="Arial"/>
          <w:sz w:val="24"/>
          <w:szCs w:val="24"/>
        </w:rPr>
        <w:t>greater immediate threat to tadpoles</w:t>
      </w:r>
      <w:r w:rsidR="000325C9">
        <w:rPr>
          <w:rFonts w:ascii="Arial" w:hAnsi="Arial" w:cs="Arial"/>
          <w:sz w:val="24"/>
          <w:szCs w:val="24"/>
        </w:rPr>
        <w:t xml:space="preserve"> than did visual cues</w:t>
      </w:r>
      <w:r w:rsidR="008A4A28">
        <w:rPr>
          <w:rFonts w:ascii="Arial" w:hAnsi="Arial" w:cs="Arial"/>
          <w:sz w:val="24"/>
          <w:szCs w:val="24"/>
        </w:rPr>
        <w:t xml:space="preserve">. Increased use of refugia in response to predator chemical cues has been shown </w:t>
      </w:r>
      <w:r w:rsidR="00343BAF">
        <w:rPr>
          <w:rFonts w:ascii="Arial" w:hAnsi="Arial" w:cs="Arial"/>
          <w:sz w:val="24"/>
          <w:szCs w:val="24"/>
        </w:rPr>
        <w:t xml:space="preserve">in other species </w:t>
      </w:r>
      <w:r w:rsidR="00647E5B" w:rsidRPr="001F5BA9">
        <w:rPr>
          <w:rFonts w:ascii="Arial" w:hAnsi="Arial" w:cs="Arial"/>
          <w:sz w:val="24"/>
          <w:szCs w:val="24"/>
        </w:rPr>
        <w:t>(Laurila et al., 1997)</w:t>
      </w:r>
      <w:r w:rsidR="000B3163">
        <w:rPr>
          <w:rFonts w:ascii="Arial" w:hAnsi="Arial" w:cs="Arial"/>
          <w:sz w:val="24"/>
          <w:szCs w:val="24"/>
        </w:rPr>
        <w:t>.</w:t>
      </w:r>
      <w:r w:rsidR="00647E5B" w:rsidRPr="001F5BA9">
        <w:rPr>
          <w:rFonts w:ascii="Arial" w:hAnsi="Arial" w:cs="Arial"/>
          <w:sz w:val="24"/>
          <w:szCs w:val="24"/>
        </w:rPr>
        <w:t xml:space="preserve"> </w:t>
      </w:r>
      <w:r w:rsidR="008A4A28">
        <w:rPr>
          <w:rFonts w:ascii="Arial" w:hAnsi="Arial" w:cs="Arial"/>
          <w:sz w:val="24"/>
          <w:szCs w:val="24"/>
        </w:rPr>
        <w:t>Such</w:t>
      </w:r>
      <w:r w:rsidR="008A4A28" w:rsidRPr="001645D9">
        <w:rPr>
          <w:rFonts w:ascii="Arial" w:hAnsi="Arial" w:cs="Arial"/>
          <w:sz w:val="24"/>
          <w:szCs w:val="24"/>
        </w:rPr>
        <w:t xml:space="preserve"> </w:t>
      </w:r>
      <w:r w:rsidR="005B3AC7">
        <w:rPr>
          <w:rFonts w:ascii="Arial" w:hAnsi="Arial" w:cs="Arial"/>
          <w:sz w:val="24"/>
          <w:szCs w:val="24"/>
        </w:rPr>
        <w:t xml:space="preserve">hiding </w:t>
      </w:r>
      <w:r w:rsidR="00647E5B" w:rsidRPr="001645D9">
        <w:rPr>
          <w:rFonts w:ascii="Arial" w:hAnsi="Arial" w:cs="Arial"/>
          <w:sz w:val="24"/>
          <w:szCs w:val="24"/>
        </w:rPr>
        <w:t xml:space="preserve">behavior is </w:t>
      </w:r>
      <w:r w:rsidR="008E688E">
        <w:rPr>
          <w:rFonts w:ascii="Arial" w:hAnsi="Arial" w:cs="Arial"/>
          <w:sz w:val="24"/>
          <w:szCs w:val="24"/>
        </w:rPr>
        <w:t xml:space="preserve">an </w:t>
      </w:r>
      <w:r w:rsidR="00647E5B" w:rsidRPr="001645D9">
        <w:rPr>
          <w:rFonts w:ascii="Arial" w:hAnsi="Arial" w:cs="Arial"/>
          <w:sz w:val="24"/>
          <w:szCs w:val="24"/>
        </w:rPr>
        <w:t xml:space="preserve">effective defense mechanism in the short term since the reduction of movement is correlated with higher survival rates </w:t>
      </w:r>
      <w:r w:rsidR="00753BB6">
        <w:rPr>
          <w:rFonts w:ascii="Arial" w:hAnsi="Arial" w:cs="Arial"/>
          <w:sz w:val="24"/>
          <w:szCs w:val="24"/>
        </w:rPr>
        <w:t xml:space="preserve">of </w:t>
      </w:r>
      <w:r w:rsidR="00CD1D62">
        <w:rPr>
          <w:rFonts w:ascii="Arial" w:hAnsi="Arial" w:cs="Arial"/>
          <w:sz w:val="24"/>
          <w:szCs w:val="24"/>
        </w:rPr>
        <w:t>prey</w:t>
      </w:r>
      <w:r w:rsidR="00753BB6">
        <w:rPr>
          <w:rFonts w:ascii="Arial" w:hAnsi="Arial" w:cs="Arial"/>
          <w:sz w:val="24"/>
          <w:szCs w:val="24"/>
        </w:rPr>
        <w:t xml:space="preserve"> </w:t>
      </w:r>
      <w:r w:rsidR="00647E5B" w:rsidRPr="001645D9">
        <w:rPr>
          <w:rFonts w:ascii="Arial" w:hAnsi="Arial" w:cs="Arial"/>
          <w:sz w:val="24"/>
          <w:szCs w:val="24"/>
        </w:rPr>
        <w:t xml:space="preserve">(Lawler, 1989) </w:t>
      </w:r>
      <w:r w:rsidR="008A4A28">
        <w:rPr>
          <w:rFonts w:ascii="Arial" w:hAnsi="Arial" w:cs="Arial"/>
          <w:sz w:val="24"/>
          <w:szCs w:val="24"/>
        </w:rPr>
        <w:t>and</w:t>
      </w:r>
      <w:r w:rsidR="00647E5B" w:rsidRPr="001645D9">
        <w:rPr>
          <w:rFonts w:ascii="Arial" w:hAnsi="Arial" w:cs="Arial"/>
          <w:sz w:val="24"/>
          <w:szCs w:val="24"/>
        </w:rPr>
        <w:t xml:space="preserve"> lower probability of detection by predators (Babbit and Jordan, 1996)</w:t>
      </w:r>
      <w:r w:rsidR="00753BB6">
        <w:rPr>
          <w:rFonts w:ascii="Arial" w:hAnsi="Arial" w:cs="Arial"/>
          <w:sz w:val="24"/>
          <w:szCs w:val="24"/>
        </w:rPr>
        <w:t>. H</w:t>
      </w:r>
      <w:r w:rsidR="00647E5B" w:rsidRPr="001645D9">
        <w:rPr>
          <w:rFonts w:ascii="Arial" w:hAnsi="Arial" w:cs="Arial"/>
          <w:sz w:val="24"/>
          <w:szCs w:val="24"/>
        </w:rPr>
        <w:t xml:space="preserve">owever, </w:t>
      </w:r>
      <w:r w:rsidR="006D1F3E" w:rsidRPr="006D1F3E">
        <w:rPr>
          <w:rFonts w:ascii="Arial" w:hAnsi="Arial" w:cs="Arial"/>
          <w:sz w:val="24"/>
          <w:szCs w:val="24"/>
        </w:rPr>
        <w:t xml:space="preserve">costs for </w:t>
      </w:r>
      <w:r w:rsidR="005E2D50">
        <w:rPr>
          <w:rFonts w:ascii="Arial" w:hAnsi="Arial" w:cs="Arial"/>
          <w:sz w:val="24"/>
          <w:szCs w:val="24"/>
        </w:rPr>
        <w:t xml:space="preserve">this behaviour </w:t>
      </w:r>
      <w:r w:rsidR="006D1F3E">
        <w:rPr>
          <w:rFonts w:ascii="Arial" w:hAnsi="Arial" w:cs="Arial"/>
          <w:sz w:val="24"/>
          <w:szCs w:val="24"/>
        </w:rPr>
        <w:t>are</w:t>
      </w:r>
      <w:r w:rsidR="006D1F3E" w:rsidRPr="006D1F3E">
        <w:rPr>
          <w:rFonts w:ascii="Arial" w:hAnsi="Arial" w:cs="Arial"/>
          <w:sz w:val="24"/>
          <w:szCs w:val="24"/>
        </w:rPr>
        <w:t xml:space="preserve"> </w:t>
      </w:r>
      <w:r w:rsidR="00CD1D62">
        <w:rPr>
          <w:rFonts w:ascii="Arial" w:hAnsi="Arial" w:cs="Arial"/>
          <w:sz w:val="24"/>
          <w:szCs w:val="24"/>
        </w:rPr>
        <w:t>a reduction of</w:t>
      </w:r>
      <w:r w:rsidR="002E1171">
        <w:rPr>
          <w:rFonts w:ascii="Arial" w:hAnsi="Arial" w:cs="Arial"/>
          <w:sz w:val="24"/>
          <w:szCs w:val="24"/>
        </w:rPr>
        <w:t xml:space="preserve"> </w:t>
      </w:r>
      <w:r w:rsidR="00CF56F5">
        <w:rPr>
          <w:rFonts w:ascii="Arial" w:hAnsi="Arial" w:cs="Arial"/>
          <w:sz w:val="24"/>
          <w:szCs w:val="24"/>
        </w:rPr>
        <w:t>available</w:t>
      </w:r>
      <w:r w:rsidR="006D1F3E" w:rsidRPr="006D1F3E">
        <w:rPr>
          <w:rFonts w:ascii="Arial" w:hAnsi="Arial" w:cs="Arial"/>
          <w:sz w:val="24"/>
          <w:szCs w:val="24"/>
        </w:rPr>
        <w:t xml:space="preserve"> time to feed (</w:t>
      </w:r>
      <w:proofErr w:type="spellStart"/>
      <w:r w:rsidR="006D1F3E" w:rsidRPr="006D1F3E">
        <w:rPr>
          <w:rFonts w:ascii="Arial" w:hAnsi="Arial" w:cs="Arial"/>
          <w:sz w:val="24"/>
          <w:szCs w:val="24"/>
        </w:rPr>
        <w:t>Eklöv</w:t>
      </w:r>
      <w:proofErr w:type="spellEnd"/>
      <w:r w:rsidR="006D1F3E" w:rsidRPr="006D1F3E">
        <w:rPr>
          <w:rFonts w:ascii="Arial" w:hAnsi="Arial" w:cs="Arial"/>
          <w:sz w:val="24"/>
          <w:szCs w:val="24"/>
        </w:rPr>
        <w:t xml:space="preserve"> and </w:t>
      </w:r>
      <w:proofErr w:type="spellStart"/>
      <w:r w:rsidR="006D1F3E" w:rsidRPr="006D1F3E">
        <w:rPr>
          <w:rFonts w:ascii="Arial" w:hAnsi="Arial" w:cs="Arial"/>
          <w:sz w:val="24"/>
          <w:szCs w:val="24"/>
        </w:rPr>
        <w:t>Halvarsson</w:t>
      </w:r>
      <w:proofErr w:type="spellEnd"/>
      <w:r w:rsidR="006D1F3E" w:rsidRPr="006D1F3E">
        <w:rPr>
          <w:rFonts w:ascii="Arial" w:hAnsi="Arial" w:cs="Arial"/>
          <w:sz w:val="24"/>
          <w:szCs w:val="24"/>
        </w:rPr>
        <w:t>, 2000) or changes in feeding schedules (Feminella and Hawkins, 1994)</w:t>
      </w:r>
      <w:r w:rsidR="00725FC9">
        <w:rPr>
          <w:rFonts w:ascii="Arial" w:hAnsi="Arial" w:cs="Arial"/>
          <w:sz w:val="24"/>
          <w:szCs w:val="24"/>
        </w:rPr>
        <w:t xml:space="preserve"> which can </w:t>
      </w:r>
      <w:r w:rsidR="00DB7030">
        <w:rPr>
          <w:rFonts w:ascii="Arial" w:hAnsi="Arial" w:cs="Arial"/>
          <w:sz w:val="24"/>
          <w:szCs w:val="24"/>
        </w:rPr>
        <w:t xml:space="preserve">affect </w:t>
      </w:r>
      <w:r w:rsidR="00725FC9">
        <w:rPr>
          <w:rFonts w:ascii="Arial" w:hAnsi="Arial" w:cs="Arial"/>
          <w:sz w:val="24"/>
          <w:szCs w:val="24"/>
        </w:rPr>
        <w:t>growth</w:t>
      </w:r>
      <w:r w:rsidR="00DB7030">
        <w:rPr>
          <w:rFonts w:ascii="Arial" w:hAnsi="Arial" w:cs="Arial"/>
          <w:sz w:val="24"/>
          <w:szCs w:val="24"/>
        </w:rPr>
        <w:t xml:space="preserve"> and</w:t>
      </w:r>
      <w:r w:rsidR="00725FC9">
        <w:rPr>
          <w:rFonts w:ascii="Arial" w:hAnsi="Arial" w:cs="Arial"/>
          <w:sz w:val="24"/>
          <w:szCs w:val="24"/>
        </w:rPr>
        <w:t xml:space="preserve"> development </w:t>
      </w:r>
      <w:r w:rsidR="00725FC9" w:rsidRPr="008211CD">
        <w:rPr>
          <w:rFonts w:ascii="Arial" w:hAnsi="Arial" w:cs="Arial"/>
          <w:sz w:val="24"/>
          <w:szCs w:val="24"/>
        </w:rPr>
        <w:t>(</w:t>
      </w:r>
      <w:r w:rsidR="00B353C5" w:rsidRPr="008211CD">
        <w:rPr>
          <w:rFonts w:ascii="Arial" w:hAnsi="Arial" w:cs="Arial"/>
          <w:sz w:val="24"/>
          <w:szCs w:val="24"/>
        </w:rPr>
        <w:t>Park and Do, 2023</w:t>
      </w:r>
      <w:r w:rsidR="00725FC9" w:rsidRPr="008211CD">
        <w:rPr>
          <w:rFonts w:ascii="Arial" w:hAnsi="Arial" w:cs="Arial"/>
          <w:sz w:val="24"/>
          <w:szCs w:val="24"/>
        </w:rPr>
        <w:t>)</w:t>
      </w:r>
      <w:r w:rsidR="008211CD" w:rsidRPr="008211CD">
        <w:rPr>
          <w:rFonts w:ascii="Arial" w:hAnsi="Arial" w:cs="Arial"/>
          <w:sz w:val="24"/>
          <w:szCs w:val="24"/>
        </w:rPr>
        <w:t>.</w:t>
      </w:r>
    </w:p>
    <w:p w14:paraId="1884C485" w14:textId="72034CC3" w:rsidR="00CB440D" w:rsidRDefault="004248B7">
      <w:pPr>
        <w:jc w:val="both"/>
        <w:rPr>
          <w:rFonts w:ascii="Arial" w:hAnsi="Arial" w:cs="Arial"/>
          <w:sz w:val="24"/>
          <w:szCs w:val="24"/>
        </w:rPr>
      </w:pPr>
      <w:r>
        <w:rPr>
          <w:rFonts w:ascii="Arial" w:hAnsi="Arial" w:cs="Arial"/>
          <w:sz w:val="24"/>
          <w:szCs w:val="24"/>
        </w:rPr>
        <w:t>Even when</w:t>
      </w:r>
      <w:r w:rsidR="00647E5B" w:rsidRPr="001645D9">
        <w:rPr>
          <w:rFonts w:ascii="Arial" w:hAnsi="Arial" w:cs="Arial"/>
          <w:sz w:val="24"/>
          <w:szCs w:val="24"/>
        </w:rPr>
        <w:t xml:space="preserve"> anura</w:t>
      </w:r>
      <w:r w:rsidR="00665E26">
        <w:rPr>
          <w:rFonts w:ascii="Arial" w:hAnsi="Arial" w:cs="Arial"/>
          <w:sz w:val="24"/>
          <w:szCs w:val="24"/>
        </w:rPr>
        <w:t>n</w:t>
      </w:r>
      <w:r w:rsidR="00647E5B" w:rsidRPr="001645D9">
        <w:rPr>
          <w:rFonts w:ascii="Arial" w:hAnsi="Arial" w:cs="Arial"/>
          <w:sz w:val="24"/>
          <w:szCs w:val="24"/>
        </w:rPr>
        <w:t xml:space="preserve"> larvae have innate predator recognition systems</w:t>
      </w:r>
      <w:r w:rsidR="004D5D31">
        <w:rPr>
          <w:rFonts w:ascii="Arial" w:hAnsi="Arial" w:cs="Arial"/>
          <w:sz w:val="24"/>
          <w:szCs w:val="24"/>
        </w:rPr>
        <w:t xml:space="preserve"> (</w:t>
      </w:r>
      <w:proofErr w:type="spellStart"/>
      <w:r w:rsidR="004D5D31" w:rsidRPr="00A82B88">
        <w:rPr>
          <w:rFonts w:ascii="Arial" w:hAnsi="Arial" w:cs="Arial"/>
          <w:sz w:val="24"/>
          <w:szCs w:val="24"/>
        </w:rPr>
        <w:t>Rajchard</w:t>
      </w:r>
      <w:proofErr w:type="spellEnd"/>
      <w:r w:rsidR="004D5D31">
        <w:rPr>
          <w:rFonts w:ascii="Arial" w:hAnsi="Arial" w:cs="Arial"/>
          <w:sz w:val="24"/>
          <w:szCs w:val="24"/>
        </w:rPr>
        <w:t>, 2006)</w:t>
      </w:r>
      <w:r w:rsidR="00647E5B" w:rsidRPr="001645D9">
        <w:rPr>
          <w:rFonts w:ascii="Arial" w:hAnsi="Arial" w:cs="Arial"/>
          <w:sz w:val="24"/>
          <w:szCs w:val="24"/>
        </w:rPr>
        <w:t>, the effectiveness of this mechanism depends on the existence of constant predation regimes where prey and predators have co</w:t>
      </w:r>
      <w:r w:rsidR="008D2E83">
        <w:rPr>
          <w:rFonts w:ascii="Arial" w:hAnsi="Arial" w:cs="Arial"/>
          <w:sz w:val="24"/>
          <w:szCs w:val="24"/>
        </w:rPr>
        <w:t>-</w:t>
      </w:r>
      <w:r w:rsidR="00647E5B" w:rsidRPr="001645D9">
        <w:rPr>
          <w:rFonts w:ascii="Arial" w:hAnsi="Arial" w:cs="Arial"/>
          <w:sz w:val="24"/>
          <w:szCs w:val="24"/>
        </w:rPr>
        <w:t>existed for long periods of time, which in the context</w:t>
      </w:r>
      <w:r w:rsidR="00835B76">
        <w:rPr>
          <w:rFonts w:ascii="Arial" w:hAnsi="Arial" w:cs="Arial"/>
          <w:sz w:val="24"/>
          <w:szCs w:val="24"/>
        </w:rPr>
        <w:t xml:space="preserve"> </w:t>
      </w:r>
      <w:r w:rsidR="00647E5B" w:rsidRPr="001645D9">
        <w:rPr>
          <w:rFonts w:ascii="Arial" w:hAnsi="Arial" w:cs="Arial"/>
          <w:sz w:val="24"/>
          <w:szCs w:val="24"/>
        </w:rPr>
        <w:t xml:space="preserve">of </w:t>
      </w:r>
      <w:r w:rsidR="00F12E39" w:rsidRPr="001645D9">
        <w:rPr>
          <w:rFonts w:ascii="Arial" w:hAnsi="Arial" w:cs="Arial"/>
          <w:sz w:val="24"/>
          <w:szCs w:val="24"/>
        </w:rPr>
        <w:t>in</w:t>
      </w:r>
      <w:r w:rsidR="00F12E39">
        <w:rPr>
          <w:rFonts w:ascii="Arial" w:hAnsi="Arial" w:cs="Arial"/>
          <w:sz w:val="24"/>
          <w:szCs w:val="24"/>
        </w:rPr>
        <w:t>troduced</w:t>
      </w:r>
      <w:r w:rsidR="00F12E39" w:rsidRPr="001645D9">
        <w:rPr>
          <w:rFonts w:ascii="Arial" w:hAnsi="Arial" w:cs="Arial"/>
          <w:sz w:val="24"/>
          <w:szCs w:val="24"/>
        </w:rPr>
        <w:t xml:space="preserve"> </w:t>
      </w:r>
      <w:r w:rsidR="00647E5B" w:rsidRPr="001645D9">
        <w:rPr>
          <w:rFonts w:ascii="Arial" w:hAnsi="Arial" w:cs="Arial"/>
          <w:sz w:val="24"/>
          <w:szCs w:val="24"/>
        </w:rPr>
        <w:t xml:space="preserve">species, rarely occurs (Gall and Mathis, 2010). In this regard, studies on the detection of chemical signals emitted by native and introduced turtles </w:t>
      </w:r>
      <w:r w:rsidR="00BA101E">
        <w:rPr>
          <w:rFonts w:ascii="Arial" w:hAnsi="Arial" w:cs="Arial"/>
          <w:sz w:val="24"/>
          <w:szCs w:val="24"/>
        </w:rPr>
        <w:t>showed</w:t>
      </w:r>
      <w:r w:rsidR="00BA101E" w:rsidRPr="001645D9">
        <w:rPr>
          <w:rFonts w:ascii="Arial" w:hAnsi="Arial" w:cs="Arial"/>
          <w:sz w:val="24"/>
          <w:szCs w:val="24"/>
        </w:rPr>
        <w:t xml:space="preserve"> </w:t>
      </w:r>
      <w:r w:rsidR="00647E5B" w:rsidRPr="001645D9">
        <w:rPr>
          <w:rFonts w:ascii="Arial" w:hAnsi="Arial" w:cs="Arial"/>
          <w:sz w:val="24"/>
          <w:szCs w:val="24"/>
        </w:rPr>
        <w:t>that tadpoles recognize the former and reduce their mobility</w:t>
      </w:r>
      <w:r w:rsidR="00CB440D" w:rsidRPr="00CB440D">
        <w:rPr>
          <w:rFonts w:ascii="Arial" w:hAnsi="Arial" w:cs="Arial"/>
          <w:sz w:val="24"/>
          <w:szCs w:val="24"/>
        </w:rPr>
        <w:t xml:space="preserve">, but </w:t>
      </w:r>
      <w:r w:rsidR="00F47D6F">
        <w:rPr>
          <w:rFonts w:ascii="Arial" w:hAnsi="Arial" w:cs="Arial"/>
          <w:sz w:val="24"/>
          <w:szCs w:val="24"/>
        </w:rPr>
        <w:t xml:space="preserve">do </w:t>
      </w:r>
      <w:r w:rsidR="00CB440D" w:rsidRPr="00CB440D">
        <w:rPr>
          <w:rFonts w:ascii="Arial" w:hAnsi="Arial" w:cs="Arial"/>
          <w:sz w:val="24"/>
          <w:szCs w:val="24"/>
        </w:rPr>
        <w:t xml:space="preserve">not </w:t>
      </w:r>
      <w:r w:rsidR="00F47D6F">
        <w:rPr>
          <w:rFonts w:ascii="Arial" w:hAnsi="Arial" w:cs="Arial"/>
          <w:sz w:val="24"/>
          <w:szCs w:val="24"/>
        </w:rPr>
        <w:t xml:space="preserve">respond to </w:t>
      </w:r>
      <w:r w:rsidR="00CB440D" w:rsidRPr="00CB440D">
        <w:rPr>
          <w:rFonts w:ascii="Arial" w:hAnsi="Arial" w:cs="Arial"/>
          <w:sz w:val="24"/>
          <w:szCs w:val="24"/>
        </w:rPr>
        <w:t xml:space="preserve">the latter, which </w:t>
      </w:r>
      <w:r w:rsidR="00214393">
        <w:rPr>
          <w:rFonts w:ascii="Arial" w:hAnsi="Arial" w:cs="Arial"/>
          <w:sz w:val="24"/>
          <w:szCs w:val="24"/>
        </w:rPr>
        <w:t xml:space="preserve">can </w:t>
      </w:r>
      <w:r w:rsidR="00CB440D" w:rsidRPr="00CB440D">
        <w:rPr>
          <w:rFonts w:ascii="Arial" w:hAnsi="Arial" w:cs="Arial"/>
          <w:sz w:val="24"/>
          <w:szCs w:val="24"/>
        </w:rPr>
        <w:t xml:space="preserve">explain the displacement of native </w:t>
      </w:r>
      <w:r w:rsidR="007123A4">
        <w:rPr>
          <w:rFonts w:ascii="Arial" w:hAnsi="Arial" w:cs="Arial"/>
          <w:sz w:val="24"/>
          <w:szCs w:val="24"/>
        </w:rPr>
        <w:t xml:space="preserve">anuran </w:t>
      </w:r>
      <w:r w:rsidR="00CB440D" w:rsidRPr="00CB440D">
        <w:rPr>
          <w:rFonts w:ascii="Arial" w:hAnsi="Arial" w:cs="Arial"/>
          <w:sz w:val="24"/>
          <w:szCs w:val="24"/>
        </w:rPr>
        <w:t xml:space="preserve">species </w:t>
      </w:r>
      <w:r w:rsidR="00725FC9">
        <w:rPr>
          <w:rFonts w:ascii="Arial" w:hAnsi="Arial" w:cs="Arial"/>
          <w:sz w:val="24"/>
          <w:szCs w:val="24"/>
        </w:rPr>
        <w:t xml:space="preserve">by </w:t>
      </w:r>
      <w:r w:rsidR="00EA5865">
        <w:rPr>
          <w:rFonts w:ascii="Arial" w:hAnsi="Arial" w:cs="Arial"/>
          <w:sz w:val="24"/>
          <w:szCs w:val="24"/>
        </w:rPr>
        <w:t>introduced</w:t>
      </w:r>
      <w:r w:rsidR="00725FC9">
        <w:rPr>
          <w:rFonts w:ascii="Arial" w:hAnsi="Arial" w:cs="Arial"/>
          <w:sz w:val="24"/>
          <w:szCs w:val="24"/>
        </w:rPr>
        <w:t xml:space="preserve"> </w:t>
      </w:r>
      <w:r w:rsidR="007123A4">
        <w:rPr>
          <w:rFonts w:ascii="Arial" w:hAnsi="Arial" w:cs="Arial"/>
          <w:sz w:val="24"/>
          <w:szCs w:val="24"/>
        </w:rPr>
        <w:t xml:space="preserve">predator </w:t>
      </w:r>
      <w:r w:rsidR="00725FC9">
        <w:rPr>
          <w:rFonts w:ascii="Arial" w:hAnsi="Arial" w:cs="Arial"/>
          <w:sz w:val="24"/>
          <w:szCs w:val="24"/>
        </w:rPr>
        <w:t xml:space="preserve">species </w:t>
      </w:r>
      <w:r w:rsidR="00CB440D" w:rsidRPr="00CB440D">
        <w:rPr>
          <w:rFonts w:ascii="Arial" w:hAnsi="Arial" w:cs="Arial"/>
          <w:sz w:val="24"/>
          <w:szCs w:val="24"/>
        </w:rPr>
        <w:t>(Polo-Cavia et al., 2010).</w:t>
      </w:r>
      <w:r w:rsidR="00CB440D">
        <w:rPr>
          <w:rFonts w:ascii="Arial" w:hAnsi="Arial" w:cs="Arial"/>
          <w:sz w:val="24"/>
          <w:szCs w:val="24"/>
        </w:rPr>
        <w:t xml:space="preserve"> </w:t>
      </w:r>
      <w:r w:rsidR="001C2590">
        <w:rPr>
          <w:rFonts w:ascii="Arial" w:hAnsi="Arial" w:cs="Arial"/>
          <w:sz w:val="24"/>
          <w:szCs w:val="24"/>
        </w:rPr>
        <w:t>In contrast</w:t>
      </w:r>
      <w:r w:rsidR="00CB440D" w:rsidRPr="00CB440D">
        <w:rPr>
          <w:rFonts w:ascii="Arial" w:hAnsi="Arial" w:cs="Arial"/>
          <w:sz w:val="24"/>
          <w:szCs w:val="24"/>
        </w:rPr>
        <w:t xml:space="preserve">, we found that </w:t>
      </w:r>
      <w:r w:rsidR="00CB440D" w:rsidRPr="004F158F">
        <w:rPr>
          <w:rFonts w:ascii="Arial" w:hAnsi="Arial" w:cs="Arial"/>
          <w:i/>
          <w:iCs/>
          <w:sz w:val="24"/>
          <w:szCs w:val="24"/>
        </w:rPr>
        <w:t>L. spectabilis</w:t>
      </w:r>
      <w:r w:rsidR="00CB440D" w:rsidRPr="00CB440D">
        <w:rPr>
          <w:rFonts w:ascii="Arial" w:hAnsi="Arial" w:cs="Arial"/>
          <w:sz w:val="24"/>
          <w:szCs w:val="24"/>
        </w:rPr>
        <w:t xml:space="preserve"> tadpoles are able to detect and respond to </w:t>
      </w:r>
      <w:r w:rsidR="009679FE">
        <w:rPr>
          <w:rFonts w:ascii="Arial" w:hAnsi="Arial" w:cs="Arial"/>
          <w:sz w:val="24"/>
          <w:szCs w:val="24"/>
        </w:rPr>
        <w:t xml:space="preserve">chemical </w:t>
      </w:r>
      <w:r w:rsidR="00CB440D" w:rsidRPr="00CB440D">
        <w:rPr>
          <w:rFonts w:ascii="Arial" w:hAnsi="Arial" w:cs="Arial"/>
          <w:sz w:val="24"/>
          <w:szCs w:val="24"/>
        </w:rPr>
        <w:t>signals</w:t>
      </w:r>
      <w:r w:rsidR="00122C87">
        <w:rPr>
          <w:rFonts w:ascii="Arial" w:hAnsi="Arial" w:cs="Arial"/>
          <w:sz w:val="24"/>
          <w:szCs w:val="24"/>
        </w:rPr>
        <w:t xml:space="preserve"> of </w:t>
      </w:r>
      <w:r w:rsidR="00016DDB">
        <w:rPr>
          <w:rFonts w:ascii="Arial" w:hAnsi="Arial" w:cs="Arial"/>
          <w:sz w:val="24"/>
          <w:szCs w:val="24"/>
        </w:rPr>
        <w:t>exotic rainbow trout</w:t>
      </w:r>
      <w:r w:rsidR="001C2590">
        <w:rPr>
          <w:rFonts w:ascii="Arial" w:hAnsi="Arial" w:cs="Arial"/>
          <w:sz w:val="24"/>
          <w:szCs w:val="24"/>
        </w:rPr>
        <w:t>. However</w:t>
      </w:r>
      <w:r w:rsidR="00CB440D" w:rsidRPr="00CB440D">
        <w:rPr>
          <w:rFonts w:ascii="Arial" w:hAnsi="Arial" w:cs="Arial"/>
          <w:sz w:val="24"/>
          <w:szCs w:val="24"/>
        </w:rPr>
        <w:t xml:space="preserve">, </w:t>
      </w:r>
      <w:r w:rsidR="00122C87">
        <w:rPr>
          <w:rFonts w:ascii="Arial" w:hAnsi="Arial" w:cs="Arial"/>
          <w:sz w:val="24"/>
          <w:szCs w:val="24"/>
        </w:rPr>
        <w:t>there is a risk that this</w:t>
      </w:r>
      <w:r w:rsidR="00122C87" w:rsidRPr="00CB440D">
        <w:rPr>
          <w:rFonts w:ascii="Arial" w:hAnsi="Arial" w:cs="Arial"/>
          <w:sz w:val="24"/>
          <w:szCs w:val="24"/>
        </w:rPr>
        <w:t xml:space="preserve"> </w:t>
      </w:r>
      <w:r w:rsidR="00122C87" w:rsidRPr="00CB440D">
        <w:rPr>
          <w:rFonts w:ascii="Arial" w:hAnsi="Arial" w:cs="Arial"/>
          <w:sz w:val="24"/>
          <w:szCs w:val="24"/>
        </w:rPr>
        <w:lastRenderedPageBreak/>
        <w:t>responsiveness</w:t>
      </w:r>
      <w:r w:rsidR="00122C87">
        <w:rPr>
          <w:rFonts w:ascii="Arial" w:hAnsi="Arial" w:cs="Arial"/>
          <w:sz w:val="24"/>
          <w:szCs w:val="24"/>
        </w:rPr>
        <w:t xml:space="preserve"> can be reduced </w:t>
      </w:r>
      <w:r w:rsidR="00122C87" w:rsidRPr="00CB440D">
        <w:rPr>
          <w:rFonts w:ascii="Arial" w:hAnsi="Arial" w:cs="Arial"/>
          <w:sz w:val="24"/>
          <w:szCs w:val="24"/>
        </w:rPr>
        <w:t xml:space="preserve">over time </w:t>
      </w:r>
      <w:r w:rsidR="00626F3B">
        <w:rPr>
          <w:rFonts w:ascii="Arial" w:hAnsi="Arial" w:cs="Arial"/>
          <w:sz w:val="24"/>
          <w:szCs w:val="24"/>
        </w:rPr>
        <w:t xml:space="preserve">because other </w:t>
      </w:r>
      <w:proofErr w:type="spellStart"/>
      <w:r w:rsidR="00626F3B">
        <w:rPr>
          <w:rFonts w:ascii="Arial" w:hAnsi="Arial" w:cs="Arial"/>
          <w:sz w:val="24"/>
          <w:szCs w:val="24"/>
        </w:rPr>
        <w:t>ranid</w:t>
      </w:r>
      <w:proofErr w:type="spellEnd"/>
      <w:r w:rsidR="00626F3B" w:rsidRPr="00CB440D">
        <w:rPr>
          <w:rFonts w:ascii="Arial" w:hAnsi="Arial" w:cs="Arial"/>
          <w:sz w:val="24"/>
          <w:szCs w:val="24"/>
        </w:rPr>
        <w:t xml:space="preserve"> </w:t>
      </w:r>
      <w:r w:rsidR="00122C87" w:rsidRPr="00CB440D">
        <w:rPr>
          <w:rFonts w:ascii="Arial" w:hAnsi="Arial" w:cs="Arial"/>
          <w:sz w:val="24"/>
          <w:szCs w:val="24"/>
        </w:rPr>
        <w:t>t</w:t>
      </w:r>
      <w:r w:rsidR="00122C87">
        <w:rPr>
          <w:rFonts w:ascii="Arial" w:hAnsi="Arial" w:cs="Arial"/>
          <w:sz w:val="24"/>
          <w:szCs w:val="24"/>
        </w:rPr>
        <w:t xml:space="preserve">adpoles </w:t>
      </w:r>
      <w:r w:rsidR="00122C87" w:rsidRPr="00CB440D">
        <w:rPr>
          <w:rFonts w:ascii="Arial" w:hAnsi="Arial" w:cs="Arial"/>
          <w:sz w:val="24"/>
          <w:szCs w:val="24"/>
        </w:rPr>
        <w:t xml:space="preserve">can become habituated to chemical </w:t>
      </w:r>
      <w:r w:rsidR="00122C87">
        <w:rPr>
          <w:rFonts w:ascii="Arial" w:hAnsi="Arial" w:cs="Arial"/>
          <w:sz w:val="24"/>
          <w:szCs w:val="24"/>
        </w:rPr>
        <w:t>cue</w:t>
      </w:r>
      <w:r w:rsidR="00626F3B">
        <w:rPr>
          <w:rFonts w:ascii="Arial" w:hAnsi="Arial" w:cs="Arial"/>
          <w:sz w:val="24"/>
          <w:szCs w:val="24"/>
        </w:rPr>
        <w:t>s</w:t>
      </w:r>
      <w:r w:rsidR="00122C87" w:rsidRPr="00CB440D">
        <w:rPr>
          <w:rFonts w:ascii="Arial" w:hAnsi="Arial" w:cs="Arial"/>
          <w:sz w:val="24"/>
          <w:szCs w:val="24"/>
        </w:rPr>
        <w:t xml:space="preserve"> emitted by </w:t>
      </w:r>
      <w:r w:rsidR="00122C87">
        <w:rPr>
          <w:rFonts w:ascii="Arial" w:hAnsi="Arial" w:cs="Arial"/>
          <w:sz w:val="24"/>
          <w:szCs w:val="24"/>
        </w:rPr>
        <w:t xml:space="preserve">salmonids </w:t>
      </w:r>
      <w:r w:rsidR="00CB440D">
        <w:rPr>
          <w:rFonts w:ascii="Arial" w:hAnsi="Arial" w:cs="Arial"/>
          <w:sz w:val="24"/>
          <w:szCs w:val="24"/>
        </w:rPr>
        <w:t>(Polo-Cavia et al., 2020)</w:t>
      </w:r>
      <w:r w:rsidR="00CB440D" w:rsidRPr="00CB440D">
        <w:rPr>
          <w:rFonts w:ascii="Arial" w:hAnsi="Arial" w:cs="Arial"/>
          <w:sz w:val="24"/>
          <w:szCs w:val="24"/>
        </w:rPr>
        <w:t>.</w:t>
      </w:r>
      <w:r w:rsidR="004F158F">
        <w:rPr>
          <w:rFonts w:ascii="Arial" w:hAnsi="Arial" w:cs="Arial"/>
          <w:sz w:val="24"/>
          <w:szCs w:val="24"/>
        </w:rPr>
        <w:t xml:space="preserve"> </w:t>
      </w:r>
    </w:p>
    <w:p w14:paraId="7B76BB23" w14:textId="30961C89" w:rsidR="00F52785" w:rsidRDefault="008F468D" w:rsidP="00F52785">
      <w:pPr>
        <w:jc w:val="both"/>
        <w:rPr>
          <w:rFonts w:ascii="Arial" w:hAnsi="Arial" w:cs="Arial"/>
          <w:sz w:val="24"/>
          <w:szCs w:val="24"/>
        </w:rPr>
      </w:pPr>
      <w:r>
        <w:rPr>
          <w:rFonts w:ascii="Arial" w:hAnsi="Arial" w:cs="Arial"/>
          <w:sz w:val="24"/>
          <w:szCs w:val="24"/>
        </w:rPr>
        <w:t>O</w:t>
      </w:r>
      <w:r w:rsidR="00122C87">
        <w:rPr>
          <w:rFonts w:ascii="Arial" w:hAnsi="Arial" w:cs="Arial"/>
          <w:sz w:val="24"/>
          <w:szCs w:val="24"/>
        </w:rPr>
        <w:t>ur experiment on</w:t>
      </w:r>
      <w:r w:rsidR="002C6067">
        <w:rPr>
          <w:rFonts w:ascii="Arial" w:hAnsi="Arial" w:cs="Arial"/>
          <w:sz w:val="24"/>
          <w:szCs w:val="24"/>
        </w:rPr>
        <w:t xml:space="preserve"> </w:t>
      </w:r>
      <w:r w:rsidR="00122C87">
        <w:rPr>
          <w:rFonts w:ascii="Arial" w:hAnsi="Arial" w:cs="Arial"/>
          <w:sz w:val="24"/>
          <w:szCs w:val="24"/>
        </w:rPr>
        <w:t xml:space="preserve">long-term </w:t>
      </w:r>
      <w:r w:rsidR="002C6067">
        <w:rPr>
          <w:rFonts w:ascii="Arial" w:hAnsi="Arial" w:cs="Arial"/>
          <w:sz w:val="24"/>
          <w:szCs w:val="24"/>
        </w:rPr>
        <w:t>exposure to</w:t>
      </w:r>
      <w:r w:rsidR="00122C87">
        <w:rPr>
          <w:rFonts w:ascii="Arial" w:hAnsi="Arial" w:cs="Arial"/>
          <w:sz w:val="24"/>
          <w:szCs w:val="24"/>
        </w:rPr>
        <w:t xml:space="preserve"> trout chemical cues showed </w:t>
      </w:r>
      <w:r w:rsidR="00CC62DE">
        <w:rPr>
          <w:rFonts w:ascii="Arial" w:hAnsi="Arial" w:cs="Arial"/>
          <w:sz w:val="24"/>
          <w:szCs w:val="24"/>
        </w:rPr>
        <w:t>no significant effect</w:t>
      </w:r>
      <w:r w:rsidR="007B2C1F">
        <w:rPr>
          <w:rFonts w:ascii="Arial" w:hAnsi="Arial" w:cs="Arial"/>
          <w:sz w:val="24"/>
          <w:szCs w:val="24"/>
        </w:rPr>
        <w:t xml:space="preserve"> </w:t>
      </w:r>
      <w:r w:rsidR="00CC62DE">
        <w:rPr>
          <w:rFonts w:ascii="Arial" w:hAnsi="Arial" w:cs="Arial"/>
          <w:sz w:val="24"/>
          <w:szCs w:val="24"/>
        </w:rPr>
        <w:t xml:space="preserve">on tadpole </w:t>
      </w:r>
      <w:r w:rsidR="007B2C1F">
        <w:rPr>
          <w:rFonts w:ascii="Arial" w:hAnsi="Arial" w:cs="Arial"/>
          <w:sz w:val="24"/>
          <w:szCs w:val="24"/>
        </w:rPr>
        <w:t xml:space="preserve">growth, </w:t>
      </w:r>
      <w:r w:rsidR="00967D3D">
        <w:rPr>
          <w:rFonts w:ascii="Arial" w:hAnsi="Arial" w:cs="Arial"/>
          <w:sz w:val="24"/>
          <w:szCs w:val="24"/>
        </w:rPr>
        <w:t>development</w:t>
      </w:r>
      <w:r w:rsidR="007B2C1F">
        <w:rPr>
          <w:rFonts w:ascii="Arial" w:hAnsi="Arial" w:cs="Arial"/>
          <w:sz w:val="24"/>
          <w:szCs w:val="24"/>
        </w:rPr>
        <w:t xml:space="preserve"> or survival. </w:t>
      </w:r>
      <w:r w:rsidR="00C33DD7">
        <w:rPr>
          <w:rFonts w:ascii="Arial" w:hAnsi="Arial" w:cs="Arial"/>
          <w:sz w:val="24"/>
          <w:szCs w:val="24"/>
        </w:rPr>
        <w:t xml:space="preserve"> </w:t>
      </w:r>
      <w:r w:rsidR="00F52785">
        <w:rPr>
          <w:rFonts w:ascii="Arial" w:hAnsi="Arial" w:cs="Arial"/>
          <w:sz w:val="24"/>
          <w:szCs w:val="24"/>
        </w:rPr>
        <w:t xml:space="preserve">However, </w:t>
      </w:r>
      <w:r w:rsidR="00C33DD7">
        <w:rPr>
          <w:rFonts w:ascii="Arial" w:hAnsi="Arial" w:cs="Arial"/>
          <w:sz w:val="24"/>
          <w:szCs w:val="24"/>
        </w:rPr>
        <w:t xml:space="preserve">in </w:t>
      </w:r>
      <w:r>
        <w:rPr>
          <w:rFonts w:ascii="Arial" w:hAnsi="Arial" w:cs="Arial"/>
          <w:sz w:val="24"/>
          <w:szCs w:val="24"/>
        </w:rPr>
        <w:t xml:space="preserve">this </w:t>
      </w:r>
      <w:r w:rsidR="00C33DD7">
        <w:rPr>
          <w:rFonts w:ascii="Arial" w:hAnsi="Arial" w:cs="Arial"/>
          <w:sz w:val="24"/>
          <w:szCs w:val="24"/>
        </w:rPr>
        <w:t xml:space="preserve">experiment, trout water was added every </w:t>
      </w:r>
      <w:r w:rsidR="004D5D31">
        <w:rPr>
          <w:rFonts w:ascii="Arial" w:hAnsi="Arial" w:cs="Arial"/>
          <w:sz w:val="24"/>
          <w:szCs w:val="24"/>
        </w:rPr>
        <w:t xml:space="preserve">15 </w:t>
      </w:r>
      <w:r w:rsidR="00C33DD7">
        <w:rPr>
          <w:rFonts w:ascii="Arial" w:hAnsi="Arial" w:cs="Arial"/>
          <w:sz w:val="24"/>
          <w:szCs w:val="24"/>
        </w:rPr>
        <w:t xml:space="preserve">days instead of </w:t>
      </w:r>
      <w:r w:rsidR="008F380C">
        <w:rPr>
          <w:rFonts w:ascii="Arial" w:hAnsi="Arial" w:cs="Arial"/>
          <w:sz w:val="24"/>
          <w:szCs w:val="24"/>
        </w:rPr>
        <w:t>constant exposure</w:t>
      </w:r>
      <w:r w:rsidR="00C33DD7">
        <w:rPr>
          <w:rFonts w:ascii="Arial" w:hAnsi="Arial" w:cs="Arial"/>
          <w:sz w:val="24"/>
          <w:szCs w:val="24"/>
        </w:rPr>
        <w:t xml:space="preserve">, </w:t>
      </w:r>
      <w:r w:rsidR="001C7899">
        <w:rPr>
          <w:rFonts w:ascii="Arial" w:hAnsi="Arial" w:cs="Arial"/>
          <w:sz w:val="24"/>
          <w:szCs w:val="24"/>
        </w:rPr>
        <w:t>which could have influenced</w:t>
      </w:r>
      <w:r w:rsidR="00F52785">
        <w:rPr>
          <w:rFonts w:ascii="Arial" w:hAnsi="Arial" w:cs="Arial"/>
          <w:sz w:val="24"/>
          <w:szCs w:val="24"/>
        </w:rPr>
        <w:t xml:space="preserve"> </w:t>
      </w:r>
      <w:r w:rsidR="00B229CD">
        <w:rPr>
          <w:rFonts w:ascii="Arial" w:hAnsi="Arial" w:cs="Arial"/>
          <w:sz w:val="24"/>
          <w:szCs w:val="24"/>
        </w:rPr>
        <w:t>o</w:t>
      </w:r>
      <w:r w:rsidR="00B229CD" w:rsidRPr="000E1D15">
        <w:rPr>
          <w:rFonts w:ascii="Arial" w:hAnsi="Arial" w:cs="Arial"/>
          <w:bCs/>
          <w:sz w:val="24"/>
          <w:szCs w:val="24"/>
        </w:rPr>
        <w:t>ur results</w:t>
      </w:r>
      <w:r w:rsidR="00C065B8">
        <w:rPr>
          <w:rFonts w:ascii="Arial" w:hAnsi="Arial" w:cs="Arial"/>
          <w:bCs/>
          <w:sz w:val="24"/>
          <w:szCs w:val="24"/>
        </w:rPr>
        <w:t xml:space="preserve">. </w:t>
      </w:r>
      <w:r w:rsidR="008F380C">
        <w:rPr>
          <w:rFonts w:ascii="Arial" w:hAnsi="Arial" w:cs="Arial"/>
          <w:bCs/>
          <w:sz w:val="24"/>
          <w:szCs w:val="24"/>
        </w:rPr>
        <w:t>It</w:t>
      </w:r>
      <w:r w:rsidR="00290304">
        <w:rPr>
          <w:rFonts w:ascii="Arial" w:hAnsi="Arial" w:cs="Arial"/>
          <w:bCs/>
          <w:sz w:val="24"/>
          <w:szCs w:val="24"/>
        </w:rPr>
        <w:t xml:space="preserve"> is also possible that the concentration of trout </w:t>
      </w:r>
      <w:r w:rsidR="008F380C">
        <w:rPr>
          <w:rFonts w:ascii="Arial" w:hAnsi="Arial" w:cs="Arial"/>
          <w:bCs/>
          <w:sz w:val="24"/>
          <w:szCs w:val="24"/>
        </w:rPr>
        <w:t xml:space="preserve">cue we </w:t>
      </w:r>
      <w:r w:rsidR="00290304">
        <w:rPr>
          <w:rFonts w:ascii="Arial" w:hAnsi="Arial" w:cs="Arial"/>
          <w:bCs/>
          <w:sz w:val="24"/>
          <w:szCs w:val="24"/>
        </w:rPr>
        <w:t xml:space="preserve">used was lower than </w:t>
      </w:r>
      <w:r w:rsidR="008B4597">
        <w:rPr>
          <w:rFonts w:ascii="Arial" w:hAnsi="Arial" w:cs="Arial"/>
          <w:bCs/>
          <w:sz w:val="24"/>
          <w:szCs w:val="24"/>
        </w:rPr>
        <w:t xml:space="preserve">what has been </w:t>
      </w:r>
      <w:r w:rsidR="00290304">
        <w:rPr>
          <w:rFonts w:ascii="Arial" w:hAnsi="Arial" w:cs="Arial"/>
          <w:bCs/>
          <w:sz w:val="24"/>
          <w:szCs w:val="24"/>
        </w:rPr>
        <w:t xml:space="preserve">used in other studies or </w:t>
      </w:r>
      <w:r w:rsidR="008B4597">
        <w:rPr>
          <w:rFonts w:ascii="Arial" w:hAnsi="Arial" w:cs="Arial"/>
          <w:bCs/>
          <w:sz w:val="24"/>
          <w:szCs w:val="24"/>
        </w:rPr>
        <w:t xml:space="preserve">is </w:t>
      </w:r>
      <w:r w:rsidR="00290304">
        <w:rPr>
          <w:rFonts w:ascii="Arial" w:hAnsi="Arial" w:cs="Arial"/>
          <w:bCs/>
          <w:sz w:val="24"/>
          <w:szCs w:val="24"/>
        </w:rPr>
        <w:t>found in nature where trout farms exist</w:t>
      </w:r>
      <w:r w:rsidR="00B229CD" w:rsidRPr="000E1D15">
        <w:rPr>
          <w:rFonts w:ascii="Arial" w:hAnsi="Arial" w:cs="Arial"/>
          <w:bCs/>
          <w:sz w:val="24"/>
          <w:szCs w:val="24"/>
        </w:rPr>
        <w:t>.</w:t>
      </w:r>
      <w:r w:rsidR="000F0F23">
        <w:rPr>
          <w:rFonts w:ascii="Arial" w:hAnsi="Arial" w:cs="Arial"/>
          <w:sz w:val="24"/>
          <w:szCs w:val="24"/>
        </w:rPr>
        <w:t xml:space="preserve"> </w:t>
      </w:r>
      <w:r w:rsidR="00F52785">
        <w:rPr>
          <w:rFonts w:ascii="Arial" w:hAnsi="Arial" w:cs="Arial"/>
          <w:sz w:val="24"/>
          <w:szCs w:val="24"/>
        </w:rPr>
        <w:t xml:space="preserve">It is important to </w:t>
      </w:r>
      <w:r w:rsidR="008F380C">
        <w:rPr>
          <w:rFonts w:ascii="Arial" w:hAnsi="Arial" w:cs="Arial"/>
          <w:sz w:val="24"/>
          <w:szCs w:val="24"/>
        </w:rPr>
        <w:t>obtain</w:t>
      </w:r>
      <w:r w:rsidR="00F52785">
        <w:rPr>
          <w:rFonts w:ascii="Arial" w:hAnsi="Arial" w:cs="Arial"/>
          <w:sz w:val="24"/>
          <w:szCs w:val="24"/>
        </w:rPr>
        <w:t xml:space="preserve"> accurate measurements of </w:t>
      </w:r>
      <w:r w:rsidR="008F380C">
        <w:rPr>
          <w:rFonts w:ascii="Arial" w:hAnsi="Arial" w:cs="Arial"/>
          <w:sz w:val="24"/>
          <w:szCs w:val="24"/>
        </w:rPr>
        <w:t xml:space="preserve">the </w:t>
      </w:r>
      <w:r w:rsidR="00F52785">
        <w:rPr>
          <w:rFonts w:ascii="Arial" w:hAnsi="Arial" w:cs="Arial"/>
          <w:sz w:val="24"/>
          <w:szCs w:val="24"/>
        </w:rPr>
        <w:t>concentration</w:t>
      </w:r>
      <w:r w:rsidR="00B229CD">
        <w:rPr>
          <w:rFonts w:ascii="Arial" w:hAnsi="Arial" w:cs="Arial"/>
          <w:sz w:val="24"/>
          <w:szCs w:val="24"/>
        </w:rPr>
        <w:t xml:space="preserve"> of these chemicals</w:t>
      </w:r>
      <w:r w:rsidR="00F52785">
        <w:rPr>
          <w:rFonts w:ascii="Arial" w:hAnsi="Arial" w:cs="Arial"/>
          <w:sz w:val="24"/>
          <w:szCs w:val="24"/>
        </w:rPr>
        <w:t xml:space="preserve"> in nature</w:t>
      </w:r>
      <w:r w:rsidR="008F380C">
        <w:rPr>
          <w:rFonts w:ascii="Arial" w:hAnsi="Arial" w:cs="Arial"/>
          <w:sz w:val="24"/>
          <w:szCs w:val="24"/>
        </w:rPr>
        <w:t xml:space="preserve"> to better understand and predict effects of trout farms on native aquatic </w:t>
      </w:r>
      <w:r w:rsidR="00A61C22">
        <w:rPr>
          <w:rFonts w:ascii="Arial" w:hAnsi="Arial" w:cs="Arial"/>
          <w:sz w:val="24"/>
          <w:szCs w:val="24"/>
        </w:rPr>
        <w:t>species</w:t>
      </w:r>
      <w:r w:rsidR="00F52785">
        <w:rPr>
          <w:rFonts w:ascii="Arial" w:hAnsi="Arial" w:cs="Arial"/>
          <w:sz w:val="24"/>
          <w:szCs w:val="24"/>
        </w:rPr>
        <w:t xml:space="preserve">. </w:t>
      </w:r>
    </w:p>
    <w:p w14:paraId="0AE32ACE" w14:textId="372DB985" w:rsidR="00F52785" w:rsidRPr="00B229CD" w:rsidRDefault="008F380C" w:rsidP="004A162F">
      <w:pPr>
        <w:jc w:val="both"/>
        <w:rPr>
          <w:rFonts w:ascii="Arial" w:hAnsi="Arial" w:cs="Arial"/>
          <w:sz w:val="24"/>
          <w:szCs w:val="24"/>
        </w:rPr>
      </w:pPr>
      <w:r>
        <w:rPr>
          <w:rFonts w:ascii="Arial" w:hAnsi="Arial" w:cs="Arial"/>
          <w:sz w:val="24"/>
          <w:szCs w:val="24"/>
        </w:rPr>
        <w:t>Alternately</w:t>
      </w:r>
      <w:r w:rsidR="00F52785" w:rsidRPr="004D5D31">
        <w:rPr>
          <w:rFonts w:ascii="Arial" w:hAnsi="Arial" w:cs="Arial"/>
          <w:sz w:val="24"/>
          <w:szCs w:val="24"/>
        </w:rPr>
        <w:t xml:space="preserve">, </w:t>
      </w:r>
      <w:r w:rsidR="00DB2DDE">
        <w:rPr>
          <w:rFonts w:ascii="Arial" w:hAnsi="Arial" w:cs="Arial"/>
          <w:sz w:val="24"/>
          <w:szCs w:val="24"/>
        </w:rPr>
        <w:t>the</w:t>
      </w:r>
      <w:r w:rsidR="00DB2DDE" w:rsidRPr="004D5D31">
        <w:rPr>
          <w:rFonts w:ascii="Arial" w:hAnsi="Arial" w:cs="Arial"/>
          <w:sz w:val="24"/>
          <w:szCs w:val="24"/>
        </w:rPr>
        <w:t xml:space="preserve"> </w:t>
      </w:r>
      <w:r w:rsidR="00F52785" w:rsidRPr="004D5D31">
        <w:rPr>
          <w:rFonts w:ascii="Arial" w:hAnsi="Arial" w:cs="Arial"/>
          <w:sz w:val="24"/>
          <w:szCs w:val="24"/>
        </w:rPr>
        <w:t xml:space="preserve">results </w:t>
      </w:r>
      <w:r w:rsidR="00DB2DDE">
        <w:rPr>
          <w:rFonts w:ascii="Arial" w:hAnsi="Arial" w:cs="Arial"/>
          <w:sz w:val="24"/>
          <w:szCs w:val="24"/>
        </w:rPr>
        <w:t xml:space="preserve">of our long-term experiment </w:t>
      </w:r>
      <w:r>
        <w:rPr>
          <w:rFonts w:ascii="Arial" w:hAnsi="Arial" w:cs="Arial"/>
          <w:sz w:val="24"/>
          <w:szCs w:val="24"/>
        </w:rPr>
        <w:t>could</w:t>
      </w:r>
      <w:r w:rsidR="00290304" w:rsidRPr="004D5D31">
        <w:rPr>
          <w:rFonts w:ascii="Arial" w:hAnsi="Arial" w:cs="Arial"/>
          <w:sz w:val="24"/>
          <w:szCs w:val="24"/>
        </w:rPr>
        <w:t xml:space="preserve"> be</w:t>
      </w:r>
      <w:r w:rsidR="00F52785" w:rsidRPr="004D5D31">
        <w:rPr>
          <w:rFonts w:ascii="Arial" w:hAnsi="Arial" w:cs="Arial"/>
          <w:sz w:val="24"/>
          <w:szCs w:val="24"/>
        </w:rPr>
        <w:t xml:space="preserve"> a consequence</w:t>
      </w:r>
      <w:r w:rsidR="000F0F23" w:rsidRPr="004D5D31">
        <w:rPr>
          <w:rFonts w:ascii="Arial" w:hAnsi="Arial" w:cs="Arial"/>
          <w:sz w:val="24"/>
          <w:szCs w:val="24"/>
        </w:rPr>
        <w:t xml:space="preserve"> of</w:t>
      </w:r>
      <w:r w:rsidR="00F52785" w:rsidRPr="004D5D31">
        <w:rPr>
          <w:rFonts w:ascii="Arial" w:hAnsi="Arial" w:cs="Arial"/>
          <w:sz w:val="24"/>
          <w:szCs w:val="24"/>
        </w:rPr>
        <w:t xml:space="preserve"> tadpole habituation</w:t>
      </w:r>
      <w:r w:rsidR="004F169C">
        <w:rPr>
          <w:rFonts w:ascii="Arial" w:hAnsi="Arial" w:cs="Arial"/>
          <w:sz w:val="24"/>
          <w:szCs w:val="24"/>
        </w:rPr>
        <w:t xml:space="preserve"> to trout chemical cues</w:t>
      </w:r>
      <w:r w:rsidR="00F52785" w:rsidRPr="004D5D31">
        <w:rPr>
          <w:rFonts w:ascii="Arial" w:hAnsi="Arial" w:cs="Arial"/>
          <w:sz w:val="24"/>
          <w:szCs w:val="24"/>
        </w:rPr>
        <w:t xml:space="preserve"> </w:t>
      </w:r>
      <w:r w:rsidR="00290304" w:rsidRPr="004D5D31">
        <w:rPr>
          <w:rFonts w:ascii="Arial" w:hAnsi="Arial" w:cs="Arial"/>
          <w:sz w:val="24"/>
          <w:szCs w:val="24"/>
        </w:rPr>
        <w:t>(</w:t>
      </w:r>
      <w:r w:rsidR="004D5D31">
        <w:rPr>
          <w:rFonts w:ascii="Arial" w:hAnsi="Arial" w:cs="Arial"/>
          <w:sz w:val="24"/>
          <w:szCs w:val="24"/>
        </w:rPr>
        <w:t>Polo-Cavia et al., 2020</w:t>
      </w:r>
      <w:r w:rsidR="00290304" w:rsidRPr="004D5D31">
        <w:rPr>
          <w:rFonts w:ascii="Arial" w:hAnsi="Arial" w:cs="Arial"/>
          <w:sz w:val="24"/>
          <w:szCs w:val="24"/>
        </w:rPr>
        <w:t>)</w:t>
      </w:r>
      <w:r w:rsidR="00100522">
        <w:rPr>
          <w:rFonts w:ascii="Arial" w:hAnsi="Arial" w:cs="Arial"/>
          <w:sz w:val="24"/>
          <w:szCs w:val="24"/>
        </w:rPr>
        <w:t xml:space="preserve">. If that is the case, </w:t>
      </w:r>
      <w:r w:rsidR="00F52785">
        <w:rPr>
          <w:rFonts w:ascii="Arial" w:hAnsi="Arial" w:cs="Arial"/>
          <w:sz w:val="24"/>
          <w:szCs w:val="24"/>
        </w:rPr>
        <w:t xml:space="preserve">habituation </w:t>
      </w:r>
      <w:r w:rsidR="00C34511">
        <w:rPr>
          <w:rFonts w:ascii="Arial" w:hAnsi="Arial" w:cs="Arial"/>
          <w:sz w:val="24"/>
          <w:szCs w:val="24"/>
        </w:rPr>
        <w:t xml:space="preserve">could </w:t>
      </w:r>
      <w:r w:rsidR="00F52785">
        <w:rPr>
          <w:rFonts w:ascii="Arial" w:hAnsi="Arial" w:cs="Arial"/>
          <w:sz w:val="24"/>
          <w:szCs w:val="24"/>
        </w:rPr>
        <w:t xml:space="preserve">increase predation by trout </w:t>
      </w:r>
      <w:r w:rsidR="00C34511">
        <w:rPr>
          <w:rFonts w:ascii="Arial" w:hAnsi="Arial" w:cs="Arial"/>
          <w:sz w:val="24"/>
          <w:szCs w:val="24"/>
        </w:rPr>
        <w:t>if tadpoles reduce their responses to trout cues over time. I</w:t>
      </w:r>
      <w:r w:rsidR="00F52785">
        <w:rPr>
          <w:rFonts w:ascii="Arial" w:hAnsi="Arial" w:cs="Arial"/>
          <w:sz w:val="24"/>
          <w:szCs w:val="24"/>
        </w:rPr>
        <w:t>t is common to find established</w:t>
      </w:r>
      <w:r w:rsidR="000F0F23">
        <w:rPr>
          <w:rFonts w:ascii="Arial" w:hAnsi="Arial" w:cs="Arial"/>
          <w:sz w:val="24"/>
          <w:szCs w:val="24"/>
        </w:rPr>
        <w:t xml:space="preserve"> </w:t>
      </w:r>
      <w:r w:rsidR="00C34511">
        <w:rPr>
          <w:rFonts w:ascii="Arial" w:hAnsi="Arial" w:cs="Arial"/>
          <w:sz w:val="24"/>
          <w:szCs w:val="24"/>
        </w:rPr>
        <w:t xml:space="preserve">escaped rainbow trout </w:t>
      </w:r>
      <w:r w:rsidR="00F52785">
        <w:rPr>
          <w:rFonts w:ascii="Arial" w:hAnsi="Arial" w:cs="Arial"/>
          <w:sz w:val="24"/>
          <w:szCs w:val="24"/>
        </w:rPr>
        <w:t xml:space="preserve">in the rivers </w:t>
      </w:r>
      <w:r w:rsidR="00C34511">
        <w:rPr>
          <w:rFonts w:ascii="Arial" w:hAnsi="Arial" w:cs="Arial"/>
          <w:sz w:val="24"/>
          <w:szCs w:val="24"/>
        </w:rPr>
        <w:t>of our study area</w:t>
      </w:r>
      <w:r w:rsidR="004A162F">
        <w:rPr>
          <w:rFonts w:ascii="Arial" w:hAnsi="Arial" w:cs="Arial"/>
          <w:sz w:val="24"/>
          <w:szCs w:val="24"/>
        </w:rPr>
        <w:t>, so long-term exposure to trout cues is a possible scenario in nature</w:t>
      </w:r>
      <w:r w:rsidR="00100522">
        <w:rPr>
          <w:rFonts w:ascii="Arial" w:hAnsi="Arial" w:cs="Arial"/>
          <w:sz w:val="24"/>
          <w:szCs w:val="24"/>
        </w:rPr>
        <w:t xml:space="preserve">. </w:t>
      </w:r>
      <w:r w:rsidR="0014022E">
        <w:rPr>
          <w:rFonts w:ascii="Arial" w:hAnsi="Arial" w:cs="Arial"/>
          <w:sz w:val="24"/>
          <w:szCs w:val="24"/>
        </w:rPr>
        <w:t>Additionally,</w:t>
      </w:r>
      <w:r w:rsidR="004A162F">
        <w:rPr>
          <w:rFonts w:ascii="Arial" w:hAnsi="Arial" w:cs="Arial"/>
          <w:sz w:val="24"/>
          <w:szCs w:val="24"/>
        </w:rPr>
        <w:t xml:space="preserve"> anuran larvae can respond to </w:t>
      </w:r>
      <w:r w:rsidR="00F15B18">
        <w:rPr>
          <w:rFonts w:ascii="Arial" w:hAnsi="Arial" w:cs="Arial"/>
          <w:sz w:val="24"/>
          <w:szCs w:val="24"/>
        </w:rPr>
        <w:t xml:space="preserve">the presence of a predator </w:t>
      </w:r>
      <w:r w:rsidR="004A162F">
        <w:rPr>
          <w:rFonts w:ascii="Arial" w:hAnsi="Arial" w:cs="Arial"/>
          <w:sz w:val="24"/>
          <w:szCs w:val="24"/>
        </w:rPr>
        <w:t>via</w:t>
      </w:r>
      <w:r w:rsidR="00F15B18">
        <w:rPr>
          <w:rFonts w:ascii="Arial" w:hAnsi="Arial" w:cs="Arial"/>
          <w:sz w:val="24"/>
          <w:szCs w:val="24"/>
        </w:rPr>
        <w:t xml:space="preserve"> different </w:t>
      </w:r>
      <w:r w:rsidR="004A162F">
        <w:rPr>
          <w:rFonts w:ascii="Arial" w:hAnsi="Arial" w:cs="Arial"/>
          <w:sz w:val="24"/>
          <w:szCs w:val="24"/>
        </w:rPr>
        <w:t xml:space="preserve">mechanisms, </w:t>
      </w:r>
      <w:r w:rsidR="00F15B18">
        <w:rPr>
          <w:rFonts w:ascii="Arial" w:hAnsi="Arial" w:cs="Arial"/>
          <w:sz w:val="24"/>
          <w:szCs w:val="24"/>
        </w:rPr>
        <w:t xml:space="preserve">such </w:t>
      </w:r>
      <w:proofErr w:type="gramStart"/>
      <w:r w:rsidR="00F15B18">
        <w:rPr>
          <w:rFonts w:ascii="Arial" w:hAnsi="Arial" w:cs="Arial"/>
          <w:sz w:val="24"/>
          <w:szCs w:val="24"/>
        </w:rPr>
        <w:t xml:space="preserve">as  </w:t>
      </w:r>
      <w:r w:rsidR="004A162F">
        <w:rPr>
          <w:rFonts w:ascii="Arial" w:hAnsi="Arial" w:cs="Arial"/>
          <w:sz w:val="24"/>
          <w:szCs w:val="24"/>
        </w:rPr>
        <w:t>accelerated</w:t>
      </w:r>
      <w:proofErr w:type="gramEnd"/>
      <w:r w:rsidR="004A162F">
        <w:rPr>
          <w:rFonts w:ascii="Arial" w:hAnsi="Arial" w:cs="Arial"/>
          <w:sz w:val="24"/>
          <w:szCs w:val="24"/>
        </w:rPr>
        <w:t xml:space="preserve"> time to </w:t>
      </w:r>
      <w:r w:rsidR="00F52785">
        <w:rPr>
          <w:rFonts w:ascii="Arial" w:hAnsi="Arial" w:cs="Arial"/>
          <w:bCs/>
          <w:sz w:val="24"/>
          <w:szCs w:val="24"/>
        </w:rPr>
        <w:t xml:space="preserve">metamorphosis </w:t>
      </w:r>
      <w:r w:rsidR="00F52785" w:rsidRPr="00B353C5">
        <w:rPr>
          <w:rFonts w:ascii="Arial" w:hAnsi="Arial" w:cs="Arial"/>
          <w:sz w:val="24"/>
          <w:szCs w:val="24"/>
        </w:rPr>
        <w:t>(</w:t>
      </w:r>
      <w:r w:rsidR="004A162F">
        <w:rPr>
          <w:rFonts w:ascii="Arial" w:hAnsi="Arial" w:cs="Arial"/>
          <w:sz w:val="24"/>
          <w:szCs w:val="24"/>
        </w:rPr>
        <w:t xml:space="preserve">i.e., reduced larval period: </w:t>
      </w:r>
      <w:r w:rsidR="00F52785" w:rsidRPr="00B353C5">
        <w:rPr>
          <w:rFonts w:ascii="Arial" w:hAnsi="Arial" w:cs="Arial"/>
          <w:sz w:val="24"/>
          <w:szCs w:val="24"/>
        </w:rPr>
        <w:t xml:space="preserve">Skelly and Werner, 1990) </w:t>
      </w:r>
      <w:r w:rsidR="004A162F">
        <w:rPr>
          <w:rFonts w:ascii="Arial" w:hAnsi="Arial" w:cs="Arial"/>
          <w:sz w:val="24"/>
          <w:szCs w:val="24"/>
        </w:rPr>
        <w:t>or changes in</w:t>
      </w:r>
      <w:r w:rsidR="00F15B18" w:rsidRPr="000E1D15">
        <w:rPr>
          <w:rFonts w:ascii="Arial" w:hAnsi="Arial" w:cs="Arial"/>
          <w:bCs/>
          <w:sz w:val="24"/>
          <w:szCs w:val="24"/>
        </w:rPr>
        <w:t xml:space="preserve"> </w:t>
      </w:r>
      <w:r w:rsidR="00100522">
        <w:rPr>
          <w:rFonts w:ascii="Arial" w:hAnsi="Arial" w:cs="Arial"/>
          <w:bCs/>
          <w:sz w:val="24"/>
          <w:szCs w:val="24"/>
        </w:rPr>
        <w:t xml:space="preserve">morphology </w:t>
      </w:r>
      <w:r w:rsidR="00F15B18" w:rsidRPr="000E1D15">
        <w:rPr>
          <w:rFonts w:ascii="Arial" w:hAnsi="Arial" w:cs="Arial"/>
          <w:bCs/>
          <w:sz w:val="24"/>
          <w:szCs w:val="24"/>
        </w:rPr>
        <w:t>(</w:t>
      </w:r>
      <w:proofErr w:type="spellStart"/>
      <w:r w:rsidR="00F15B18" w:rsidRPr="000E1D15">
        <w:rPr>
          <w:rFonts w:ascii="Arial" w:hAnsi="Arial" w:cs="Arial"/>
          <w:bCs/>
          <w:sz w:val="24"/>
          <w:szCs w:val="24"/>
        </w:rPr>
        <w:t>Thimann</w:t>
      </w:r>
      <w:proofErr w:type="spellEnd"/>
      <w:r w:rsidR="00F15B18" w:rsidRPr="000E1D15">
        <w:rPr>
          <w:rFonts w:ascii="Arial" w:hAnsi="Arial" w:cs="Arial"/>
          <w:bCs/>
          <w:sz w:val="24"/>
          <w:szCs w:val="24"/>
        </w:rPr>
        <w:t>, 2000</w:t>
      </w:r>
      <w:r w:rsidR="00F52785">
        <w:rPr>
          <w:rFonts w:ascii="Arial" w:hAnsi="Arial" w:cs="Arial"/>
          <w:bCs/>
          <w:sz w:val="24"/>
          <w:szCs w:val="24"/>
        </w:rPr>
        <w:t>,</w:t>
      </w:r>
      <w:r w:rsidR="00F15B18" w:rsidRPr="000E1D15">
        <w:rPr>
          <w:rFonts w:ascii="Arial" w:hAnsi="Arial" w:cs="Arial"/>
          <w:bCs/>
          <w:sz w:val="24"/>
          <w:szCs w:val="24"/>
        </w:rPr>
        <w:t xml:space="preserve"> (Buskirk and </w:t>
      </w:r>
      <w:proofErr w:type="spellStart"/>
      <w:r w:rsidR="00F15B18" w:rsidRPr="000E1D15">
        <w:rPr>
          <w:rFonts w:ascii="Arial" w:hAnsi="Arial" w:cs="Arial"/>
          <w:bCs/>
          <w:sz w:val="24"/>
          <w:szCs w:val="24"/>
        </w:rPr>
        <w:t>Yurewicz</w:t>
      </w:r>
      <w:proofErr w:type="spellEnd"/>
      <w:r w:rsidR="00F15B18" w:rsidRPr="000E1D15">
        <w:rPr>
          <w:rFonts w:ascii="Arial" w:hAnsi="Arial" w:cs="Arial"/>
          <w:bCs/>
          <w:sz w:val="24"/>
          <w:szCs w:val="24"/>
        </w:rPr>
        <w:t>, 1998 (</w:t>
      </w:r>
      <w:proofErr w:type="spellStart"/>
      <w:r w:rsidR="00F15B18" w:rsidRPr="000E1D15">
        <w:rPr>
          <w:rFonts w:ascii="Arial" w:hAnsi="Arial" w:cs="Arial"/>
          <w:bCs/>
          <w:sz w:val="24"/>
          <w:szCs w:val="24"/>
        </w:rPr>
        <w:t>Teplitsky</w:t>
      </w:r>
      <w:proofErr w:type="spellEnd"/>
      <w:r w:rsidR="00F15B18" w:rsidRPr="000E1D15">
        <w:rPr>
          <w:rFonts w:ascii="Arial" w:hAnsi="Arial" w:cs="Arial"/>
          <w:bCs/>
          <w:sz w:val="24"/>
          <w:szCs w:val="24"/>
        </w:rPr>
        <w:t xml:space="preserve"> et al., 2003)</w:t>
      </w:r>
      <w:r w:rsidR="004A162F">
        <w:rPr>
          <w:rFonts w:ascii="Arial" w:hAnsi="Arial" w:cs="Arial"/>
          <w:bCs/>
          <w:sz w:val="24"/>
          <w:szCs w:val="24"/>
        </w:rPr>
        <w:t>. F</w:t>
      </w:r>
      <w:r w:rsidR="00100522">
        <w:rPr>
          <w:rFonts w:ascii="Arial" w:hAnsi="Arial" w:cs="Arial"/>
          <w:bCs/>
          <w:sz w:val="24"/>
          <w:szCs w:val="24"/>
        </w:rPr>
        <w:t xml:space="preserve">urther investigation </w:t>
      </w:r>
      <w:r w:rsidR="004A162F">
        <w:rPr>
          <w:rFonts w:ascii="Arial" w:hAnsi="Arial" w:cs="Arial"/>
          <w:bCs/>
          <w:sz w:val="24"/>
          <w:szCs w:val="24"/>
        </w:rPr>
        <w:t xml:space="preserve">is required to see whether </w:t>
      </w:r>
      <w:r w:rsidR="004A162F" w:rsidRPr="00A16585">
        <w:rPr>
          <w:rFonts w:ascii="Arial" w:hAnsi="Arial" w:cs="Arial"/>
          <w:bCs/>
          <w:i/>
          <w:iCs/>
          <w:sz w:val="24"/>
          <w:szCs w:val="24"/>
        </w:rPr>
        <w:t>L. spectabilis</w:t>
      </w:r>
      <w:r w:rsidR="004A162F">
        <w:rPr>
          <w:rFonts w:ascii="Arial" w:hAnsi="Arial" w:cs="Arial"/>
          <w:bCs/>
          <w:sz w:val="24"/>
          <w:szCs w:val="24"/>
        </w:rPr>
        <w:t xml:space="preserve"> tadpoles respond to trout cues via these mechanisms</w:t>
      </w:r>
      <w:r w:rsidR="00EA3410">
        <w:rPr>
          <w:rFonts w:ascii="Arial" w:hAnsi="Arial" w:cs="Arial"/>
          <w:bCs/>
          <w:sz w:val="24"/>
          <w:szCs w:val="24"/>
        </w:rPr>
        <w:t xml:space="preserve">. </w:t>
      </w:r>
    </w:p>
    <w:p w14:paraId="0F202556" w14:textId="12AFBD15" w:rsidR="00E73BFC" w:rsidRDefault="00507AE9" w:rsidP="00F15B18">
      <w:pPr>
        <w:jc w:val="both"/>
        <w:rPr>
          <w:rFonts w:ascii="Arial" w:hAnsi="Arial" w:cs="Arial"/>
          <w:bCs/>
          <w:sz w:val="24"/>
          <w:szCs w:val="24"/>
        </w:rPr>
      </w:pPr>
      <w:r>
        <w:rPr>
          <w:rFonts w:ascii="Arial" w:hAnsi="Arial" w:cs="Arial"/>
          <w:bCs/>
          <w:sz w:val="24"/>
          <w:szCs w:val="24"/>
        </w:rPr>
        <w:t>Our</w:t>
      </w:r>
      <w:r w:rsidR="00D973AE">
        <w:rPr>
          <w:rFonts w:ascii="Arial" w:hAnsi="Arial" w:cs="Arial"/>
          <w:bCs/>
          <w:sz w:val="24"/>
          <w:szCs w:val="24"/>
        </w:rPr>
        <w:t xml:space="preserve"> </w:t>
      </w:r>
      <w:r w:rsidR="00A94878">
        <w:rPr>
          <w:rFonts w:ascii="Arial" w:hAnsi="Arial" w:cs="Arial"/>
          <w:bCs/>
          <w:sz w:val="24"/>
          <w:szCs w:val="24"/>
        </w:rPr>
        <w:t xml:space="preserve">long-term </w:t>
      </w:r>
      <w:r w:rsidR="00D973AE">
        <w:rPr>
          <w:rFonts w:ascii="Arial" w:hAnsi="Arial" w:cs="Arial"/>
          <w:bCs/>
          <w:sz w:val="24"/>
          <w:szCs w:val="24"/>
        </w:rPr>
        <w:t>experiment</w:t>
      </w:r>
      <w:r w:rsidR="00D37711">
        <w:rPr>
          <w:rFonts w:ascii="Arial" w:hAnsi="Arial" w:cs="Arial"/>
          <w:bCs/>
          <w:sz w:val="24"/>
          <w:szCs w:val="24"/>
        </w:rPr>
        <w:t xml:space="preserve"> </w:t>
      </w:r>
      <w:r>
        <w:rPr>
          <w:rFonts w:ascii="Arial" w:hAnsi="Arial" w:cs="Arial"/>
          <w:bCs/>
          <w:sz w:val="24"/>
          <w:szCs w:val="24"/>
        </w:rPr>
        <w:t>also demonstrated</w:t>
      </w:r>
      <w:r w:rsidR="00A94878">
        <w:rPr>
          <w:rFonts w:ascii="Arial" w:hAnsi="Arial" w:cs="Arial"/>
          <w:bCs/>
          <w:sz w:val="24"/>
          <w:szCs w:val="24"/>
        </w:rPr>
        <w:t xml:space="preserve"> </w:t>
      </w:r>
      <w:r w:rsidR="00D37711">
        <w:rPr>
          <w:rFonts w:ascii="Arial" w:hAnsi="Arial" w:cs="Arial"/>
          <w:bCs/>
          <w:sz w:val="24"/>
          <w:szCs w:val="24"/>
        </w:rPr>
        <w:t>that density ha</w:t>
      </w:r>
      <w:r w:rsidR="00A94878">
        <w:rPr>
          <w:rFonts w:ascii="Arial" w:hAnsi="Arial" w:cs="Arial"/>
          <w:bCs/>
          <w:sz w:val="24"/>
          <w:szCs w:val="24"/>
        </w:rPr>
        <w:t>d</w:t>
      </w:r>
      <w:r w:rsidR="00D37711">
        <w:rPr>
          <w:rFonts w:ascii="Arial" w:hAnsi="Arial" w:cs="Arial"/>
          <w:bCs/>
          <w:sz w:val="24"/>
          <w:szCs w:val="24"/>
        </w:rPr>
        <w:t xml:space="preserve"> a</w:t>
      </w:r>
      <w:r w:rsidR="00A94878">
        <w:rPr>
          <w:rFonts w:ascii="Arial" w:hAnsi="Arial" w:cs="Arial"/>
          <w:bCs/>
          <w:sz w:val="24"/>
          <w:szCs w:val="24"/>
        </w:rPr>
        <w:t xml:space="preserve"> significant</w:t>
      </w:r>
      <w:r w:rsidR="00D37711">
        <w:rPr>
          <w:rFonts w:ascii="Arial" w:hAnsi="Arial" w:cs="Arial"/>
          <w:bCs/>
          <w:sz w:val="24"/>
          <w:szCs w:val="24"/>
        </w:rPr>
        <w:t xml:space="preserve"> </w:t>
      </w:r>
      <w:r w:rsidR="00D37711" w:rsidRPr="000E1D15">
        <w:rPr>
          <w:rFonts w:ascii="Arial" w:hAnsi="Arial" w:cs="Arial"/>
          <w:bCs/>
          <w:sz w:val="24"/>
          <w:szCs w:val="24"/>
        </w:rPr>
        <w:t>effect on</w:t>
      </w:r>
      <w:r w:rsidR="00321758">
        <w:rPr>
          <w:rFonts w:ascii="Arial" w:hAnsi="Arial" w:cs="Arial"/>
          <w:bCs/>
          <w:sz w:val="24"/>
          <w:szCs w:val="24"/>
        </w:rPr>
        <w:t xml:space="preserve"> tadpole</w:t>
      </w:r>
      <w:r w:rsidR="00D37711" w:rsidRPr="000E1D15">
        <w:rPr>
          <w:rFonts w:ascii="Arial" w:hAnsi="Arial" w:cs="Arial"/>
          <w:bCs/>
          <w:sz w:val="24"/>
          <w:szCs w:val="24"/>
        </w:rPr>
        <w:t xml:space="preserve"> </w:t>
      </w:r>
      <w:r w:rsidR="006F1FDE">
        <w:rPr>
          <w:rFonts w:ascii="Arial" w:hAnsi="Arial" w:cs="Arial"/>
          <w:bCs/>
          <w:sz w:val="24"/>
          <w:szCs w:val="24"/>
        </w:rPr>
        <w:t>surviva</w:t>
      </w:r>
      <w:r w:rsidR="004D3164">
        <w:rPr>
          <w:rFonts w:ascii="Arial" w:hAnsi="Arial" w:cs="Arial"/>
          <w:bCs/>
          <w:sz w:val="24"/>
          <w:szCs w:val="24"/>
        </w:rPr>
        <w:t>l</w:t>
      </w:r>
      <w:r w:rsidR="00D37711" w:rsidRPr="000E1D15">
        <w:rPr>
          <w:rFonts w:ascii="Arial" w:hAnsi="Arial" w:cs="Arial"/>
          <w:bCs/>
          <w:sz w:val="24"/>
          <w:szCs w:val="24"/>
        </w:rPr>
        <w:t xml:space="preserve">, </w:t>
      </w:r>
      <w:r w:rsidR="00A94878">
        <w:rPr>
          <w:rFonts w:ascii="Arial" w:hAnsi="Arial" w:cs="Arial"/>
          <w:bCs/>
          <w:sz w:val="24"/>
          <w:szCs w:val="24"/>
        </w:rPr>
        <w:t xml:space="preserve">with </w:t>
      </w:r>
      <w:r w:rsidR="00D37711" w:rsidRPr="000E1D15">
        <w:rPr>
          <w:rFonts w:ascii="Arial" w:hAnsi="Arial" w:cs="Arial"/>
          <w:bCs/>
          <w:sz w:val="24"/>
          <w:szCs w:val="24"/>
        </w:rPr>
        <w:t>tadpoles</w:t>
      </w:r>
      <w:r w:rsidR="00D37711">
        <w:rPr>
          <w:rFonts w:ascii="Arial" w:hAnsi="Arial" w:cs="Arial"/>
          <w:bCs/>
          <w:sz w:val="24"/>
          <w:szCs w:val="24"/>
        </w:rPr>
        <w:t xml:space="preserve"> from the high density </w:t>
      </w:r>
      <w:proofErr w:type="gramStart"/>
      <w:r w:rsidR="00D37711">
        <w:rPr>
          <w:rFonts w:ascii="Arial" w:hAnsi="Arial" w:cs="Arial"/>
          <w:bCs/>
          <w:sz w:val="24"/>
          <w:szCs w:val="24"/>
        </w:rPr>
        <w:t>treatment</w:t>
      </w:r>
      <w:r w:rsidR="00D37711" w:rsidRPr="000E1D15">
        <w:rPr>
          <w:rFonts w:ascii="Arial" w:hAnsi="Arial" w:cs="Arial"/>
          <w:bCs/>
          <w:sz w:val="24"/>
          <w:szCs w:val="24"/>
        </w:rPr>
        <w:t xml:space="preserve"> </w:t>
      </w:r>
      <w:r w:rsidR="000A534A">
        <w:rPr>
          <w:rFonts w:ascii="Arial" w:hAnsi="Arial" w:cs="Arial"/>
          <w:bCs/>
          <w:sz w:val="24"/>
          <w:szCs w:val="24"/>
        </w:rPr>
        <w:t xml:space="preserve"> </w:t>
      </w:r>
      <w:r w:rsidR="006F1FDE" w:rsidRPr="006F1FDE">
        <w:rPr>
          <w:rFonts w:ascii="Arial" w:hAnsi="Arial" w:cs="Arial"/>
          <w:bCs/>
          <w:sz w:val="24"/>
          <w:szCs w:val="24"/>
        </w:rPr>
        <w:t>ha</w:t>
      </w:r>
      <w:r w:rsidR="00A94878">
        <w:rPr>
          <w:rFonts w:ascii="Arial" w:hAnsi="Arial" w:cs="Arial"/>
          <w:bCs/>
          <w:sz w:val="24"/>
          <w:szCs w:val="24"/>
        </w:rPr>
        <w:t>ving</w:t>
      </w:r>
      <w:proofErr w:type="gramEnd"/>
      <w:r w:rsidR="0028163B">
        <w:rPr>
          <w:rFonts w:ascii="Arial" w:hAnsi="Arial" w:cs="Arial"/>
          <w:bCs/>
          <w:sz w:val="24"/>
          <w:szCs w:val="24"/>
        </w:rPr>
        <w:t xml:space="preserve"> lower survival than tadpoles in medium or low</w:t>
      </w:r>
      <w:r w:rsidR="006F1FDE" w:rsidRPr="006F1FDE">
        <w:rPr>
          <w:rFonts w:ascii="Arial" w:hAnsi="Arial" w:cs="Arial"/>
          <w:bCs/>
          <w:sz w:val="24"/>
          <w:szCs w:val="24"/>
        </w:rPr>
        <w:t xml:space="preserve"> </w:t>
      </w:r>
      <w:r w:rsidR="000A534A">
        <w:rPr>
          <w:rFonts w:ascii="Arial" w:hAnsi="Arial" w:cs="Arial"/>
          <w:bCs/>
          <w:sz w:val="24"/>
          <w:szCs w:val="24"/>
        </w:rPr>
        <w:t xml:space="preserve">density treatments. Other studies </w:t>
      </w:r>
      <w:r w:rsidR="0028163B">
        <w:rPr>
          <w:rFonts w:ascii="Arial" w:hAnsi="Arial" w:cs="Arial"/>
          <w:bCs/>
          <w:sz w:val="24"/>
          <w:szCs w:val="24"/>
        </w:rPr>
        <w:t xml:space="preserve">have </w:t>
      </w:r>
      <w:r w:rsidR="000A534A">
        <w:rPr>
          <w:rFonts w:ascii="Arial" w:hAnsi="Arial" w:cs="Arial"/>
          <w:bCs/>
          <w:sz w:val="24"/>
          <w:szCs w:val="24"/>
        </w:rPr>
        <w:t>also show</w:t>
      </w:r>
      <w:r w:rsidR="0028163B">
        <w:rPr>
          <w:rFonts w:ascii="Arial" w:hAnsi="Arial" w:cs="Arial"/>
          <w:bCs/>
          <w:sz w:val="24"/>
          <w:szCs w:val="24"/>
        </w:rPr>
        <w:t>n</w:t>
      </w:r>
      <w:r w:rsidR="000A534A">
        <w:rPr>
          <w:rFonts w:ascii="Arial" w:hAnsi="Arial" w:cs="Arial"/>
          <w:bCs/>
          <w:sz w:val="24"/>
          <w:szCs w:val="24"/>
        </w:rPr>
        <w:t xml:space="preserve"> that </w:t>
      </w:r>
      <w:r w:rsidR="0028163B">
        <w:rPr>
          <w:rFonts w:ascii="Arial" w:hAnsi="Arial" w:cs="Arial"/>
          <w:bCs/>
          <w:sz w:val="24"/>
          <w:szCs w:val="24"/>
        </w:rPr>
        <w:t>increased</w:t>
      </w:r>
      <w:r w:rsidR="000A534A" w:rsidRPr="000E1D15">
        <w:rPr>
          <w:rFonts w:ascii="Arial" w:hAnsi="Arial" w:cs="Arial"/>
          <w:bCs/>
          <w:sz w:val="24"/>
          <w:szCs w:val="24"/>
        </w:rPr>
        <w:t xml:space="preserve"> density </w:t>
      </w:r>
      <w:r w:rsidR="0028163B">
        <w:rPr>
          <w:rFonts w:ascii="Arial" w:hAnsi="Arial" w:cs="Arial"/>
          <w:bCs/>
          <w:sz w:val="24"/>
          <w:szCs w:val="24"/>
        </w:rPr>
        <w:t>reduces the</w:t>
      </w:r>
      <w:r w:rsidR="000A534A" w:rsidRPr="000E1D15">
        <w:rPr>
          <w:rFonts w:ascii="Arial" w:hAnsi="Arial" w:cs="Arial"/>
          <w:bCs/>
          <w:sz w:val="24"/>
          <w:szCs w:val="24"/>
        </w:rPr>
        <w:t xml:space="preserve"> survival </w:t>
      </w:r>
      <w:r w:rsidR="0028163B">
        <w:rPr>
          <w:rFonts w:ascii="Arial" w:hAnsi="Arial" w:cs="Arial"/>
          <w:bCs/>
          <w:sz w:val="24"/>
          <w:szCs w:val="24"/>
        </w:rPr>
        <w:t xml:space="preserve">of anuran larvae </w:t>
      </w:r>
      <w:r w:rsidR="000A534A" w:rsidRPr="000E1D15">
        <w:rPr>
          <w:rFonts w:ascii="Arial" w:hAnsi="Arial" w:cs="Arial"/>
          <w:bCs/>
          <w:sz w:val="24"/>
          <w:szCs w:val="24"/>
        </w:rPr>
        <w:t>(</w:t>
      </w:r>
      <w:r w:rsidR="0028163B">
        <w:rPr>
          <w:rFonts w:ascii="Arial" w:hAnsi="Arial" w:cs="Arial"/>
          <w:bCs/>
          <w:sz w:val="24"/>
          <w:szCs w:val="24"/>
        </w:rPr>
        <w:t xml:space="preserve">e.g., </w:t>
      </w:r>
      <w:r w:rsidR="000A534A" w:rsidRPr="000E1D15">
        <w:rPr>
          <w:rFonts w:ascii="Arial" w:hAnsi="Arial" w:cs="Arial"/>
          <w:bCs/>
          <w:sz w:val="24"/>
          <w:szCs w:val="24"/>
        </w:rPr>
        <w:t>Newman, 1987)</w:t>
      </w:r>
      <w:r w:rsidR="001D49B8">
        <w:rPr>
          <w:rFonts w:ascii="Arial" w:hAnsi="Arial" w:cs="Arial"/>
          <w:bCs/>
          <w:sz w:val="24"/>
          <w:szCs w:val="24"/>
        </w:rPr>
        <w:t xml:space="preserve">. </w:t>
      </w:r>
      <w:r w:rsidR="006E2A34">
        <w:rPr>
          <w:rFonts w:ascii="Arial" w:hAnsi="Arial" w:cs="Arial"/>
          <w:bCs/>
          <w:sz w:val="24"/>
          <w:szCs w:val="24"/>
        </w:rPr>
        <w:t>T</w:t>
      </w:r>
      <w:r w:rsidR="001D49B8">
        <w:rPr>
          <w:rFonts w:ascii="Arial" w:hAnsi="Arial" w:cs="Arial"/>
          <w:bCs/>
          <w:sz w:val="24"/>
          <w:szCs w:val="24"/>
        </w:rPr>
        <w:t>his result</w:t>
      </w:r>
      <w:r w:rsidR="0049466D">
        <w:rPr>
          <w:rFonts w:ascii="Arial" w:hAnsi="Arial" w:cs="Arial"/>
          <w:bCs/>
          <w:sz w:val="24"/>
          <w:szCs w:val="24"/>
        </w:rPr>
        <w:t xml:space="preserve"> </w:t>
      </w:r>
      <w:r w:rsidR="006E2A34">
        <w:rPr>
          <w:rFonts w:ascii="Arial" w:hAnsi="Arial" w:cs="Arial"/>
          <w:bCs/>
          <w:sz w:val="24"/>
          <w:szCs w:val="24"/>
        </w:rPr>
        <w:t xml:space="preserve">is important because </w:t>
      </w:r>
      <w:r w:rsidR="009855C5">
        <w:rPr>
          <w:rFonts w:ascii="Arial" w:hAnsi="Arial" w:cs="Arial"/>
          <w:bCs/>
          <w:sz w:val="24"/>
          <w:szCs w:val="24"/>
        </w:rPr>
        <w:t xml:space="preserve">our first two experiments </w:t>
      </w:r>
      <w:r w:rsidR="00352C90">
        <w:rPr>
          <w:rFonts w:ascii="Arial" w:hAnsi="Arial" w:cs="Arial"/>
          <w:bCs/>
          <w:sz w:val="24"/>
          <w:szCs w:val="24"/>
        </w:rPr>
        <w:t xml:space="preserve">showed </w:t>
      </w:r>
      <w:r w:rsidR="009855C5">
        <w:rPr>
          <w:rFonts w:ascii="Arial" w:hAnsi="Arial" w:cs="Arial"/>
          <w:bCs/>
          <w:sz w:val="24"/>
          <w:szCs w:val="24"/>
        </w:rPr>
        <w:t>that trout cues can increase local density of tadpole via behavioural changes (movement to areas further away from visual cues, increased refuge use in the presence of chemical cues</w:t>
      </w:r>
      <w:r w:rsidR="008B448C">
        <w:rPr>
          <w:rFonts w:ascii="Arial" w:hAnsi="Arial" w:cs="Arial"/>
          <w:bCs/>
          <w:sz w:val="24"/>
          <w:szCs w:val="24"/>
        </w:rPr>
        <w:t>)</w:t>
      </w:r>
      <w:r w:rsidR="009855C5">
        <w:rPr>
          <w:rFonts w:ascii="Arial" w:hAnsi="Arial" w:cs="Arial"/>
          <w:bCs/>
          <w:sz w:val="24"/>
          <w:szCs w:val="24"/>
        </w:rPr>
        <w:t>. Furthermore, we have observed where trout are present</w:t>
      </w:r>
      <w:r w:rsidR="008B448C">
        <w:rPr>
          <w:rFonts w:ascii="Arial" w:hAnsi="Arial" w:cs="Arial"/>
          <w:bCs/>
          <w:sz w:val="24"/>
          <w:szCs w:val="24"/>
        </w:rPr>
        <w:t xml:space="preserve"> in streams</w:t>
      </w:r>
      <w:r w:rsidR="009855C5">
        <w:rPr>
          <w:rFonts w:ascii="Arial" w:hAnsi="Arial" w:cs="Arial"/>
          <w:bCs/>
          <w:sz w:val="24"/>
          <w:szCs w:val="24"/>
        </w:rPr>
        <w:t xml:space="preserve">, </w:t>
      </w:r>
      <w:r w:rsidR="009855C5" w:rsidRPr="00A16585">
        <w:rPr>
          <w:rFonts w:ascii="Arial" w:hAnsi="Arial" w:cs="Arial"/>
          <w:bCs/>
          <w:i/>
          <w:iCs/>
          <w:sz w:val="24"/>
          <w:szCs w:val="24"/>
        </w:rPr>
        <w:t>L. spectabilis</w:t>
      </w:r>
      <w:r w:rsidR="009855C5">
        <w:rPr>
          <w:rFonts w:ascii="Arial" w:hAnsi="Arial" w:cs="Arial"/>
          <w:bCs/>
          <w:sz w:val="24"/>
          <w:szCs w:val="24"/>
        </w:rPr>
        <w:t xml:space="preserve"> tadpoles congregate in high densities in shallow </w:t>
      </w:r>
      <w:r w:rsidR="008B448C">
        <w:rPr>
          <w:rFonts w:ascii="Arial" w:hAnsi="Arial" w:cs="Arial"/>
          <w:bCs/>
          <w:sz w:val="24"/>
          <w:szCs w:val="24"/>
        </w:rPr>
        <w:t>areas</w:t>
      </w:r>
      <w:r w:rsidR="009855C5">
        <w:rPr>
          <w:rFonts w:ascii="Arial" w:hAnsi="Arial" w:cs="Arial"/>
          <w:bCs/>
          <w:sz w:val="24"/>
          <w:szCs w:val="24"/>
        </w:rPr>
        <w:t xml:space="preserve"> that are </w:t>
      </w:r>
      <w:r w:rsidR="0049466D">
        <w:rPr>
          <w:rFonts w:ascii="Arial" w:hAnsi="Arial" w:cs="Arial"/>
          <w:bCs/>
          <w:sz w:val="24"/>
          <w:szCs w:val="24"/>
        </w:rPr>
        <w:t xml:space="preserve">inaccessible </w:t>
      </w:r>
      <w:r w:rsidR="009855C5">
        <w:rPr>
          <w:rFonts w:ascii="Arial" w:hAnsi="Arial" w:cs="Arial"/>
          <w:bCs/>
          <w:sz w:val="24"/>
          <w:szCs w:val="24"/>
        </w:rPr>
        <w:t>to</w:t>
      </w:r>
      <w:r w:rsidR="0049466D">
        <w:rPr>
          <w:rFonts w:ascii="Arial" w:hAnsi="Arial" w:cs="Arial"/>
          <w:bCs/>
          <w:sz w:val="24"/>
          <w:szCs w:val="24"/>
        </w:rPr>
        <w:t xml:space="preserve"> juvenile or adult trout (pers. </w:t>
      </w:r>
      <w:proofErr w:type="spellStart"/>
      <w:r w:rsidR="0049466D">
        <w:rPr>
          <w:rFonts w:ascii="Arial" w:hAnsi="Arial" w:cs="Arial"/>
          <w:bCs/>
          <w:sz w:val="24"/>
          <w:szCs w:val="24"/>
        </w:rPr>
        <w:t>obs</w:t>
      </w:r>
      <w:proofErr w:type="spellEnd"/>
      <w:r w:rsidR="0049466D">
        <w:rPr>
          <w:rFonts w:ascii="Arial" w:hAnsi="Arial" w:cs="Arial"/>
          <w:bCs/>
          <w:sz w:val="24"/>
          <w:szCs w:val="24"/>
        </w:rPr>
        <w:t xml:space="preserve">). </w:t>
      </w:r>
      <w:r w:rsidR="009855C5">
        <w:rPr>
          <w:rFonts w:ascii="Arial" w:hAnsi="Arial" w:cs="Arial"/>
          <w:bCs/>
          <w:sz w:val="24"/>
          <w:szCs w:val="24"/>
        </w:rPr>
        <w:t xml:space="preserve">Thus, </w:t>
      </w:r>
      <w:r w:rsidR="00D813F4">
        <w:rPr>
          <w:rFonts w:ascii="Arial" w:hAnsi="Arial" w:cs="Arial"/>
          <w:bCs/>
          <w:sz w:val="24"/>
          <w:szCs w:val="24"/>
        </w:rPr>
        <w:t xml:space="preserve">live </w:t>
      </w:r>
      <w:r w:rsidR="009855C5">
        <w:rPr>
          <w:rFonts w:ascii="Arial" w:hAnsi="Arial" w:cs="Arial"/>
          <w:bCs/>
          <w:sz w:val="24"/>
          <w:szCs w:val="24"/>
        </w:rPr>
        <w:t>trout</w:t>
      </w:r>
      <w:r w:rsidR="00F90DD3">
        <w:rPr>
          <w:rFonts w:ascii="Arial" w:hAnsi="Arial" w:cs="Arial"/>
          <w:bCs/>
          <w:sz w:val="24"/>
          <w:szCs w:val="24"/>
        </w:rPr>
        <w:t xml:space="preserve"> in streams</w:t>
      </w:r>
      <w:r w:rsidR="009855C5">
        <w:rPr>
          <w:rFonts w:ascii="Arial" w:hAnsi="Arial" w:cs="Arial"/>
          <w:bCs/>
          <w:sz w:val="24"/>
          <w:szCs w:val="24"/>
        </w:rPr>
        <w:t xml:space="preserve"> </w:t>
      </w:r>
      <w:r w:rsidR="00792936">
        <w:rPr>
          <w:rFonts w:ascii="Arial" w:hAnsi="Arial" w:cs="Arial"/>
          <w:bCs/>
          <w:sz w:val="24"/>
          <w:szCs w:val="24"/>
        </w:rPr>
        <w:t>and</w:t>
      </w:r>
      <w:r w:rsidR="009855C5">
        <w:rPr>
          <w:rFonts w:ascii="Arial" w:hAnsi="Arial" w:cs="Arial"/>
          <w:bCs/>
          <w:sz w:val="24"/>
          <w:szCs w:val="24"/>
        </w:rPr>
        <w:t xml:space="preserve"> trout cues in fish farm </w:t>
      </w:r>
      <w:r w:rsidR="00D813F4">
        <w:rPr>
          <w:rFonts w:ascii="Arial" w:hAnsi="Arial" w:cs="Arial"/>
          <w:bCs/>
          <w:sz w:val="24"/>
          <w:szCs w:val="24"/>
        </w:rPr>
        <w:t>discharge</w:t>
      </w:r>
      <w:r w:rsidR="009855C5">
        <w:rPr>
          <w:rFonts w:ascii="Arial" w:hAnsi="Arial" w:cs="Arial"/>
          <w:bCs/>
          <w:sz w:val="24"/>
          <w:szCs w:val="24"/>
        </w:rPr>
        <w:t xml:space="preserve"> </w:t>
      </w:r>
      <w:r w:rsidR="00792936">
        <w:rPr>
          <w:rFonts w:ascii="Arial" w:hAnsi="Arial" w:cs="Arial"/>
          <w:bCs/>
          <w:sz w:val="24"/>
          <w:szCs w:val="24"/>
        </w:rPr>
        <w:t>have the potential to</w:t>
      </w:r>
      <w:r w:rsidR="009855C5">
        <w:rPr>
          <w:rFonts w:ascii="Arial" w:hAnsi="Arial" w:cs="Arial"/>
          <w:bCs/>
          <w:sz w:val="24"/>
          <w:szCs w:val="24"/>
        </w:rPr>
        <w:t xml:space="preserve"> change the spatial distribution of tadpoles, increasing local density and thereby </w:t>
      </w:r>
      <w:r w:rsidR="00792936">
        <w:rPr>
          <w:rFonts w:ascii="Arial" w:hAnsi="Arial" w:cs="Arial"/>
          <w:bCs/>
          <w:sz w:val="24"/>
          <w:szCs w:val="24"/>
        </w:rPr>
        <w:t>reducing</w:t>
      </w:r>
      <w:r w:rsidR="009855C5">
        <w:rPr>
          <w:rFonts w:ascii="Arial" w:hAnsi="Arial" w:cs="Arial"/>
          <w:bCs/>
          <w:sz w:val="24"/>
          <w:szCs w:val="24"/>
        </w:rPr>
        <w:t xml:space="preserve"> tadpole survival.</w:t>
      </w:r>
    </w:p>
    <w:p w14:paraId="38B7EC2C" w14:textId="7ABC9C7A" w:rsidR="008A7CF0" w:rsidRPr="004F20E5" w:rsidRDefault="008A7CF0" w:rsidP="008A7CF0">
      <w:pPr>
        <w:jc w:val="both"/>
        <w:rPr>
          <w:rFonts w:ascii="Arial" w:hAnsi="Arial" w:cs="Arial"/>
          <w:bCs/>
          <w:sz w:val="24"/>
          <w:szCs w:val="24"/>
        </w:rPr>
      </w:pPr>
      <w:r w:rsidRPr="00A2466D">
        <w:rPr>
          <w:rFonts w:ascii="Arial" w:hAnsi="Arial" w:cs="Arial"/>
          <w:bCs/>
          <w:sz w:val="24"/>
          <w:szCs w:val="24"/>
        </w:rPr>
        <w:t xml:space="preserve">Despite well documented negative effects of introduced trout on native amphibians, indirect effects of trout </w:t>
      </w:r>
      <w:r w:rsidR="0033316A">
        <w:rPr>
          <w:rFonts w:ascii="Arial" w:hAnsi="Arial" w:cs="Arial"/>
          <w:bCs/>
          <w:sz w:val="24"/>
          <w:szCs w:val="24"/>
        </w:rPr>
        <w:t>aquaculture</w:t>
      </w:r>
      <w:r w:rsidR="0033316A" w:rsidRPr="00A2466D">
        <w:rPr>
          <w:rFonts w:ascii="Arial" w:hAnsi="Arial" w:cs="Arial"/>
          <w:bCs/>
          <w:sz w:val="24"/>
          <w:szCs w:val="24"/>
        </w:rPr>
        <w:t xml:space="preserve"> </w:t>
      </w:r>
      <w:r w:rsidRPr="00A2466D">
        <w:rPr>
          <w:rFonts w:ascii="Arial" w:hAnsi="Arial" w:cs="Arial"/>
          <w:bCs/>
          <w:sz w:val="24"/>
          <w:szCs w:val="24"/>
        </w:rPr>
        <w:t xml:space="preserve">are less understood. </w:t>
      </w:r>
      <w:r w:rsidR="001C3D2F">
        <w:rPr>
          <w:rFonts w:ascii="Arial" w:hAnsi="Arial" w:cs="Arial"/>
          <w:bCs/>
          <w:sz w:val="24"/>
          <w:szCs w:val="24"/>
        </w:rPr>
        <w:t>For</w:t>
      </w:r>
      <w:r w:rsidR="001C3D2F" w:rsidRPr="000E1D15">
        <w:rPr>
          <w:rFonts w:ascii="Arial" w:hAnsi="Arial" w:cs="Arial"/>
          <w:bCs/>
          <w:sz w:val="24"/>
          <w:szCs w:val="24"/>
        </w:rPr>
        <w:t xml:space="preserve"> </w:t>
      </w:r>
      <w:r w:rsidR="0033316A">
        <w:rPr>
          <w:rFonts w:ascii="Arial" w:hAnsi="Arial" w:cs="Arial"/>
          <w:bCs/>
          <w:sz w:val="24"/>
          <w:szCs w:val="24"/>
        </w:rPr>
        <w:t xml:space="preserve">trout </w:t>
      </w:r>
      <w:r w:rsidR="00F87433" w:rsidRPr="000E1D15">
        <w:rPr>
          <w:rFonts w:ascii="Arial" w:hAnsi="Arial" w:cs="Arial"/>
          <w:bCs/>
          <w:sz w:val="24"/>
          <w:szCs w:val="24"/>
        </w:rPr>
        <w:t xml:space="preserve">farms </w:t>
      </w:r>
      <w:r w:rsidR="00DA2616">
        <w:rPr>
          <w:rFonts w:ascii="Arial" w:hAnsi="Arial" w:cs="Arial"/>
          <w:bCs/>
          <w:sz w:val="24"/>
          <w:szCs w:val="24"/>
        </w:rPr>
        <w:t xml:space="preserve">with a </w:t>
      </w:r>
      <w:r w:rsidR="00F87433" w:rsidRPr="000E1D15">
        <w:rPr>
          <w:rFonts w:ascii="Arial" w:hAnsi="Arial" w:cs="Arial"/>
          <w:bCs/>
          <w:sz w:val="24"/>
          <w:szCs w:val="24"/>
        </w:rPr>
        <w:t>design</w:t>
      </w:r>
      <w:r w:rsidR="00DA2616">
        <w:rPr>
          <w:rFonts w:ascii="Arial" w:hAnsi="Arial" w:cs="Arial"/>
          <w:bCs/>
          <w:sz w:val="24"/>
          <w:szCs w:val="24"/>
        </w:rPr>
        <w:t xml:space="preserve"> that</w:t>
      </w:r>
      <w:r w:rsidR="00F87433" w:rsidRPr="000E1D15">
        <w:rPr>
          <w:rFonts w:ascii="Arial" w:hAnsi="Arial" w:cs="Arial"/>
          <w:bCs/>
          <w:sz w:val="24"/>
          <w:szCs w:val="24"/>
        </w:rPr>
        <w:t xml:space="preserve"> </w:t>
      </w:r>
      <w:r w:rsidR="0033316A">
        <w:rPr>
          <w:rFonts w:ascii="Arial" w:hAnsi="Arial" w:cs="Arial"/>
          <w:bCs/>
          <w:sz w:val="24"/>
          <w:szCs w:val="24"/>
        </w:rPr>
        <w:t xml:space="preserve">requires </w:t>
      </w:r>
      <w:r w:rsidR="00F87433" w:rsidRPr="000E1D15">
        <w:rPr>
          <w:rFonts w:ascii="Arial" w:hAnsi="Arial" w:cs="Arial"/>
          <w:bCs/>
          <w:sz w:val="24"/>
          <w:szCs w:val="24"/>
        </w:rPr>
        <w:t xml:space="preserve">the extraction of fresh water from </w:t>
      </w:r>
      <w:r w:rsidR="0033316A">
        <w:rPr>
          <w:rFonts w:ascii="Arial" w:hAnsi="Arial" w:cs="Arial"/>
          <w:bCs/>
          <w:sz w:val="24"/>
          <w:szCs w:val="24"/>
        </w:rPr>
        <w:t xml:space="preserve">a </w:t>
      </w:r>
      <w:r w:rsidR="00F87433" w:rsidRPr="000E1D15">
        <w:rPr>
          <w:rFonts w:ascii="Arial" w:hAnsi="Arial" w:cs="Arial"/>
          <w:bCs/>
          <w:sz w:val="24"/>
          <w:szCs w:val="24"/>
        </w:rPr>
        <w:t xml:space="preserve">stream and its subsequent </w:t>
      </w:r>
      <w:r w:rsidR="0033316A" w:rsidRPr="000E1D15">
        <w:rPr>
          <w:rFonts w:ascii="Arial" w:hAnsi="Arial" w:cs="Arial"/>
          <w:bCs/>
          <w:sz w:val="24"/>
          <w:szCs w:val="24"/>
        </w:rPr>
        <w:t>d</w:t>
      </w:r>
      <w:r w:rsidR="0033316A">
        <w:rPr>
          <w:rFonts w:ascii="Arial" w:hAnsi="Arial" w:cs="Arial"/>
          <w:bCs/>
          <w:sz w:val="24"/>
          <w:szCs w:val="24"/>
        </w:rPr>
        <w:t xml:space="preserve">ischarge </w:t>
      </w:r>
      <w:r w:rsidR="00F87433" w:rsidRPr="000E1D15">
        <w:rPr>
          <w:rFonts w:ascii="Arial" w:hAnsi="Arial" w:cs="Arial"/>
          <w:bCs/>
          <w:sz w:val="24"/>
          <w:szCs w:val="24"/>
        </w:rPr>
        <w:t>into the same system</w:t>
      </w:r>
      <w:r w:rsidR="001C3D2F">
        <w:rPr>
          <w:rFonts w:ascii="Arial" w:hAnsi="Arial" w:cs="Arial"/>
          <w:bCs/>
          <w:sz w:val="24"/>
          <w:szCs w:val="24"/>
        </w:rPr>
        <w:t>, known impacts</w:t>
      </w:r>
      <w:r w:rsidR="00F87433" w:rsidRPr="000E1D15">
        <w:rPr>
          <w:rFonts w:ascii="Arial" w:hAnsi="Arial" w:cs="Arial"/>
          <w:bCs/>
          <w:sz w:val="24"/>
          <w:szCs w:val="24"/>
        </w:rPr>
        <w:t xml:space="preserve"> </w:t>
      </w:r>
      <w:r w:rsidR="00400E1F">
        <w:rPr>
          <w:rFonts w:ascii="Arial" w:hAnsi="Arial" w:cs="Arial"/>
          <w:bCs/>
          <w:sz w:val="24"/>
          <w:szCs w:val="24"/>
        </w:rPr>
        <w:t>of</w:t>
      </w:r>
      <w:r w:rsidR="001C3D2F">
        <w:rPr>
          <w:rFonts w:ascii="Arial" w:hAnsi="Arial" w:cs="Arial"/>
          <w:bCs/>
          <w:sz w:val="24"/>
          <w:szCs w:val="24"/>
        </w:rPr>
        <w:t xml:space="preserve"> discharge include</w:t>
      </w:r>
      <w:r w:rsidR="00F87433" w:rsidRPr="000E1D15">
        <w:rPr>
          <w:rFonts w:ascii="Arial" w:hAnsi="Arial" w:cs="Arial"/>
          <w:bCs/>
          <w:sz w:val="24"/>
          <w:szCs w:val="24"/>
        </w:rPr>
        <w:t xml:space="preserve"> increase</w:t>
      </w:r>
      <w:r w:rsidR="0033316A">
        <w:rPr>
          <w:rFonts w:ascii="Arial" w:hAnsi="Arial" w:cs="Arial"/>
          <w:bCs/>
          <w:sz w:val="24"/>
          <w:szCs w:val="24"/>
        </w:rPr>
        <w:t>d</w:t>
      </w:r>
      <w:r w:rsidR="00F87433" w:rsidRPr="000E1D15">
        <w:rPr>
          <w:rFonts w:ascii="Arial" w:hAnsi="Arial" w:cs="Arial"/>
          <w:bCs/>
          <w:sz w:val="24"/>
          <w:szCs w:val="24"/>
        </w:rPr>
        <w:t xml:space="preserve"> concentration of nutrients (ammonium, nitrite, nitrate, phosphate), </w:t>
      </w:r>
      <w:r w:rsidR="0033316A">
        <w:rPr>
          <w:rFonts w:ascii="Arial" w:hAnsi="Arial" w:cs="Arial"/>
          <w:bCs/>
          <w:sz w:val="24"/>
          <w:szCs w:val="24"/>
        </w:rPr>
        <w:t>reduced</w:t>
      </w:r>
      <w:r w:rsidR="00F87433" w:rsidRPr="000E1D15">
        <w:rPr>
          <w:rFonts w:ascii="Arial" w:hAnsi="Arial" w:cs="Arial"/>
          <w:bCs/>
          <w:sz w:val="24"/>
          <w:szCs w:val="24"/>
        </w:rPr>
        <w:t xml:space="preserve"> concentration of dissolved oxygen, </w:t>
      </w:r>
      <w:r w:rsidR="0033316A">
        <w:rPr>
          <w:rFonts w:ascii="Arial" w:hAnsi="Arial" w:cs="Arial"/>
          <w:bCs/>
          <w:sz w:val="24"/>
          <w:szCs w:val="24"/>
        </w:rPr>
        <w:t>and altered</w:t>
      </w:r>
      <w:r w:rsidR="00F87433" w:rsidRPr="000E1D15">
        <w:rPr>
          <w:rFonts w:ascii="Arial" w:hAnsi="Arial" w:cs="Arial"/>
          <w:bCs/>
          <w:sz w:val="24"/>
          <w:szCs w:val="24"/>
        </w:rPr>
        <w:t xml:space="preserve"> composition of</w:t>
      </w:r>
      <w:r w:rsidR="00F87433">
        <w:rPr>
          <w:rFonts w:ascii="Arial" w:hAnsi="Arial" w:cs="Arial"/>
          <w:bCs/>
          <w:sz w:val="24"/>
          <w:szCs w:val="24"/>
        </w:rPr>
        <w:t xml:space="preserve"> </w:t>
      </w:r>
      <w:r w:rsidR="00F87433" w:rsidRPr="000E1D15">
        <w:rPr>
          <w:rFonts w:ascii="Arial" w:hAnsi="Arial" w:cs="Arial"/>
          <w:bCs/>
          <w:sz w:val="24"/>
          <w:szCs w:val="24"/>
        </w:rPr>
        <w:t>benthic macroinvertebrate species and bacterial communities (Boaventura et al., 1997; Camargo and Gonzalo, 2007).</w:t>
      </w:r>
      <w:r w:rsidR="00F87433">
        <w:rPr>
          <w:rFonts w:ascii="Arial" w:hAnsi="Arial" w:cs="Arial"/>
          <w:bCs/>
          <w:sz w:val="24"/>
          <w:szCs w:val="24"/>
        </w:rPr>
        <w:t xml:space="preserve"> </w:t>
      </w:r>
      <w:r w:rsidR="00F62895">
        <w:rPr>
          <w:rFonts w:ascii="Arial" w:hAnsi="Arial" w:cs="Arial"/>
          <w:bCs/>
          <w:sz w:val="24"/>
          <w:szCs w:val="24"/>
        </w:rPr>
        <w:t>Our data show that</w:t>
      </w:r>
      <w:r w:rsidRPr="00A2466D">
        <w:rPr>
          <w:rFonts w:ascii="Arial" w:hAnsi="Arial" w:cs="Arial"/>
          <w:bCs/>
          <w:sz w:val="24"/>
          <w:szCs w:val="24"/>
        </w:rPr>
        <w:t xml:space="preserve"> that the establishment of </w:t>
      </w:r>
      <w:r w:rsidR="00252849">
        <w:rPr>
          <w:rFonts w:ascii="Arial" w:hAnsi="Arial" w:cs="Arial"/>
          <w:bCs/>
          <w:sz w:val="24"/>
          <w:szCs w:val="24"/>
        </w:rPr>
        <w:t xml:space="preserve">such </w:t>
      </w:r>
      <w:r w:rsidRPr="00A2466D">
        <w:rPr>
          <w:rFonts w:ascii="Arial" w:hAnsi="Arial" w:cs="Arial"/>
          <w:bCs/>
          <w:sz w:val="24"/>
          <w:szCs w:val="24"/>
        </w:rPr>
        <w:lastRenderedPageBreak/>
        <w:t xml:space="preserve">trout farms </w:t>
      </w:r>
      <w:r w:rsidR="00252849">
        <w:rPr>
          <w:rFonts w:ascii="Arial" w:hAnsi="Arial" w:cs="Arial"/>
          <w:bCs/>
          <w:sz w:val="24"/>
          <w:szCs w:val="24"/>
        </w:rPr>
        <w:t>has the potential to</w:t>
      </w:r>
      <w:r w:rsidR="00EA3410">
        <w:rPr>
          <w:rFonts w:ascii="Arial" w:hAnsi="Arial" w:cs="Arial"/>
          <w:bCs/>
          <w:sz w:val="24"/>
          <w:szCs w:val="24"/>
        </w:rPr>
        <w:t xml:space="preserve"> </w:t>
      </w:r>
      <w:r w:rsidR="00F62895">
        <w:rPr>
          <w:rFonts w:ascii="Arial" w:hAnsi="Arial" w:cs="Arial"/>
          <w:bCs/>
          <w:sz w:val="24"/>
          <w:szCs w:val="24"/>
        </w:rPr>
        <w:t xml:space="preserve">negatively affect native amphibian larvae via </w:t>
      </w:r>
      <w:r w:rsidR="00243C7C">
        <w:rPr>
          <w:rFonts w:ascii="Arial" w:hAnsi="Arial" w:cs="Arial"/>
          <w:bCs/>
          <w:sz w:val="24"/>
          <w:szCs w:val="24"/>
        </w:rPr>
        <w:t xml:space="preserve">behaviour-induced </w:t>
      </w:r>
      <w:r w:rsidR="00F62895">
        <w:rPr>
          <w:rFonts w:ascii="Arial" w:hAnsi="Arial" w:cs="Arial"/>
          <w:bCs/>
          <w:sz w:val="24"/>
          <w:szCs w:val="24"/>
        </w:rPr>
        <w:t xml:space="preserve">changes in behaviour due to direct introduction (escape) of trout into streams or </w:t>
      </w:r>
      <w:r w:rsidRPr="00A2466D">
        <w:rPr>
          <w:rFonts w:ascii="Arial" w:hAnsi="Arial" w:cs="Arial"/>
          <w:bCs/>
          <w:sz w:val="24"/>
          <w:szCs w:val="24"/>
        </w:rPr>
        <w:t>releas</w:t>
      </w:r>
      <w:r w:rsidR="00F62895">
        <w:rPr>
          <w:rFonts w:ascii="Arial" w:hAnsi="Arial" w:cs="Arial"/>
          <w:bCs/>
          <w:sz w:val="24"/>
          <w:szCs w:val="24"/>
        </w:rPr>
        <w:t>e of</w:t>
      </w:r>
      <w:r w:rsidRPr="00A2466D">
        <w:rPr>
          <w:rFonts w:ascii="Arial" w:hAnsi="Arial" w:cs="Arial"/>
          <w:bCs/>
          <w:sz w:val="24"/>
          <w:szCs w:val="24"/>
        </w:rPr>
        <w:t xml:space="preserve"> trout chemicals into </w:t>
      </w:r>
      <w:r w:rsidR="00F62895">
        <w:rPr>
          <w:rFonts w:ascii="Arial" w:hAnsi="Arial" w:cs="Arial"/>
          <w:bCs/>
          <w:sz w:val="24"/>
          <w:szCs w:val="24"/>
        </w:rPr>
        <w:t>streams</w:t>
      </w:r>
      <w:r w:rsidRPr="00A2466D">
        <w:rPr>
          <w:rFonts w:ascii="Arial" w:hAnsi="Arial" w:cs="Arial"/>
          <w:bCs/>
          <w:sz w:val="24"/>
          <w:szCs w:val="24"/>
        </w:rPr>
        <w:t>.</w:t>
      </w:r>
      <w:r>
        <w:rPr>
          <w:rFonts w:ascii="Arial" w:hAnsi="Arial" w:cs="Arial"/>
          <w:bCs/>
          <w:sz w:val="24"/>
          <w:szCs w:val="24"/>
        </w:rPr>
        <w:t xml:space="preserve"> </w:t>
      </w:r>
    </w:p>
    <w:p w14:paraId="703EEA85" w14:textId="77777777" w:rsidR="008A7CF0" w:rsidRPr="00A16585" w:rsidRDefault="008A7CF0" w:rsidP="000E1D15">
      <w:pPr>
        <w:jc w:val="both"/>
        <w:rPr>
          <w:rFonts w:ascii="Arial" w:hAnsi="Arial" w:cs="Arial"/>
          <w:bCs/>
          <w:sz w:val="24"/>
          <w:szCs w:val="24"/>
        </w:rPr>
      </w:pPr>
    </w:p>
    <w:p w14:paraId="08F0854C" w14:textId="54A05F73" w:rsidR="005C7A4A" w:rsidRPr="000E1D15" w:rsidRDefault="000E1D15" w:rsidP="005C7A4A">
      <w:pPr>
        <w:jc w:val="both"/>
        <w:rPr>
          <w:rFonts w:ascii="Arial" w:hAnsi="Arial" w:cs="Arial"/>
          <w:bCs/>
          <w:sz w:val="24"/>
          <w:szCs w:val="24"/>
        </w:rPr>
      </w:pPr>
      <w:r w:rsidRPr="000E1D15">
        <w:rPr>
          <w:rFonts w:ascii="Arial" w:hAnsi="Arial" w:cs="Arial"/>
          <w:bCs/>
          <w:sz w:val="24"/>
          <w:szCs w:val="24"/>
        </w:rPr>
        <w:t xml:space="preserve">Although changes in </w:t>
      </w:r>
      <w:r w:rsidR="00252849">
        <w:rPr>
          <w:rFonts w:ascii="Arial" w:hAnsi="Arial" w:cs="Arial"/>
          <w:bCs/>
          <w:sz w:val="24"/>
          <w:szCs w:val="24"/>
        </w:rPr>
        <w:t>native ecosystem</w:t>
      </w:r>
      <w:r w:rsidR="00252849" w:rsidRPr="000E1D15">
        <w:rPr>
          <w:rFonts w:ascii="Arial" w:hAnsi="Arial" w:cs="Arial"/>
          <w:bCs/>
          <w:sz w:val="24"/>
          <w:szCs w:val="24"/>
        </w:rPr>
        <w:t xml:space="preserve"> </w:t>
      </w:r>
      <w:r w:rsidRPr="000E1D15">
        <w:rPr>
          <w:rFonts w:ascii="Arial" w:hAnsi="Arial" w:cs="Arial"/>
          <w:bCs/>
          <w:sz w:val="24"/>
          <w:szCs w:val="24"/>
        </w:rPr>
        <w:t xml:space="preserve">structure </w:t>
      </w:r>
      <w:r w:rsidR="00252849">
        <w:rPr>
          <w:rFonts w:ascii="Arial" w:hAnsi="Arial" w:cs="Arial"/>
          <w:bCs/>
          <w:sz w:val="24"/>
          <w:szCs w:val="24"/>
        </w:rPr>
        <w:t>due to</w:t>
      </w:r>
      <w:r w:rsidRPr="000E1D15">
        <w:rPr>
          <w:rFonts w:ascii="Arial" w:hAnsi="Arial" w:cs="Arial"/>
          <w:bCs/>
          <w:sz w:val="24"/>
          <w:szCs w:val="24"/>
        </w:rPr>
        <w:t xml:space="preserve"> aquaculture are known</w:t>
      </w:r>
      <w:r w:rsidR="00252849">
        <w:rPr>
          <w:rFonts w:ascii="Arial" w:hAnsi="Arial" w:cs="Arial"/>
          <w:bCs/>
          <w:sz w:val="24"/>
          <w:szCs w:val="24"/>
        </w:rPr>
        <w:t>,</w:t>
      </w:r>
      <w:r w:rsidR="005C7A4A">
        <w:rPr>
          <w:rFonts w:ascii="Arial" w:hAnsi="Arial" w:cs="Arial"/>
          <w:bCs/>
          <w:sz w:val="24"/>
          <w:szCs w:val="24"/>
        </w:rPr>
        <w:t xml:space="preserve"> and despite </w:t>
      </w:r>
      <w:r w:rsidR="00252849">
        <w:rPr>
          <w:rFonts w:ascii="Arial" w:hAnsi="Arial" w:cs="Arial"/>
          <w:bCs/>
          <w:sz w:val="24"/>
          <w:szCs w:val="24"/>
        </w:rPr>
        <w:t xml:space="preserve">rainbow trout being listed </w:t>
      </w:r>
      <w:r w:rsidR="005C7A4A">
        <w:rPr>
          <w:rFonts w:ascii="Arial" w:hAnsi="Arial" w:cs="Arial"/>
          <w:bCs/>
          <w:sz w:val="24"/>
          <w:szCs w:val="24"/>
        </w:rPr>
        <w:t>among the 100 worst invasive</w:t>
      </w:r>
      <w:r w:rsidR="00B62142">
        <w:rPr>
          <w:rFonts w:ascii="Arial" w:hAnsi="Arial" w:cs="Arial"/>
          <w:bCs/>
          <w:sz w:val="24"/>
          <w:szCs w:val="24"/>
        </w:rPr>
        <w:t xml:space="preserve"> species</w:t>
      </w:r>
      <w:r w:rsidRPr="000E1D15">
        <w:rPr>
          <w:rFonts w:ascii="Arial" w:hAnsi="Arial" w:cs="Arial"/>
          <w:bCs/>
          <w:sz w:val="24"/>
          <w:szCs w:val="24"/>
        </w:rPr>
        <w:t xml:space="preserve">, the cultivation of rainbow trout continues to be promoted in </w:t>
      </w:r>
      <w:r w:rsidR="00DA2616">
        <w:rPr>
          <w:rFonts w:ascii="Arial" w:hAnsi="Arial" w:cs="Arial"/>
          <w:bCs/>
          <w:sz w:val="24"/>
          <w:szCs w:val="24"/>
        </w:rPr>
        <w:t>several countries</w:t>
      </w:r>
      <w:r w:rsidRPr="000E1D15">
        <w:rPr>
          <w:rFonts w:ascii="Arial" w:hAnsi="Arial" w:cs="Arial"/>
          <w:bCs/>
          <w:sz w:val="24"/>
          <w:szCs w:val="24"/>
        </w:rPr>
        <w:t xml:space="preserve"> (Cruz-Castro et al., 2011; Hernández and Carrillo, 2018)</w:t>
      </w:r>
      <w:r w:rsidR="005C7A4A">
        <w:rPr>
          <w:rFonts w:ascii="Arial" w:hAnsi="Arial" w:cs="Arial"/>
          <w:bCs/>
          <w:sz w:val="24"/>
          <w:szCs w:val="24"/>
        </w:rPr>
        <w:t xml:space="preserve"> </w:t>
      </w:r>
      <w:r w:rsidR="00252849">
        <w:rPr>
          <w:rFonts w:ascii="Arial" w:hAnsi="Arial" w:cs="Arial"/>
          <w:bCs/>
          <w:sz w:val="24"/>
          <w:szCs w:val="24"/>
        </w:rPr>
        <w:t>but not always with</w:t>
      </w:r>
      <w:r w:rsidR="005C7A4A">
        <w:rPr>
          <w:rFonts w:ascii="Arial" w:hAnsi="Arial" w:cs="Arial"/>
          <w:bCs/>
          <w:sz w:val="24"/>
          <w:szCs w:val="24"/>
        </w:rPr>
        <w:t xml:space="preserve"> effective regulation</w:t>
      </w:r>
      <w:r w:rsidRPr="000E1D15">
        <w:rPr>
          <w:rFonts w:ascii="Arial" w:hAnsi="Arial" w:cs="Arial"/>
          <w:bCs/>
          <w:sz w:val="24"/>
          <w:szCs w:val="24"/>
        </w:rPr>
        <w:t>.</w:t>
      </w:r>
      <w:r w:rsidR="005C7A4A">
        <w:rPr>
          <w:rFonts w:ascii="Arial" w:hAnsi="Arial" w:cs="Arial"/>
          <w:bCs/>
          <w:sz w:val="24"/>
          <w:szCs w:val="24"/>
        </w:rPr>
        <w:t xml:space="preserve"> </w:t>
      </w:r>
      <w:r w:rsidR="005C7A4A" w:rsidRPr="000E1D15">
        <w:rPr>
          <w:rFonts w:ascii="Arial" w:hAnsi="Arial" w:cs="Arial"/>
          <w:bCs/>
          <w:sz w:val="24"/>
          <w:szCs w:val="24"/>
        </w:rPr>
        <w:t xml:space="preserve">In Mexico, </w:t>
      </w:r>
      <w:r w:rsidR="005C7A4A">
        <w:rPr>
          <w:rFonts w:ascii="Arial" w:hAnsi="Arial" w:cs="Arial"/>
          <w:bCs/>
          <w:sz w:val="24"/>
          <w:szCs w:val="24"/>
        </w:rPr>
        <w:t xml:space="preserve">for example, </w:t>
      </w:r>
      <w:r w:rsidR="005C7A4A" w:rsidRPr="009179B9">
        <w:rPr>
          <w:rFonts w:ascii="Arial" w:hAnsi="Arial" w:cs="Arial"/>
          <w:bCs/>
          <w:i/>
          <w:iCs/>
          <w:sz w:val="24"/>
          <w:szCs w:val="24"/>
        </w:rPr>
        <w:t>O. mykiss</w:t>
      </w:r>
      <w:r w:rsidR="005C7A4A" w:rsidRPr="000E1D15">
        <w:rPr>
          <w:rFonts w:ascii="Arial" w:hAnsi="Arial" w:cs="Arial"/>
          <w:bCs/>
          <w:sz w:val="24"/>
          <w:szCs w:val="24"/>
        </w:rPr>
        <w:t xml:space="preserve"> is included in the</w:t>
      </w:r>
      <w:r w:rsidR="005C7A4A">
        <w:rPr>
          <w:rFonts w:ascii="Arial" w:hAnsi="Arial" w:cs="Arial"/>
          <w:bCs/>
          <w:sz w:val="24"/>
          <w:szCs w:val="24"/>
        </w:rPr>
        <w:t xml:space="preserve"> national</w:t>
      </w:r>
      <w:r w:rsidR="005C7A4A" w:rsidRPr="000E1D15">
        <w:rPr>
          <w:rFonts w:ascii="Arial" w:hAnsi="Arial" w:cs="Arial"/>
          <w:bCs/>
          <w:sz w:val="24"/>
          <w:szCs w:val="24"/>
        </w:rPr>
        <w:t xml:space="preserve"> list of invasive exotic species (DOF: 12/07/2016)</w:t>
      </w:r>
      <w:r w:rsidR="00252849">
        <w:rPr>
          <w:rFonts w:ascii="Arial" w:hAnsi="Arial" w:cs="Arial"/>
          <w:bCs/>
          <w:sz w:val="24"/>
          <w:szCs w:val="24"/>
        </w:rPr>
        <w:t xml:space="preserve"> but</w:t>
      </w:r>
      <w:r w:rsidR="005C7A4A">
        <w:rPr>
          <w:rFonts w:ascii="Arial" w:hAnsi="Arial" w:cs="Arial"/>
          <w:bCs/>
          <w:sz w:val="24"/>
          <w:szCs w:val="24"/>
        </w:rPr>
        <w:t xml:space="preserve"> is not considered in </w:t>
      </w:r>
      <w:r w:rsidR="005C7A4A" w:rsidRPr="000E1D15">
        <w:rPr>
          <w:rFonts w:ascii="Arial" w:hAnsi="Arial" w:cs="Arial"/>
          <w:bCs/>
          <w:sz w:val="24"/>
          <w:szCs w:val="24"/>
        </w:rPr>
        <w:t xml:space="preserve">the latest update of the National Aquaculture Act </w:t>
      </w:r>
      <w:r w:rsidR="005C7A4A">
        <w:rPr>
          <w:rFonts w:ascii="Arial" w:hAnsi="Arial" w:cs="Arial"/>
          <w:bCs/>
          <w:sz w:val="24"/>
          <w:szCs w:val="24"/>
        </w:rPr>
        <w:t xml:space="preserve">as it </w:t>
      </w:r>
      <w:r w:rsidR="005C7A4A" w:rsidRPr="000E1D15">
        <w:rPr>
          <w:rFonts w:ascii="Arial" w:hAnsi="Arial" w:cs="Arial"/>
          <w:bCs/>
          <w:sz w:val="24"/>
          <w:szCs w:val="24"/>
        </w:rPr>
        <w:t xml:space="preserve">does not </w:t>
      </w:r>
      <w:r w:rsidR="00A16585">
        <w:rPr>
          <w:rFonts w:ascii="Arial" w:hAnsi="Arial" w:cs="Arial"/>
          <w:bCs/>
          <w:sz w:val="24"/>
          <w:szCs w:val="24"/>
        </w:rPr>
        <w:t>include</w:t>
      </w:r>
      <w:r w:rsidR="00A16585" w:rsidRPr="000E1D15">
        <w:rPr>
          <w:rFonts w:ascii="Arial" w:hAnsi="Arial" w:cs="Arial"/>
          <w:bCs/>
          <w:sz w:val="24"/>
          <w:szCs w:val="24"/>
        </w:rPr>
        <w:t xml:space="preserve"> </w:t>
      </w:r>
      <w:r w:rsidR="00D9713F">
        <w:rPr>
          <w:rFonts w:ascii="Arial" w:hAnsi="Arial" w:cs="Arial"/>
          <w:bCs/>
          <w:sz w:val="24"/>
          <w:szCs w:val="24"/>
        </w:rPr>
        <w:t xml:space="preserve"> </w:t>
      </w:r>
      <w:r w:rsidR="005C7A4A" w:rsidRPr="000E1D15">
        <w:rPr>
          <w:rFonts w:ascii="Arial" w:hAnsi="Arial" w:cs="Arial"/>
          <w:bCs/>
          <w:sz w:val="24"/>
          <w:szCs w:val="24"/>
        </w:rPr>
        <w:t xml:space="preserve">a biosafety regulation that takes into account the risk of trout escaping </w:t>
      </w:r>
      <w:r w:rsidR="0062145C">
        <w:rPr>
          <w:rFonts w:ascii="Arial" w:hAnsi="Arial" w:cs="Arial"/>
          <w:bCs/>
          <w:sz w:val="24"/>
          <w:szCs w:val="24"/>
        </w:rPr>
        <w:t xml:space="preserve">into </w:t>
      </w:r>
      <w:r w:rsidR="005C7A4A" w:rsidRPr="000E1D15">
        <w:rPr>
          <w:rFonts w:ascii="Arial" w:hAnsi="Arial" w:cs="Arial"/>
          <w:bCs/>
          <w:sz w:val="24"/>
          <w:szCs w:val="24"/>
        </w:rPr>
        <w:t xml:space="preserve">the </w:t>
      </w:r>
      <w:r w:rsidR="005C7A4A">
        <w:rPr>
          <w:rFonts w:ascii="Arial" w:hAnsi="Arial" w:cs="Arial"/>
          <w:bCs/>
          <w:sz w:val="24"/>
          <w:szCs w:val="24"/>
        </w:rPr>
        <w:t>environment</w:t>
      </w:r>
      <w:r w:rsidR="005C7A4A" w:rsidRPr="000E1D15">
        <w:rPr>
          <w:rFonts w:ascii="Arial" w:hAnsi="Arial" w:cs="Arial"/>
          <w:bCs/>
          <w:sz w:val="24"/>
          <w:szCs w:val="24"/>
        </w:rPr>
        <w:t xml:space="preserve"> (DOF: 09/09/2013)</w:t>
      </w:r>
      <w:r w:rsidR="00D9713F">
        <w:rPr>
          <w:rFonts w:ascii="Arial" w:hAnsi="Arial" w:cs="Arial"/>
          <w:bCs/>
          <w:sz w:val="24"/>
          <w:szCs w:val="24"/>
        </w:rPr>
        <w:t>,</w:t>
      </w:r>
      <w:r w:rsidR="005C7A4A">
        <w:rPr>
          <w:rFonts w:ascii="Arial" w:hAnsi="Arial" w:cs="Arial"/>
          <w:bCs/>
          <w:sz w:val="24"/>
          <w:szCs w:val="24"/>
        </w:rPr>
        <w:t xml:space="preserve"> even when those recommendations are given for other exotic cultured species </w:t>
      </w:r>
      <w:r w:rsidR="00252849">
        <w:rPr>
          <w:rFonts w:ascii="Arial" w:hAnsi="Arial" w:cs="Arial"/>
          <w:bCs/>
          <w:sz w:val="24"/>
          <w:szCs w:val="24"/>
        </w:rPr>
        <w:t>such as</w:t>
      </w:r>
      <w:r w:rsidR="005C7A4A">
        <w:rPr>
          <w:rFonts w:ascii="Arial" w:hAnsi="Arial" w:cs="Arial"/>
          <w:bCs/>
          <w:sz w:val="24"/>
          <w:szCs w:val="24"/>
        </w:rPr>
        <w:t xml:space="preserve"> the </w:t>
      </w:r>
      <w:r w:rsidR="005C7A4A" w:rsidRPr="000E1D15">
        <w:rPr>
          <w:rFonts w:ascii="Arial" w:hAnsi="Arial" w:cs="Arial"/>
          <w:bCs/>
          <w:sz w:val="24"/>
          <w:szCs w:val="24"/>
        </w:rPr>
        <w:t xml:space="preserve">Australian lobster </w:t>
      </w:r>
      <w:proofErr w:type="spellStart"/>
      <w:r w:rsidR="005C7A4A" w:rsidRPr="00E93617">
        <w:rPr>
          <w:rFonts w:ascii="Arial" w:hAnsi="Arial" w:cs="Arial"/>
          <w:bCs/>
          <w:i/>
          <w:iCs/>
          <w:sz w:val="24"/>
          <w:szCs w:val="24"/>
        </w:rPr>
        <w:t>Cherax</w:t>
      </w:r>
      <w:proofErr w:type="spellEnd"/>
      <w:r w:rsidR="005C7A4A" w:rsidRPr="00E93617">
        <w:rPr>
          <w:rFonts w:ascii="Arial" w:hAnsi="Arial" w:cs="Arial"/>
          <w:bCs/>
          <w:i/>
          <w:iCs/>
          <w:sz w:val="24"/>
          <w:szCs w:val="24"/>
        </w:rPr>
        <w:t xml:space="preserve"> </w:t>
      </w:r>
      <w:proofErr w:type="spellStart"/>
      <w:r w:rsidR="005C7A4A" w:rsidRPr="00E93617">
        <w:rPr>
          <w:rFonts w:ascii="Arial" w:hAnsi="Arial" w:cs="Arial"/>
          <w:bCs/>
          <w:i/>
          <w:iCs/>
          <w:sz w:val="24"/>
          <w:szCs w:val="24"/>
        </w:rPr>
        <w:t>quadricarinatus</w:t>
      </w:r>
      <w:proofErr w:type="spellEnd"/>
      <w:r w:rsidR="005C7A4A" w:rsidRPr="000E1D15">
        <w:rPr>
          <w:rFonts w:ascii="Arial" w:hAnsi="Arial" w:cs="Arial"/>
          <w:bCs/>
          <w:sz w:val="24"/>
          <w:szCs w:val="24"/>
        </w:rPr>
        <w:t xml:space="preserve"> (DOF: 09/09/2013).</w:t>
      </w:r>
    </w:p>
    <w:p w14:paraId="5F58A872" w14:textId="0E3674AD" w:rsidR="00CC4D76" w:rsidRDefault="00CC4D76" w:rsidP="000E1D15">
      <w:pPr>
        <w:jc w:val="both"/>
        <w:rPr>
          <w:rFonts w:ascii="Arial" w:hAnsi="Arial" w:cs="Arial"/>
          <w:bCs/>
          <w:sz w:val="24"/>
          <w:szCs w:val="24"/>
        </w:rPr>
      </w:pPr>
    </w:p>
    <w:p w14:paraId="50974224" w14:textId="2DBFD32E" w:rsidR="005C7A4A" w:rsidRDefault="005C7A4A" w:rsidP="005C7A4A">
      <w:pPr>
        <w:jc w:val="both"/>
        <w:rPr>
          <w:rFonts w:ascii="Arial" w:hAnsi="Arial" w:cs="Arial"/>
          <w:bCs/>
          <w:sz w:val="24"/>
          <w:szCs w:val="24"/>
        </w:rPr>
      </w:pPr>
      <w:r w:rsidRPr="000E1D15">
        <w:rPr>
          <w:rFonts w:ascii="Arial" w:hAnsi="Arial" w:cs="Arial"/>
          <w:bCs/>
          <w:sz w:val="24"/>
          <w:szCs w:val="24"/>
        </w:rPr>
        <w:t xml:space="preserve">Our research offers evidence that a better evaluation of the impact </w:t>
      </w:r>
      <w:r w:rsidR="006442B4">
        <w:rPr>
          <w:rFonts w:ascii="Arial" w:hAnsi="Arial" w:cs="Arial"/>
          <w:bCs/>
          <w:sz w:val="24"/>
          <w:szCs w:val="24"/>
        </w:rPr>
        <w:t>of</w:t>
      </w:r>
      <w:r w:rsidR="006442B4" w:rsidRPr="000E1D15">
        <w:rPr>
          <w:rFonts w:ascii="Arial" w:hAnsi="Arial" w:cs="Arial"/>
          <w:bCs/>
          <w:sz w:val="24"/>
          <w:szCs w:val="24"/>
        </w:rPr>
        <w:t xml:space="preserve"> </w:t>
      </w:r>
      <w:r w:rsidRPr="000E1D15">
        <w:rPr>
          <w:rFonts w:ascii="Arial" w:hAnsi="Arial" w:cs="Arial"/>
          <w:bCs/>
          <w:sz w:val="24"/>
          <w:szCs w:val="24"/>
        </w:rPr>
        <w:t xml:space="preserve">trout farming on </w:t>
      </w:r>
      <w:r w:rsidR="006442B4">
        <w:rPr>
          <w:rFonts w:ascii="Arial" w:hAnsi="Arial" w:cs="Arial"/>
          <w:bCs/>
          <w:sz w:val="24"/>
          <w:szCs w:val="24"/>
        </w:rPr>
        <w:t xml:space="preserve">native </w:t>
      </w:r>
      <w:r w:rsidRPr="000E1D15">
        <w:rPr>
          <w:rFonts w:ascii="Arial" w:hAnsi="Arial" w:cs="Arial"/>
          <w:bCs/>
          <w:sz w:val="24"/>
          <w:szCs w:val="24"/>
        </w:rPr>
        <w:t xml:space="preserve">amphibian fauna </w:t>
      </w:r>
      <w:r w:rsidR="006442B4">
        <w:rPr>
          <w:rFonts w:ascii="Arial" w:hAnsi="Arial" w:cs="Arial"/>
          <w:bCs/>
          <w:sz w:val="24"/>
          <w:szCs w:val="24"/>
        </w:rPr>
        <w:t xml:space="preserve">in natural waterways </w:t>
      </w:r>
      <w:r w:rsidRPr="000E1D15">
        <w:rPr>
          <w:rFonts w:ascii="Arial" w:hAnsi="Arial" w:cs="Arial"/>
          <w:bCs/>
          <w:sz w:val="24"/>
          <w:szCs w:val="24"/>
        </w:rPr>
        <w:t>is needed</w:t>
      </w:r>
      <w:r w:rsidR="006442B4">
        <w:rPr>
          <w:rFonts w:ascii="Arial" w:hAnsi="Arial" w:cs="Arial"/>
          <w:bCs/>
          <w:sz w:val="24"/>
          <w:szCs w:val="24"/>
        </w:rPr>
        <w:t xml:space="preserve">. Additionally, </w:t>
      </w:r>
      <w:r w:rsidRPr="000E1D15">
        <w:rPr>
          <w:rFonts w:ascii="Arial" w:hAnsi="Arial" w:cs="Arial"/>
          <w:bCs/>
          <w:sz w:val="24"/>
          <w:szCs w:val="24"/>
        </w:rPr>
        <w:t>regulat</w:t>
      </w:r>
      <w:r w:rsidR="006442B4">
        <w:rPr>
          <w:rFonts w:ascii="Arial" w:hAnsi="Arial" w:cs="Arial"/>
          <w:bCs/>
          <w:sz w:val="24"/>
          <w:szCs w:val="24"/>
        </w:rPr>
        <w:t>ion of</w:t>
      </w:r>
      <w:r w:rsidRPr="000E1D15">
        <w:rPr>
          <w:rFonts w:ascii="Arial" w:hAnsi="Arial" w:cs="Arial"/>
          <w:bCs/>
          <w:sz w:val="24"/>
          <w:szCs w:val="24"/>
        </w:rPr>
        <w:t xml:space="preserve"> this practice </w:t>
      </w:r>
      <w:r w:rsidR="006442B4">
        <w:rPr>
          <w:rFonts w:ascii="Arial" w:hAnsi="Arial" w:cs="Arial"/>
          <w:bCs/>
          <w:sz w:val="24"/>
          <w:szCs w:val="24"/>
        </w:rPr>
        <w:t>needs to be improved to incorporate</w:t>
      </w:r>
      <w:r w:rsidRPr="000E1D15">
        <w:rPr>
          <w:rFonts w:ascii="Arial" w:hAnsi="Arial" w:cs="Arial"/>
          <w:bCs/>
          <w:sz w:val="24"/>
          <w:szCs w:val="24"/>
        </w:rPr>
        <w:t xml:space="preserve"> </w:t>
      </w:r>
      <w:r w:rsidR="006442B4">
        <w:rPr>
          <w:rFonts w:ascii="Arial" w:hAnsi="Arial" w:cs="Arial"/>
          <w:bCs/>
          <w:sz w:val="24"/>
          <w:szCs w:val="24"/>
        </w:rPr>
        <w:t>effective</w:t>
      </w:r>
      <w:r w:rsidR="006442B4" w:rsidRPr="000E1D15">
        <w:rPr>
          <w:rFonts w:ascii="Arial" w:hAnsi="Arial" w:cs="Arial"/>
          <w:bCs/>
          <w:sz w:val="24"/>
          <w:szCs w:val="24"/>
        </w:rPr>
        <w:t xml:space="preserve"> </w:t>
      </w:r>
      <w:r w:rsidRPr="000E1D15">
        <w:rPr>
          <w:rFonts w:ascii="Arial" w:hAnsi="Arial" w:cs="Arial"/>
          <w:bCs/>
          <w:sz w:val="24"/>
          <w:szCs w:val="24"/>
        </w:rPr>
        <w:t>biosecurity protocols t</w:t>
      </w:r>
      <w:r>
        <w:rPr>
          <w:rFonts w:ascii="Arial" w:hAnsi="Arial" w:cs="Arial"/>
          <w:bCs/>
          <w:sz w:val="24"/>
          <w:szCs w:val="24"/>
        </w:rPr>
        <w:t>o</w:t>
      </w:r>
      <w:r w:rsidRPr="000E1D15">
        <w:rPr>
          <w:rFonts w:ascii="Arial" w:hAnsi="Arial" w:cs="Arial"/>
          <w:bCs/>
          <w:sz w:val="24"/>
          <w:szCs w:val="24"/>
        </w:rPr>
        <w:t xml:space="preserve"> prevent the </w:t>
      </w:r>
      <w:r w:rsidR="006442B4">
        <w:rPr>
          <w:rFonts w:ascii="Arial" w:hAnsi="Arial" w:cs="Arial"/>
          <w:bCs/>
          <w:sz w:val="24"/>
          <w:szCs w:val="24"/>
        </w:rPr>
        <w:t xml:space="preserve">release and </w:t>
      </w:r>
      <w:r w:rsidRPr="000E1D15">
        <w:rPr>
          <w:rFonts w:ascii="Arial" w:hAnsi="Arial" w:cs="Arial"/>
          <w:bCs/>
          <w:sz w:val="24"/>
          <w:szCs w:val="24"/>
        </w:rPr>
        <w:t>establishment of rainbow trout populations outside their natural range</w:t>
      </w:r>
      <w:r w:rsidR="006442B4">
        <w:rPr>
          <w:rFonts w:ascii="Arial" w:hAnsi="Arial" w:cs="Arial"/>
          <w:bCs/>
          <w:sz w:val="24"/>
          <w:szCs w:val="24"/>
        </w:rPr>
        <w:t>, particularly in</w:t>
      </w:r>
      <w:r w:rsidRPr="000E1D15">
        <w:rPr>
          <w:rFonts w:ascii="Arial" w:hAnsi="Arial" w:cs="Arial"/>
          <w:bCs/>
          <w:sz w:val="24"/>
          <w:szCs w:val="24"/>
        </w:rPr>
        <w:t xml:space="preserve"> areas of </w:t>
      </w:r>
      <w:r w:rsidR="006442B4">
        <w:rPr>
          <w:rFonts w:ascii="Arial" w:hAnsi="Arial" w:cs="Arial"/>
          <w:bCs/>
          <w:sz w:val="24"/>
          <w:szCs w:val="24"/>
        </w:rPr>
        <w:t xml:space="preserve">high </w:t>
      </w:r>
      <w:r w:rsidRPr="000E1D15">
        <w:rPr>
          <w:rFonts w:ascii="Arial" w:hAnsi="Arial" w:cs="Arial"/>
          <w:bCs/>
          <w:sz w:val="24"/>
          <w:szCs w:val="24"/>
        </w:rPr>
        <w:t xml:space="preserve">amphibian richness. It is </w:t>
      </w:r>
      <w:r>
        <w:rPr>
          <w:rFonts w:ascii="Arial" w:hAnsi="Arial" w:cs="Arial"/>
          <w:bCs/>
          <w:sz w:val="24"/>
          <w:szCs w:val="24"/>
        </w:rPr>
        <w:t xml:space="preserve">also necessary </w:t>
      </w:r>
      <w:r w:rsidRPr="000E1D15">
        <w:rPr>
          <w:rFonts w:ascii="Arial" w:hAnsi="Arial" w:cs="Arial"/>
          <w:bCs/>
          <w:sz w:val="24"/>
          <w:szCs w:val="24"/>
        </w:rPr>
        <w:t xml:space="preserve">to promote the use of </w:t>
      </w:r>
      <w:r>
        <w:rPr>
          <w:rFonts w:ascii="Arial" w:hAnsi="Arial" w:cs="Arial"/>
          <w:bCs/>
          <w:sz w:val="24"/>
          <w:szCs w:val="24"/>
        </w:rPr>
        <w:t xml:space="preserve">water recycling </w:t>
      </w:r>
      <w:r w:rsidRPr="000E1D15">
        <w:rPr>
          <w:rFonts w:ascii="Arial" w:hAnsi="Arial" w:cs="Arial"/>
          <w:bCs/>
          <w:sz w:val="24"/>
          <w:szCs w:val="24"/>
        </w:rPr>
        <w:t>systems that allow water to be treat</w:t>
      </w:r>
      <w:r>
        <w:rPr>
          <w:rFonts w:ascii="Arial" w:hAnsi="Arial" w:cs="Arial"/>
          <w:bCs/>
          <w:sz w:val="24"/>
          <w:szCs w:val="24"/>
        </w:rPr>
        <w:t>ed</w:t>
      </w:r>
      <w:r w:rsidRPr="000E1D15">
        <w:rPr>
          <w:rFonts w:ascii="Arial" w:hAnsi="Arial" w:cs="Arial"/>
          <w:bCs/>
          <w:sz w:val="24"/>
          <w:szCs w:val="24"/>
        </w:rPr>
        <w:t xml:space="preserve"> with biofilters before being reintegrated into aquatic systems and, above all, reduce the </w:t>
      </w:r>
      <w:r w:rsidR="006442B4">
        <w:rPr>
          <w:rFonts w:ascii="Arial" w:hAnsi="Arial" w:cs="Arial"/>
          <w:bCs/>
          <w:sz w:val="24"/>
          <w:szCs w:val="24"/>
        </w:rPr>
        <w:t>escape</w:t>
      </w:r>
      <w:r w:rsidR="006442B4" w:rsidRPr="000E1D15">
        <w:rPr>
          <w:rFonts w:ascii="Arial" w:hAnsi="Arial" w:cs="Arial"/>
          <w:bCs/>
          <w:sz w:val="24"/>
          <w:szCs w:val="24"/>
        </w:rPr>
        <w:t xml:space="preserve"> </w:t>
      </w:r>
      <w:r w:rsidRPr="000E1D15">
        <w:rPr>
          <w:rFonts w:ascii="Arial" w:hAnsi="Arial" w:cs="Arial"/>
          <w:bCs/>
          <w:sz w:val="24"/>
          <w:szCs w:val="24"/>
        </w:rPr>
        <w:t>of invasive alien species into ecosystems.</w:t>
      </w:r>
    </w:p>
    <w:p w14:paraId="0E9B8FB8" w14:textId="77777777" w:rsidR="00CC4D76" w:rsidRDefault="00CC4D76" w:rsidP="000E1D15">
      <w:pPr>
        <w:jc w:val="both"/>
        <w:rPr>
          <w:rFonts w:ascii="Arial" w:hAnsi="Arial" w:cs="Arial"/>
          <w:bCs/>
          <w:sz w:val="24"/>
          <w:szCs w:val="24"/>
        </w:rPr>
      </w:pPr>
    </w:p>
    <w:p w14:paraId="13AF7C78" w14:textId="5E97BE2C" w:rsidR="00E93617" w:rsidRDefault="00E93617" w:rsidP="00E93617">
      <w:pPr>
        <w:jc w:val="both"/>
        <w:rPr>
          <w:rFonts w:ascii="Arial" w:hAnsi="Arial" w:cs="Arial"/>
          <w:sz w:val="24"/>
          <w:szCs w:val="24"/>
        </w:rPr>
      </w:pPr>
      <w:r>
        <w:rPr>
          <w:rFonts w:ascii="Arial" w:hAnsi="Arial" w:cs="Arial"/>
          <w:sz w:val="24"/>
          <w:szCs w:val="24"/>
        </w:rPr>
        <w:t>Finally, i</w:t>
      </w:r>
      <w:r w:rsidRPr="005B2A73">
        <w:rPr>
          <w:rFonts w:ascii="Arial" w:hAnsi="Arial" w:cs="Arial"/>
          <w:sz w:val="24"/>
          <w:szCs w:val="24"/>
        </w:rPr>
        <w:t xml:space="preserve">n Mexico there is little data on the distribution of </w:t>
      </w:r>
      <w:r w:rsidRPr="005B2A73">
        <w:rPr>
          <w:rFonts w:ascii="Arial" w:hAnsi="Arial" w:cs="Arial"/>
          <w:i/>
          <w:sz w:val="24"/>
          <w:szCs w:val="24"/>
        </w:rPr>
        <w:t>O. mykiss</w:t>
      </w:r>
      <w:r w:rsidRPr="005B2A73">
        <w:rPr>
          <w:rFonts w:ascii="Arial" w:hAnsi="Arial" w:cs="Arial"/>
          <w:sz w:val="24"/>
          <w:szCs w:val="24"/>
        </w:rPr>
        <w:t xml:space="preserve"> in the natural environment</w:t>
      </w:r>
      <w:r w:rsidR="00603FDF">
        <w:rPr>
          <w:rFonts w:ascii="Arial" w:hAnsi="Arial" w:cs="Arial"/>
          <w:sz w:val="24"/>
          <w:szCs w:val="24"/>
        </w:rPr>
        <w:t>,</w:t>
      </w:r>
      <w:r w:rsidRPr="005B2A73">
        <w:rPr>
          <w:rFonts w:ascii="Arial" w:hAnsi="Arial" w:cs="Arial"/>
          <w:sz w:val="24"/>
          <w:szCs w:val="24"/>
        </w:rPr>
        <w:t xml:space="preserve"> </w:t>
      </w:r>
      <w:r w:rsidR="00603FDF">
        <w:rPr>
          <w:rFonts w:ascii="Arial" w:hAnsi="Arial" w:cs="Arial"/>
          <w:sz w:val="24"/>
          <w:szCs w:val="24"/>
        </w:rPr>
        <w:t>or</w:t>
      </w:r>
      <w:r w:rsidR="00603FDF" w:rsidRPr="005B2A73">
        <w:rPr>
          <w:rFonts w:ascii="Arial" w:hAnsi="Arial" w:cs="Arial"/>
          <w:sz w:val="24"/>
          <w:szCs w:val="24"/>
        </w:rPr>
        <w:t xml:space="preserve"> </w:t>
      </w:r>
      <w:r w:rsidR="00617F90">
        <w:rPr>
          <w:rFonts w:ascii="Arial" w:hAnsi="Arial" w:cs="Arial"/>
          <w:sz w:val="24"/>
          <w:szCs w:val="24"/>
        </w:rPr>
        <w:t xml:space="preserve">on </w:t>
      </w:r>
      <w:r w:rsidRPr="005B2A73">
        <w:rPr>
          <w:rFonts w:ascii="Arial" w:hAnsi="Arial" w:cs="Arial"/>
          <w:sz w:val="24"/>
          <w:szCs w:val="24"/>
        </w:rPr>
        <w:t xml:space="preserve">the </w:t>
      </w:r>
      <w:r w:rsidR="00603FDF">
        <w:rPr>
          <w:rFonts w:ascii="Arial" w:hAnsi="Arial" w:cs="Arial"/>
          <w:sz w:val="24"/>
          <w:szCs w:val="24"/>
        </w:rPr>
        <w:t>responses of</w:t>
      </w:r>
      <w:r w:rsidRPr="005B2A73">
        <w:rPr>
          <w:rFonts w:ascii="Arial" w:hAnsi="Arial" w:cs="Arial"/>
          <w:sz w:val="24"/>
          <w:szCs w:val="24"/>
        </w:rPr>
        <w:t xml:space="preserve"> native amphibians which have been recently exposed to this </w:t>
      </w:r>
      <w:r w:rsidR="0021461D">
        <w:rPr>
          <w:rFonts w:ascii="Arial" w:hAnsi="Arial" w:cs="Arial"/>
          <w:sz w:val="24"/>
          <w:szCs w:val="24"/>
        </w:rPr>
        <w:t>exotic</w:t>
      </w:r>
      <w:r w:rsidR="0021461D" w:rsidRPr="005B2A73">
        <w:rPr>
          <w:rFonts w:ascii="Arial" w:hAnsi="Arial" w:cs="Arial"/>
          <w:sz w:val="24"/>
          <w:szCs w:val="24"/>
        </w:rPr>
        <w:t xml:space="preserve"> </w:t>
      </w:r>
      <w:r w:rsidRPr="005B2A73">
        <w:rPr>
          <w:rFonts w:ascii="Arial" w:hAnsi="Arial" w:cs="Arial"/>
          <w:sz w:val="24"/>
          <w:szCs w:val="24"/>
        </w:rPr>
        <w:t xml:space="preserve">predator. </w:t>
      </w:r>
      <w:r w:rsidR="004D7203">
        <w:rPr>
          <w:rFonts w:ascii="Arial" w:hAnsi="Arial" w:cs="Arial"/>
          <w:sz w:val="24"/>
          <w:szCs w:val="24"/>
        </w:rPr>
        <w:t>T</w:t>
      </w:r>
      <w:r w:rsidRPr="005B2A73">
        <w:rPr>
          <w:rFonts w:ascii="Arial" w:hAnsi="Arial" w:cs="Arial"/>
          <w:sz w:val="24"/>
          <w:szCs w:val="24"/>
        </w:rPr>
        <w:t xml:space="preserve">he practice of trout farming in regions </w:t>
      </w:r>
      <w:r w:rsidR="004C62F6">
        <w:rPr>
          <w:rFonts w:ascii="Arial" w:hAnsi="Arial" w:cs="Arial"/>
          <w:sz w:val="24"/>
          <w:szCs w:val="24"/>
        </w:rPr>
        <w:t xml:space="preserve">of Mexico </w:t>
      </w:r>
      <w:r w:rsidRPr="005B2A73">
        <w:rPr>
          <w:rFonts w:ascii="Arial" w:hAnsi="Arial" w:cs="Arial"/>
          <w:sz w:val="24"/>
          <w:szCs w:val="24"/>
        </w:rPr>
        <w:t xml:space="preserve">with high </w:t>
      </w:r>
      <w:r w:rsidR="004D7203">
        <w:rPr>
          <w:rFonts w:ascii="Arial" w:hAnsi="Arial" w:cs="Arial"/>
          <w:sz w:val="24"/>
          <w:szCs w:val="24"/>
        </w:rPr>
        <w:t xml:space="preserve">amphibian </w:t>
      </w:r>
      <w:r w:rsidRPr="005B2A73">
        <w:rPr>
          <w:rFonts w:ascii="Arial" w:hAnsi="Arial" w:cs="Arial"/>
          <w:sz w:val="24"/>
          <w:szCs w:val="24"/>
        </w:rPr>
        <w:t xml:space="preserve">diversity and </w:t>
      </w:r>
      <w:r w:rsidR="004D7203">
        <w:rPr>
          <w:rFonts w:ascii="Arial" w:hAnsi="Arial" w:cs="Arial"/>
          <w:sz w:val="24"/>
          <w:szCs w:val="24"/>
        </w:rPr>
        <w:t xml:space="preserve">a </w:t>
      </w:r>
      <w:r w:rsidRPr="005B2A73">
        <w:rPr>
          <w:rFonts w:ascii="Arial" w:hAnsi="Arial" w:cs="Arial"/>
          <w:sz w:val="24"/>
          <w:szCs w:val="24"/>
        </w:rPr>
        <w:t>high</w:t>
      </w:r>
      <w:r w:rsidR="004D7203">
        <w:rPr>
          <w:rFonts w:ascii="Arial" w:hAnsi="Arial" w:cs="Arial"/>
          <w:sz w:val="24"/>
          <w:szCs w:val="24"/>
        </w:rPr>
        <w:t>ly</w:t>
      </w:r>
      <w:r w:rsidRPr="005B2A73">
        <w:rPr>
          <w:rFonts w:ascii="Arial" w:hAnsi="Arial" w:cs="Arial"/>
          <w:sz w:val="24"/>
          <w:szCs w:val="24"/>
        </w:rPr>
        <w:t xml:space="preserve"> marginaliz</w:t>
      </w:r>
      <w:r w:rsidR="004D7203">
        <w:rPr>
          <w:rFonts w:ascii="Arial" w:hAnsi="Arial" w:cs="Arial"/>
          <w:sz w:val="24"/>
          <w:szCs w:val="24"/>
        </w:rPr>
        <w:t>ed portion of society</w:t>
      </w:r>
      <w:r w:rsidR="00603FDF">
        <w:rPr>
          <w:rFonts w:ascii="Arial" w:hAnsi="Arial" w:cs="Arial"/>
          <w:sz w:val="24"/>
          <w:szCs w:val="24"/>
        </w:rPr>
        <w:t xml:space="preserve"> </w:t>
      </w:r>
      <w:r w:rsidRPr="005B2A73">
        <w:rPr>
          <w:rFonts w:ascii="Arial" w:hAnsi="Arial" w:cs="Arial"/>
          <w:sz w:val="24"/>
          <w:szCs w:val="24"/>
        </w:rPr>
        <w:t xml:space="preserve">is </w:t>
      </w:r>
      <w:r w:rsidR="00A16585" w:rsidRPr="005B2A73">
        <w:rPr>
          <w:rFonts w:ascii="Arial" w:hAnsi="Arial" w:cs="Arial"/>
          <w:sz w:val="24"/>
          <w:szCs w:val="24"/>
        </w:rPr>
        <w:t>increasing</w:t>
      </w:r>
      <w:r w:rsidR="00A16585">
        <w:rPr>
          <w:rFonts w:ascii="Arial" w:hAnsi="Arial" w:cs="Arial"/>
          <w:sz w:val="24"/>
          <w:szCs w:val="24"/>
        </w:rPr>
        <w:t xml:space="preserve"> and</w:t>
      </w:r>
      <w:r w:rsidRPr="005B2A73">
        <w:rPr>
          <w:rFonts w:ascii="Arial" w:hAnsi="Arial" w:cs="Arial"/>
          <w:sz w:val="24"/>
          <w:szCs w:val="24"/>
        </w:rPr>
        <w:t xml:space="preserve"> has been promoted by government programs that do not consider the negative </w:t>
      </w:r>
      <w:r w:rsidR="00603FDF">
        <w:rPr>
          <w:rFonts w:ascii="Arial" w:hAnsi="Arial" w:cs="Arial"/>
          <w:sz w:val="24"/>
          <w:szCs w:val="24"/>
        </w:rPr>
        <w:t xml:space="preserve">ecological </w:t>
      </w:r>
      <w:r w:rsidRPr="005B2A73">
        <w:rPr>
          <w:rFonts w:ascii="Arial" w:hAnsi="Arial" w:cs="Arial"/>
          <w:sz w:val="24"/>
          <w:szCs w:val="24"/>
        </w:rPr>
        <w:t xml:space="preserve">effects of </w:t>
      </w:r>
      <w:r w:rsidR="004D7203">
        <w:rPr>
          <w:rFonts w:ascii="Arial" w:hAnsi="Arial" w:cs="Arial"/>
          <w:sz w:val="24"/>
          <w:szCs w:val="24"/>
        </w:rPr>
        <w:t>this farming</w:t>
      </w:r>
      <w:r w:rsidR="00C63164">
        <w:rPr>
          <w:rFonts w:ascii="Arial" w:hAnsi="Arial" w:cs="Arial"/>
          <w:sz w:val="24"/>
          <w:szCs w:val="24"/>
        </w:rPr>
        <w:t>.</w:t>
      </w:r>
      <w:r w:rsidRPr="005B2A73">
        <w:rPr>
          <w:rFonts w:ascii="Arial" w:hAnsi="Arial" w:cs="Arial"/>
          <w:sz w:val="24"/>
          <w:szCs w:val="24"/>
        </w:rPr>
        <w:t xml:space="preserve"> </w:t>
      </w:r>
      <w:r w:rsidR="00C63164">
        <w:rPr>
          <w:rFonts w:ascii="Arial" w:hAnsi="Arial" w:cs="Arial"/>
          <w:sz w:val="24"/>
          <w:szCs w:val="24"/>
        </w:rPr>
        <w:t>I</w:t>
      </w:r>
      <w:r w:rsidRPr="005B2A73">
        <w:rPr>
          <w:rFonts w:ascii="Arial" w:hAnsi="Arial" w:cs="Arial"/>
          <w:sz w:val="24"/>
          <w:szCs w:val="24"/>
        </w:rPr>
        <w:t>n addition</w:t>
      </w:r>
      <w:r w:rsidR="00C63164">
        <w:rPr>
          <w:rFonts w:ascii="Arial" w:hAnsi="Arial" w:cs="Arial"/>
          <w:sz w:val="24"/>
          <w:szCs w:val="24"/>
        </w:rPr>
        <w:t>,</w:t>
      </w:r>
      <w:r w:rsidRPr="005B2A73">
        <w:rPr>
          <w:rFonts w:ascii="Arial" w:hAnsi="Arial" w:cs="Arial"/>
          <w:sz w:val="24"/>
          <w:szCs w:val="24"/>
        </w:rPr>
        <w:t xml:space="preserve"> these</w:t>
      </w:r>
      <w:r w:rsidR="00C63164">
        <w:rPr>
          <w:rFonts w:ascii="Arial" w:hAnsi="Arial" w:cs="Arial"/>
          <w:sz w:val="24"/>
          <w:szCs w:val="24"/>
        </w:rPr>
        <w:t xml:space="preserve"> aquaculture</w:t>
      </w:r>
      <w:r w:rsidRPr="005B2A73">
        <w:rPr>
          <w:rFonts w:ascii="Arial" w:hAnsi="Arial" w:cs="Arial"/>
          <w:sz w:val="24"/>
          <w:szCs w:val="24"/>
        </w:rPr>
        <w:t xml:space="preserve"> programs do not meet the objective of improving </w:t>
      </w:r>
      <w:r w:rsidR="004D7203">
        <w:rPr>
          <w:rFonts w:ascii="Arial" w:hAnsi="Arial" w:cs="Arial"/>
          <w:sz w:val="24"/>
          <w:szCs w:val="24"/>
        </w:rPr>
        <w:t xml:space="preserve">the </w:t>
      </w:r>
      <w:r w:rsidRPr="005B2A73">
        <w:rPr>
          <w:rFonts w:ascii="Arial" w:hAnsi="Arial" w:cs="Arial"/>
          <w:sz w:val="24"/>
          <w:szCs w:val="24"/>
        </w:rPr>
        <w:t>welfare of people from poor rural communities (Tapia and Zambrano, 2003)</w:t>
      </w:r>
      <w:r w:rsidR="005C7A4A">
        <w:rPr>
          <w:rFonts w:ascii="Arial" w:hAnsi="Arial" w:cs="Arial"/>
          <w:sz w:val="24"/>
          <w:szCs w:val="24"/>
        </w:rPr>
        <w:t xml:space="preserve"> and might represent a risk for amphibian permanence in those aquatic </w:t>
      </w:r>
      <w:r w:rsidR="004C12DB">
        <w:rPr>
          <w:rFonts w:ascii="Arial" w:hAnsi="Arial" w:cs="Arial"/>
          <w:sz w:val="24"/>
          <w:szCs w:val="24"/>
        </w:rPr>
        <w:t>systems</w:t>
      </w:r>
      <w:r w:rsidR="005C7A4A">
        <w:rPr>
          <w:rFonts w:ascii="Arial" w:hAnsi="Arial" w:cs="Arial"/>
          <w:sz w:val="24"/>
          <w:szCs w:val="24"/>
        </w:rPr>
        <w:t xml:space="preserve"> and thus </w:t>
      </w:r>
      <w:r w:rsidR="004C12DB">
        <w:rPr>
          <w:rFonts w:ascii="Arial" w:hAnsi="Arial" w:cs="Arial"/>
          <w:sz w:val="24"/>
          <w:szCs w:val="24"/>
        </w:rPr>
        <w:t xml:space="preserve">for </w:t>
      </w:r>
      <w:r w:rsidR="00B81BBA">
        <w:rPr>
          <w:rFonts w:ascii="Arial" w:hAnsi="Arial" w:cs="Arial"/>
          <w:sz w:val="24"/>
          <w:szCs w:val="24"/>
        </w:rPr>
        <w:t xml:space="preserve">ecosystem </w:t>
      </w:r>
      <w:r w:rsidR="004C12DB">
        <w:rPr>
          <w:rFonts w:ascii="Arial" w:hAnsi="Arial" w:cs="Arial"/>
          <w:sz w:val="24"/>
          <w:szCs w:val="24"/>
        </w:rPr>
        <w:t>functioning.</w:t>
      </w:r>
    </w:p>
    <w:p w14:paraId="6944E36F" w14:textId="77777777" w:rsidR="003F0B5B" w:rsidRDefault="003F0B5B" w:rsidP="00E93617">
      <w:pPr>
        <w:jc w:val="both"/>
        <w:rPr>
          <w:rFonts w:ascii="Arial" w:hAnsi="Arial" w:cs="Arial"/>
          <w:sz w:val="24"/>
          <w:szCs w:val="24"/>
        </w:rPr>
      </w:pPr>
    </w:p>
    <w:p w14:paraId="28CBB1FC" w14:textId="6032E944" w:rsidR="00FC0E0C" w:rsidRPr="00FC0E0C" w:rsidRDefault="00FC0E0C" w:rsidP="00E93617">
      <w:pPr>
        <w:jc w:val="both"/>
        <w:rPr>
          <w:rFonts w:ascii="Arial" w:hAnsi="Arial" w:cs="Arial"/>
          <w:b/>
          <w:bCs/>
          <w:sz w:val="24"/>
          <w:szCs w:val="24"/>
        </w:rPr>
      </w:pPr>
      <w:r w:rsidRPr="00FC0E0C">
        <w:rPr>
          <w:rFonts w:ascii="Arial" w:hAnsi="Arial" w:cs="Arial"/>
          <w:b/>
          <w:bCs/>
          <w:sz w:val="24"/>
          <w:szCs w:val="24"/>
        </w:rPr>
        <w:t xml:space="preserve">Acknowledgments </w:t>
      </w:r>
    </w:p>
    <w:p w14:paraId="1C2BC666" w14:textId="0A14CD67" w:rsidR="00FC0E0C" w:rsidRDefault="00FC0E0C" w:rsidP="00E93617">
      <w:pPr>
        <w:jc w:val="both"/>
        <w:rPr>
          <w:rFonts w:ascii="Arial" w:hAnsi="Arial" w:cs="Arial"/>
          <w:sz w:val="24"/>
          <w:szCs w:val="24"/>
        </w:rPr>
      </w:pPr>
      <w:r>
        <w:rPr>
          <w:rFonts w:ascii="Arial" w:hAnsi="Arial" w:cs="Arial"/>
          <w:sz w:val="24"/>
          <w:szCs w:val="24"/>
        </w:rPr>
        <w:lastRenderedPageBreak/>
        <w:t>We t</w:t>
      </w:r>
      <w:r w:rsidR="00D20676">
        <w:rPr>
          <w:rFonts w:ascii="Arial" w:hAnsi="Arial" w:cs="Arial"/>
          <w:sz w:val="24"/>
          <w:szCs w:val="24"/>
        </w:rPr>
        <w:t>h</w:t>
      </w:r>
      <w:r>
        <w:rPr>
          <w:rFonts w:ascii="Arial" w:hAnsi="Arial" w:cs="Arial"/>
          <w:sz w:val="24"/>
          <w:szCs w:val="24"/>
        </w:rPr>
        <w:t xml:space="preserve">ank the authorities of Santiago </w:t>
      </w:r>
      <w:proofErr w:type="spellStart"/>
      <w:r>
        <w:rPr>
          <w:rFonts w:ascii="Arial" w:hAnsi="Arial" w:cs="Arial"/>
          <w:sz w:val="24"/>
          <w:szCs w:val="24"/>
        </w:rPr>
        <w:t>Clavellinas</w:t>
      </w:r>
      <w:proofErr w:type="spellEnd"/>
      <w:r>
        <w:rPr>
          <w:rFonts w:ascii="Arial" w:hAnsi="Arial" w:cs="Arial"/>
          <w:sz w:val="24"/>
          <w:szCs w:val="24"/>
        </w:rPr>
        <w:t xml:space="preserve"> for allowing us to work in </w:t>
      </w:r>
      <w:r w:rsidR="00535BEC">
        <w:rPr>
          <w:rFonts w:ascii="Arial" w:hAnsi="Arial" w:cs="Arial"/>
          <w:sz w:val="24"/>
          <w:szCs w:val="24"/>
        </w:rPr>
        <w:t xml:space="preserve">their </w:t>
      </w:r>
      <w:r>
        <w:rPr>
          <w:rFonts w:ascii="Arial" w:hAnsi="Arial" w:cs="Arial"/>
          <w:sz w:val="24"/>
          <w:szCs w:val="24"/>
        </w:rPr>
        <w:t>territory</w:t>
      </w:r>
      <w:r w:rsidR="00167B5E">
        <w:rPr>
          <w:rFonts w:ascii="Arial" w:hAnsi="Arial" w:cs="Arial"/>
          <w:sz w:val="24"/>
          <w:szCs w:val="24"/>
        </w:rPr>
        <w:t>, and</w:t>
      </w:r>
      <w:r>
        <w:rPr>
          <w:rFonts w:ascii="Arial" w:hAnsi="Arial" w:cs="Arial"/>
          <w:sz w:val="24"/>
          <w:szCs w:val="24"/>
        </w:rPr>
        <w:t xml:space="preserve"> the ecotourism</w:t>
      </w:r>
      <w:r w:rsidR="00535BEC" w:rsidRPr="00535BEC">
        <w:rPr>
          <w:rFonts w:ascii="Arial" w:hAnsi="Arial" w:cs="Arial"/>
          <w:sz w:val="24"/>
          <w:szCs w:val="24"/>
        </w:rPr>
        <w:t xml:space="preserve"> </w:t>
      </w:r>
      <w:r w:rsidR="00535BEC">
        <w:rPr>
          <w:rFonts w:ascii="Arial" w:hAnsi="Arial" w:cs="Arial"/>
          <w:sz w:val="24"/>
          <w:szCs w:val="24"/>
        </w:rPr>
        <w:t>committee of</w:t>
      </w:r>
      <w:r>
        <w:rPr>
          <w:rFonts w:ascii="Arial" w:hAnsi="Arial" w:cs="Arial"/>
          <w:sz w:val="24"/>
          <w:szCs w:val="24"/>
        </w:rPr>
        <w:t xml:space="preserve"> La Nevería for support during the field trips. </w:t>
      </w:r>
      <w:r w:rsidR="00167B5E">
        <w:rPr>
          <w:rFonts w:ascii="Arial" w:hAnsi="Arial" w:cs="Arial"/>
          <w:sz w:val="24"/>
          <w:szCs w:val="24"/>
        </w:rPr>
        <w:t xml:space="preserve">We dedicate this paper to the </w:t>
      </w:r>
      <w:r w:rsidR="00D20676">
        <w:rPr>
          <w:rFonts w:ascii="Arial" w:hAnsi="Arial" w:cs="Arial"/>
          <w:sz w:val="24"/>
          <w:szCs w:val="24"/>
        </w:rPr>
        <w:t xml:space="preserve">memory of </w:t>
      </w:r>
      <w:proofErr w:type="spellStart"/>
      <w:r w:rsidR="00D20676">
        <w:rPr>
          <w:rFonts w:ascii="Arial" w:hAnsi="Arial" w:cs="Arial"/>
          <w:sz w:val="24"/>
          <w:szCs w:val="24"/>
        </w:rPr>
        <w:t>Eugui</w:t>
      </w:r>
      <w:proofErr w:type="spellEnd"/>
      <w:r w:rsidR="00D20676">
        <w:rPr>
          <w:rFonts w:ascii="Arial" w:hAnsi="Arial" w:cs="Arial"/>
          <w:sz w:val="24"/>
          <w:szCs w:val="24"/>
        </w:rPr>
        <w:t xml:space="preserve"> Roy Martínez Pérez. </w:t>
      </w:r>
    </w:p>
    <w:p w14:paraId="05EAD021" w14:textId="14FCA0A9" w:rsidR="00BD250B" w:rsidRPr="00BD250B" w:rsidRDefault="00BD250B" w:rsidP="00E93617">
      <w:pPr>
        <w:jc w:val="both"/>
        <w:rPr>
          <w:rFonts w:ascii="Arial" w:hAnsi="Arial" w:cs="Arial"/>
          <w:b/>
          <w:bCs/>
          <w:sz w:val="24"/>
          <w:szCs w:val="24"/>
        </w:rPr>
      </w:pPr>
      <w:r w:rsidRPr="00BD250B">
        <w:rPr>
          <w:rFonts w:ascii="Arial" w:hAnsi="Arial" w:cs="Arial"/>
          <w:b/>
          <w:bCs/>
          <w:sz w:val="24"/>
          <w:szCs w:val="24"/>
        </w:rPr>
        <w:t>Funding declaration</w:t>
      </w:r>
    </w:p>
    <w:p w14:paraId="3AAC2F6A" w14:textId="6B6B9798" w:rsidR="00BD250B" w:rsidRDefault="00BD250B" w:rsidP="00BD250B">
      <w:pPr>
        <w:jc w:val="both"/>
        <w:rPr>
          <w:rFonts w:ascii="Arial" w:hAnsi="Arial" w:cs="Arial"/>
          <w:sz w:val="24"/>
          <w:szCs w:val="24"/>
        </w:rPr>
      </w:pPr>
      <w:r>
        <w:rPr>
          <w:rFonts w:ascii="Arial" w:hAnsi="Arial" w:cs="Arial"/>
          <w:sz w:val="24"/>
          <w:szCs w:val="24"/>
        </w:rPr>
        <w:t>Carlos A. Flores</w:t>
      </w:r>
      <w:r w:rsidRPr="00FC0E0C">
        <w:rPr>
          <w:rFonts w:ascii="Arial" w:hAnsi="Arial" w:cs="Arial"/>
          <w:sz w:val="24"/>
          <w:szCs w:val="24"/>
        </w:rPr>
        <w:t xml:space="preserve"> was able to </w:t>
      </w:r>
      <w:r>
        <w:rPr>
          <w:rFonts w:ascii="Arial" w:hAnsi="Arial" w:cs="Arial"/>
          <w:sz w:val="24"/>
          <w:szCs w:val="24"/>
        </w:rPr>
        <w:t>conduct this research</w:t>
      </w:r>
      <w:r w:rsidRPr="00FC0E0C">
        <w:rPr>
          <w:rFonts w:ascii="Arial" w:hAnsi="Arial" w:cs="Arial"/>
          <w:sz w:val="24"/>
          <w:szCs w:val="24"/>
        </w:rPr>
        <w:t xml:space="preserve"> thanks to scholarship</w:t>
      </w:r>
      <w:r>
        <w:rPr>
          <w:rFonts w:ascii="Arial" w:hAnsi="Arial" w:cs="Arial"/>
          <w:sz w:val="24"/>
          <w:szCs w:val="24"/>
        </w:rPr>
        <w:t xml:space="preserve"> </w:t>
      </w:r>
      <w:r w:rsidRPr="00FC0E0C">
        <w:rPr>
          <w:rFonts w:ascii="Arial" w:hAnsi="Arial" w:cs="Arial"/>
          <w:sz w:val="24"/>
          <w:szCs w:val="24"/>
        </w:rPr>
        <w:t>#</w:t>
      </w:r>
      <w:r w:rsidR="0035069E" w:rsidRPr="0035069E">
        <w:t xml:space="preserve"> </w:t>
      </w:r>
      <w:r w:rsidR="0035069E" w:rsidRPr="0035069E">
        <w:rPr>
          <w:rFonts w:ascii="Arial" w:hAnsi="Arial" w:cs="Arial"/>
          <w:sz w:val="24"/>
          <w:szCs w:val="24"/>
        </w:rPr>
        <w:t>704071</w:t>
      </w:r>
      <w:r w:rsidRPr="00FC0E0C">
        <w:rPr>
          <w:rFonts w:ascii="Arial" w:hAnsi="Arial" w:cs="Arial"/>
          <w:sz w:val="24"/>
          <w:szCs w:val="24"/>
        </w:rPr>
        <w:t xml:space="preserve"> granted by </w:t>
      </w:r>
      <w:proofErr w:type="spellStart"/>
      <w:r w:rsidRPr="00FC0E0C">
        <w:rPr>
          <w:rFonts w:ascii="Arial" w:hAnsi="Arial" w:cs="Arial"/>
          <w:sz w:val="24"/>
          <w:szCs w:val="24"/>
        </w:rPr>
        <w:t>CONACyT</w:t>
      </w:r>
      <w:proofErr w:type="spellEnd"/>
      <w:r w:rsidRPr="00FC0E0C">
        <w:rPr>
          <w:rFonts w:ascii="Arial" w:hAnsi="Arial" w:cs="Arial"/>
          <w:sz w:val="24"/>
          <w:szCs w:val="24"/>
        </w:rPr>
        <w:t>.</w:t>
      </w:r>
      <w:r>
        <w:rPr>
          <w:rFonts w:ascii="Arial" w:hAnsi="Arial" w:cs="Arial"/>
          <w:sz w:val="24"/>
          <w:szCs w:val="24"/>
        </w:rPr>
        <w:t xml:space="preserve"> </w:t>
      </w:r>
      <w:r w:rsidRPr="00BD250B">
        <w:rPr>
          <w:rFonts w:ascii="Arial" w:hAnsi="Arial" w:cs="Arial"/>
          <w:sz w:val="24"/>
          <w:szCs w:val="24"/>
        </w:rPr>
        <w:t>The funders had no</w:t>
      </w:r>
      <w:r>
        <w:rPr>
          <w:rFonts w:ascii="Arial" w:hAnsi="Arial" w:cs="Arial"/>
          <w:sz w:val="24"/>
          <w:szCs w:val="24"/>
        </w:rPr>
        <w:t xml:space="preserve"> </w:t>
      </w:r>
      <w:r w:rsidRPr="00BD250B">
        <w:rPr>
          <w:rFonts w:ascii="Arial" w:hAnsi="Arial" w:cs="Arial"/>
          <w:sz w:val="24"/>
          <w:szCs w:val="24"/>
        </w:rPr>
        <w:t>role in study design, data collection and analysis, decision to publish, or preparation of the</w:t>
      </w:r>
      <w:r>
        <w:rPr>
          <w:rFonts w:ascii="Arial" w:hAnsi="Arial" w:cs="Arial"/>
          <w:sz w:val="24"/>
          <w:szCs w:val="24"/>
        </w:rPr>
        <w:t xml:space="preserve"> </w:t>
      </w:r>
      <w:r w:rsidRPr="00BD250B">
        <w:rPr>
          <w:rFonts w:ascii="Arial" w:hAnsi="Arial" w:cs="Arial"/>
          <w:sz w:val="24"/>
          <w:szCs w:val="24"/>
        </w:rPr>
        <w:t>manuscript.</w:t>
      </w:r>
    </w:p>
    <w:p w14:paraId="12F62EC8" w14:textId="710EB5BA" w:rsidR="00BD250B" w:rsidRPr="00BD250B" w:rsidRDefault="00BD250B" w:rsidP="00BD250B">
      <w:pPr>
        <w:jc w:val="both"/>
        <w:rPr>
          <w:rFonts w:ascii="Arial" w:hAnsi="Arial" w:cs="Arial"/>
          <w:b/>
          <w:bCs/>
          <w:sz w:val="24"/>
          <w:szCs w:val="24"/>
        </w:rPr>
      </w:pPr>
      <w:r w:rsidRPr="00BD250B">
        <w:rPr>
          <w:rFonts w:ascii="Arial" w:hAnsi="Arial" w:cs="Arial"/>
          <w:b/>
          <w:bCs/>
          <w:sz w:val="24"/>
          <w:szCs w:val="24"/>
        </w:rPr>
        <w:t>Authors’ contribution</w:t>
      </w:r>
    </w:p>
    <w:p w14:paraId="0213EB6F" w14:textId="7778BEB0" w:rsidR="00BD250B" w:rsidRDefault="00BD250B" w:rsidP="00BD250B">
      <w:pPr>
        <w:jc w:val="both"/>
        <w:rPr>
          <w:rFonts w:ascii="Arial" w:hAnsi="Arial" w:cs="Arial"/>
          <w:sz w:val="24"/>
          <w:szCs w:val="24"/>
        </w:rPr>
      </w:pPr>
      <w:r>
        <w:rPr>
          <w:rFonts w:ascii="Arial" w:hAnsi="Arial" w:cs="Arial"/>
          <w:sz w:val="24"/>
          <w:szCs w:val="24"/>
        </w:rPr>
        <w:t>CAF, MA and EGB collect</w:t>
      </w:r>
      <w:r w:rsidR="005365D1">
        <w:rPr>
          <w:rFonts w:ascii="Arial" w:hAnsi="Arial" w:cs="Arial"/>
          <w:sz w:val="24"/>
          <w:szCs w:val="24"/>
        </w:rPr>
        <w:t>ed</w:t>
      </w:r>
      <w:r>
        <w:rPr>
          <w:rFonts w:ascii="Arial" w:hAnsi="Arial" w:cs="Arial"/>
          <w:sz w:val="24"/>
          <w:szCs w:val="24"/>
        </w:rPr>
        <w:t xml:space="preserve"> organism</w:t>
      </w:r>
      <w:r w:rsidR="005365D1">
        <w:rPr>
          <w:rFonts w:ascii="Arial" w:hAnsi="Arial" w:cs="Arial"/>
          <w:sz w:val="24"/>
          <w:szCs w:val="24"/>
        </w:rPr>
        <w:t>s</w:t>
      </w:r>
      <w:r>
        <w:rPr>
          <w:rFonts w:ascii="Arial" w:hAnsi="Arial" w:cs="Arial"/>
          <w:sz w:val="24"/>
          <w:szCs w:val="24"/>
        </w:rPr>
        <w:t xml:space="preserve">, raised and maintained them in the laboratory and </w:t>
      </w:r>
      <w:r w:rsidR="005365D1">
        <w:rPr>
          <w:rFonts w:ascii="Arial" w:hAnsi="Arial" w:cs="Arial"/>
          <w:sz w:val="24"/>
          <w:szCs w:val="24"/>
        </w:rPr>
        <w:t xml:space="preserve">conducted </w:t>
      </w:r>
      <w:r>
        <w:rPr>
          <w:rFonts w:ascii="Arial" w:hAnsi="Arial" w:cs="Arial"/>
          <w:sz w:val="24"/>
          <w:szCs w:val="24"/>
        </w:rPr>
        <w:t>the experimental trials. EGB, CAF and M</w:t>
      </w:r>
      <w:r w:rsidR="005365D1">
        <w:rPr>
          <w:rFonts w:ascii="Arial" w:hAnsi="Arial" w:cs="Arial"/>
          <w:sz w:val="24"/>
          <w:szCs w:val="24"/>
        </w:rPr>
        <w:t>R</w:t>
      </w:r>
      <w:r>
        <w:rPr>
          <w:rFonts w:ascii="Arial" w:hAnsi="Arial" w:cs="Arial"/>
          <w:sz w:val="24"/>
          <w:szCs w:val="24"/>
        </w:rPr>
        <w:t>C design</w:t>
      </w:r>
      <w:r w:rsidR="00535BEC">
        <w:rPr>
          <w:rFonts w:ascii="Arial" w:hAnsi="Arial" w:cs="Arial"/>
          <w:sz w:val="24"/>
          <w:szCs w:val="24"/>
        </w:rPr>
        <w:t>ed</w:t>
      </w:r>
      <w:r>
        <w:rPr>
          <w:rFonts w:ascii="Arial" w:hAnsi="Arial" w:cs="Arial"/>
          <w:sz w:val="24"/>
          <w:szCs w:val="24"/>
        </w:rPr>
        <w:t xml:space="preserve"> the experiments. M</w:t>
      </w:r>
      <w:r w:rsidR="005365D1">
        <w:rPr>
          <w:rFonts w:ascii="Arial" w:hAnsi="Arial" w:cs="Arial"/>
          <w:sz w:val="24"/>
          <w:szCs w:val="24"/>
        </w:rPr>
        <w:t>R</w:t>
      </w:r>
      <w:r>
        <w:rPr>
          <w:rFonts w:ascii="Arial" w:hAnsi="Arial" w:cs="Arial"/>
          <w:sz w:val="24"/>
          <w:szCs w:val="24"/>
        </w:rPr>
        <w:t>C and CAF conducted the statistical analys</w:t>
      </w:r>
      <w:r w:rsidR="005365D1">
        <w:rPr>
          <w:rFonts w:ascii="Arial" w:hAnsi="Arial" w:cs="Arial"/>
          <w:sz w:val="24"/>
          <w:szCs w:val="24"/>
        </w:rPr>
        <w:t>e</w:t>
      </w:r>
      <w:r>
        <w:rPr>
          <w:rFonts w:ascii="Arial" w:hAnsi="Arial" w:cs="Arial"/>
          <w:sz w:val="24"/>
          <w:szCs w:val="24"/>
        </w:rPr>
        <w:t>s. CAF</w:t>
      </w:r>
      <w:r w:rsidR="00677330">
        <w:rPr>
          <w:rFonts w:ascii="Arial" w:hAnsi="Arial" w:cs="Arial"/>
          <w:sz w:val="24"/>
          <w:szCs w:val="24"/>
        </w:rPr>
        <w:t xml:space="preserve">, </w:t>
      </w:r>
      <w:r>
        <w:rPr>
          <w:rFonts w:ascii="Arial" w:hAnsi="Arial" w:cs="Arial"/>
          <w:sz w:val="24"/>
          <w:szCs w:val="24"/>
        </w:rPr>
        <w:t>EGB</w:t>
      </w:r>
      <w:r w:rsidR="00677330">
        <w:rPr>
          <w:rFonts w:ascii="Arial" w:hAnsi="Arial" w:cs="Arial"/>
          <w:sz w:val="24"/>
          <w:szCs w:val="24"/>
        </w:rPr>
        <w:t xml:space="preserve"> and MRC</w:t>
      </w:r>
      <w:r w:rsidRPr="00BD250B">
        <w:rPr>
          <w:rFonts w:ascii="Arial" w:hAnsi="Arial" w:cs="Arial"/>
          <w:sz w:val="24"/>
          <w:szCs w:val="24"/>
        </w:rPr>
        <w:t xml:space="preserve"> wrote the first draft of the manuscript and all authors participated in the writing of the</w:t>
      </w:r>
      <w:r>
        <w:rPr>
          <w:rFonts w:ascii="Arial" w:hAnsi="Arial" w:cs="Arial"/>
          <w:sz w:val="24"/>
          <w:szCs w:val="24"/>
        </w:rPr>
        <w:t xml:space="preserve"> </w:t>
      </w:r>
      <w:r w:rsidR="005365D1">
        <w:rPr>
          <w:rFonts w:ascii="Arial" w:hAnsi="Arial" w:cs="Arial"/>
          <w:sz w:val="24"/>
          <w:szCs w:val="24"/>
        </w:rPr>
        <w:t xml:space="preserve">final draft of </w:t>
      </w:r>
      <w:r w:rsidRPr="00BD250B">
        <w:rPr>
          <w:rFonts w:ascii="Arial" w:hAnsi="Arial" w:cs="Arial"/>
          <w:sz w:val="24"/>
          <w:szCs w:val="24"/>
        </w:rPr>
        <w:t>manuscript.</w:t>
      </w:r>
      <w:r>
        <w:rPr>
          <w:rFonts w:ascii="Arial" w:hAnsi="Arial" w:cs="Arial"/>
          <w:sz w:val="24"/>
          <w:szCs w:val="24"/>
        </w:rPr>
        <w:t xml:space="preserve"> </w:t>
      </w:r>
      <w:r w:rsidRPr="00BD250B">
        <w:rPr>
          <w:rFonts w:ascii="Arial" w:hAnsi="Arial" w:cs="Arial"/>
          <w:sz w:val="24"/>
          <w:szCs w:val="24"/>
        </w:rPr>
        <w:t>All authors read and approved the final version of the manuscript.</w:t>
      </w:r>
    </w:p>
    <w:p w14:paraId="6CA7A29A" w14:textId="135124DB" w:rsidR="00BD250B" w:rsidRPr="001415C4" w:rsidRDefault="001415C4" w:rsidP="00BD250B">
      <w:pPr>
        <w:jc w:val="both"/>
        <w:rPr>
          <w:rFonts w:ascii="Arial" w:hAnsi="Arial" w:cs="Arial"/>
          <w:b/>
          <w:bCs/>
          <w:sz w:val="24"/>
          <w:szCs w:val="24"/>
        </w:rPr>
      </w:pPr>
      <w:r w:rsidRPr="001415C4">
        <w:rPr>
          <w:rFonts w:ascii="Arial" w:hAnsi="Arial" w:cs="Arial"/>
          <w:b/>
          <w:bCs/>
          <w:sz w:val="24"/>
          <w:szCs w:val="24"/>
        </w:rPr>
        <w:t>Ethics and permits</w:t>
      </w:r>
    </w:p>
    <w:p w14:paraId="4DA0A68E" w14:textId="2F44EC40" w:rsidR="000E1D15" w:rsidRPr="00D876EF" w:rsidRDefault="00CF0168">
      <w:pPr>
        <w:jc w:val="both"/>
        <w:rPr>
          <w:rFonts w:ascii="Arial" w:hAnsi="Arial" w:cs="Arial"/>
          <w:sz w:val="24"/>
          <w:szCs w:val="24"/>
        </w:rPr>
      </w:pPr>
      <w:proofErr w:type="gramStart"/>
      <w:r>
        <w:rPr>
          <w:rFonts w:ascii="Arial" w:hAnsi="Arial" w:cs="Arial"/>
          <w:sz w:val="24"/>
          <w:szCs w:val="24"/>
        </w:rPr>
        <w:t>All  procedures</w:t>
      </w:r>
      <w:proofErr w:type="gramEnd"/>
      <w:r w:rsidR="00D876EF">
        <w:rPr>
          <w:rFonts w:ascii="Arial" w:hAnsi="Arial" w:cs="Arial"/>
          <w:sz w:val="24"/>
          <w:szCs w:val="24"/>
        </w:rPr>
        <w:t xml:space="preserve"> </w:t>
      </w:r>
      <w:r>
        <w:rPr>
          <w:rFonts w:ascii="Arial" w:hAnsi="Arial" w:cs="Arial"/>
          <w:sz w:val="24"/>
          <w:szCs w:val="24"/>
        </w:rPr>
        <w:t xml:space="preserve">were </w:t>
      </w:r>
      <w:r w:rsidR="00126EF8">
        <w:rPr>
          <w:rFonts w:ascii="Arial" w:hAnsi="Arial" w:cs="Arial"/>
          <w:sz w:val="24"/>
          <w:szCs w:val="24"/>
        </w:rPr>
        <w:t xml:space="preserve">approved </w:t>
      </w:r>
      <w:r>
        <w:rPr>
          <w:rFonts w:ascii="Arial" w:hAnsi="Arial" w:cs="Arial"/>
          <w:sz w:val="24"/>
          <w:szCs w:val="24"/>
        </w:rPr>
        <w:t xml:space="preserve">by </w:t>
      </w:r>
      <w:r w:rsidR="00500C40">
        <w:rPr>
          <w:rFonts w:ascii="Arial" w:hAnsi="Arial" w:cs="Arial"/>
          <w:sz w:val="24"/>
          <w:szCs w:val="24"/>
        </w:rPr>
        <w:t xml:space="preserve">the Escuela Nacional de </w:t>
      </w:r>
      <w:proofErr w:type="spellStart"/>
      <w:r w:rsidR="00500C40">
        <w:rPr>
          <w:rFonts w:ascii="Arial" w:hAnsi="Arial" w:cs="Arial"/>
          <w:sz w:val="24"/>
          <w:szCs w:val="24"/>
        </w:rPr>
        <w:t>Ciencias</w:t>
      </w:r>
      <w:proofErr w:type="spellEnd"/>
      <w:r w:rsidR="00500C40">
        <w:rPr>
          <w:rFonts w:ascii="Arial" w:hAnsi="Arial" w:cs="Arial"/>
          <w:sz w:val="24"/>
          <w:szCs w:val="24"/>
        </w:rPr>
        <w:t xml:space="preserve"> </w:t>
      </w:r>
      <w:proofErr w:type="spellStart"/>
      <w:r w:rsidR="00500C40">
        <w:rPr>
          <w:rFonts w:ascii="Arial" w:hAnsi="Arial" w:cs="Arial"/>
          <w:sz w:val="24"/>
          <w:szCs w:val="24"/>
        </w:rPr>
        <w:t>Biológicas</w:t>
      </w:r>
      <w:proofErr w:type="spellEnd"/>
      <w:r w:rsidR="00500C40">
        <w:rPr>
          <w:rFonts w:ascii="Arial" w:hAnsi="Arial" w:cs="Arial"/>
          <w:sz w:val="24"/>
          <w:szCs w:val="24"/>
        </w:rPr>
        <w:t xml:space="preserve"> ethics committee </w:t>
      </w:r>
      <w:r w:rsidR="00D876EF">
        <w:rPr>
          <w:rFonts w:ascii="Arial" w:hAnsi="Arial" w:cs="Arial"/>
          <w:sz w:val="24"/>
          <w:szCs w:val="24"/>
        </w:rPr>
        <w:t>(ENCB/CEI/026/2022, CONBIOÉTICA-09-CEI-002-20190327)</w:t>
      </w:r>
      <w:r w:rsidR="00840224">
        <w:rPr>
          <w:rFonts w:ascii="Arial" w:hAnsi="Arial" w:cs="Arial"/>
          <w:sz w:val="24"/>
          <w:szCs w:val="24"/>
        </w:rPr>
        <w:t xml:space="preserve">. </w:t>
      </w:r>
      <w:r w:rsidR="00126EF8">
        <w:rPr>
          <w:rFonts w:ascii="Arial" w:hAnsi="Arial" w:cs="Arial"/>
          <w:sz w:val="24"/>
          <w:szCs w:val="24"/>
        </w:rPr>
        <w:t>Permission for c</w:t>
      </w:r>
      <w:r w:rsidR="00840224">
        <w:rPr>
          <w:rFonts w:ascii="Arial" w:hAnsi="Arial" w:cs="Arial"/>
          <w:sz w:val="24"/>
          <w:szCs w:val="24"/>
        </w:rPr>
        <w:t>ollect</w:t>
      </w:r>
      <w:r w:rsidR="00126EF8">
        <w:rPr>
          <w:rFonts w:ascii="Arial" w:hAnsi="Arial" w:cs="Arial"/>
          <w:sz w:val="24"/>
          <w:szCs w:val="24"/>
        </w:rPr>
        <w:t>ion</w:t>
      </w:r>
      <w:r w:rsidR="00840224">
        <w:rPr>
          <w:rFonts w:ascii="Arial" w:hAnsi="Arial" w:cs="Arial"/>
          <w:sz w:val="24"/>
          <w:szCs w:val="24"/>
        </w:rPr>
        <w:t xml:space="preserve">, transportation and maintenance in captivity of organisms was granted by Mexican </w:t>
      </w:r>
      <w:proofErr w:type="spellStart"/>
      <w:r w:rsidR="00840224">
        <w:rPr>
          <w:rFonts w:ascii="Arial" w:hAnsi="Arial" w:cs="Arial"/>
          <w:sz w:val="24"/>
          <w:szCs w:val="24"/>
        </w:rPr>
        <w:t>Secretaría</w:t>
      </w:r>
      <w:proofErr w:type="spellEnd"/>
      <w:r w:rsidR="00840224">
        <w:rPr>
          <w:rFonts w:ascii="Arial" w:hAnsi="Arial" w:cs="Arial"/>
          <w:sz w:val="24"/>
          <w:szCs w:val="24"/>
        </w:rPr>
        <w:t xml:space="preserve"> de Medio </w:t>
      </w:r>
      <w:proofErr w:type="spellStart"/>
      <w:r w:rsidR="00840224">
        <w:rPr>
          <w:rFonts w:ascii="Arial" w:hAnsi="Arial" w:cs="Arial"/>
          <w:sz w:val="24"/>
          <w:szCs w:val="24"/>
        </w:rPr>
        <w:t>Ambiente</w:t>
      </w:r>
      <w:proofErr w:type="spellEnd"/>
      <w:r w:rsidR="00840224">
        <w:rPr>
          <w:rFonts w:ascii="Arial" w:hAnsi="Arial" w:cs="Arial"/>
          <w:sz w:val="24"/>
          <w:szCs w:val="24"/>
        </w:rPr>
        <w:t xml:space="preserve"> y </w:t>
      </w:r>
      <w:proofErr w:type="spellStart"/>
      <w:r w:rsidR="00840224">
        <w:rPr>
          <w:rFonts w:ascii="Arial" w:hAnsi="Arial" w:cs="Arial"/>
          <w:sz w:val="24"/>
          <w:szCs w:val="24"/>
        </w:rPr>
        <w:t>Recursos</w:t>
      </w:r>
      <w:proofErr w:type="spellEnd"/>
      <w:r w:rsidR="00840224">
        <w:rPr>
          <w:rFonts w:ascii="Arial" w:hAnsi="Arial" w:cs="Arial"/>
          <w:sz w:val="24"/>
          <w:szCs w:val="24"/>
        </w:rPr>
        <w:t xml:space="preserve"> </w:t>
      </w:r>
      <w:proofErr w:type="spellStart"/>
      <w:r w:rsidR="00840224">
        <w:rPr>
          <w:rFonts w:ascii="Arial" w:hAnsi="Arial" w:cs="Arial"/>
          <w:sz w:val="24"/>
          <w:szCs w:val="24"/>
        </w:rPr>
        <w:t>Nautales</w:t>
      </w:r>
      <w:proofErr w:type="spellEnd"/>
      <w:r w:rsidR="00840224">
        <w:rPr>
          <w:rFonts w:ascii="Arial" w:hAnsi="Arial" w:cs="Arial"/>
          <w:sz w:val="24"/>
          <w:szCs w:val="24"/>
        </w:rPr>
        <w:t xml:space="preserve"> (SEMARNAT) permit</w:t>
      </w:r>
      <w:r w:rsidR="006D3067">
        <w:rPr>
          <w:rFonts w:ascii="Arial" w:hAnsi="Arial" w:cs="Arial"/>
          <w:sz w:val="24"/>
          <w:szCs w:val="24"/>
        </w:rPr>
        <w:t xml:space="preserve"> number: </w:t>
      </w:r>
      <w:r w:rsidR="00840224" w:rsidRPr="001B1726">
        <w:rPr>
          <w:rFonts w:ascii="Arial" w:hAnsi="Arial" w:cs="Arial"/>
          <w:sz w:val="24"/>
          <w:szCs w:val="24"/>
        </w:rPr>
        <w:t>SGPA/DGVS/09541/21</w:t>
      </w:r>
      <w:r w:rsidR="00840224">
        <w:rPr>
          <w:rFonts w:ascii="Arial" w:hAnsi="Arial" w:cs="Arial"/>
          <w:sz w:val="24"/>
          <w:szCs w:val="24"/>
        </w:rPr>
        <w:t>.</w:t>
      </w:r>
    </w:p>
    <w:p w14:paraId="4AE283A0" w14:textId="69C73103" w:rsidR="003F6420" w:rsidRDefault="003F6420">
      <w:pPr>
        <w:jc w:val="both"/>
        <w:rPr>
          <w:rFonts w:ascii="Arial" w:hAnsi="Arial" w:cs="Arial"/>
          <w:bCs/>
          <w:sz w:val="24"/>
          <w:szCs w:val="24"/>
        </w:rPr>
      </w:pPr>
    </w:p>
    <w:p w14:paraId="19B01D14" w14:textId="77777777" w:rsidR="0085157B" w:rsidRDefault="0085157B">
      <w:pPr>
        <w:jc w:val="both"/>
        <w:rPr>
          <w:rFonts w:ascii="Arial" w:hAnsi="Arial" w:cs="Arial"/>
          <w:bCs/>
          <w:sz w:val="24"/>
          <w:szCs w:val="24"/>
        </w:rPr>
      </w:pPr>
    </w:p>
    <w:p w14:paraId="30C24AEF" w14:textId="77777777" w:rsidR="003F6420" w:rsidRDefault="003F6420">
      <w:pPr>
        <w:jc w:val="both"/>
        <w:rPr>
          <w:rFonts w:ascii="Arial" w:hAnsi="Arial" w:cs="Arial"/>
          <w:bCs/>
          <w:sz w:val="24"/>
          <w:szCs w:val="24"/>
        </w:rPr>
      </w:pPr>
    </w:p>
    <w:p w14:paraId="1FB4DBAE" w14:textId="77777777" w:rsidR="003F6420" w:rsidRDefault="003F6420">
      <w:pPr>
        <w:jc w:val="both"/>
        <w:rPr>
          <w:rFonts w:ascii="Arial" w:hAnsi="Arial" w:cs="Arial"/>
          <w:bCs/>
          <w:sz w:val="24"/>
          <w:szCs w:val="24"/>
        </w:rPr>
      </w:pPr>
    </w:p>
    <w:p w14:paraId="0B893902" w14:textId="77777777" w:rsidR="003F6420" w:rsidRDefault="003F6420">
      <w:pPr>
        <w:jc w:val="both"/>
        <w:rPr>
          <w:rFonts w:ascii="Arial" w:hAnsi="Arial" w:cs="Arial"/>
          <w:bCs/>
          <w:sz w:val="24"/>
          <w:szCs w:val="24"/>
        </w:rPr>
      </w:pPr>
    </w:p>
    <w:p w14:paraId="40027030" w14:textId="77777777" w:rsidR="003F6420" w:rsidRDefault="003F6420">
      <w:pPr>
        <w:jc w:val="both"/>
        <w:rPr>
          <w:rFonts w:ascii="Arial" w:hAnsi="Arial" w:cs="Arial"/>
          <w:bCs/>
          <w:sz w:val="24"/>
          <w:szCs w:val="24"/>
        </w:rPr>
      </w:pPr>
    </w:p>
    <w:p w14:paraId="067C486C" w14:textId="77777777" w:rsidR="003F6420" w:rsidRDefault="003F6420">
      <w:pPr>
        <w:jc w:val="both"/>
        <w:rPr>
          <w:rFonts w:ascii="Arial" w:hAnsi="Arial" w:cs="Arial"/>
          <w:bCs/>
          <w:sz w:val="24"/>
          <w:szCs w:val="24"/>
        </w:rPr>
      </w:pPr>
    </w:p>
    <w:p w14:paraId="2B2CC2A7" w14:textId="77777777" w:rsidR="008F44DE" w:rsidRDefault="008F44DE">
      <w:pPr>
        <w:jc w:val="both"/>
        <w:rPr>
          <w:rFonts w:ascii="Arial" w:hAnsi="Arial" w:cs="Arial"/>
          <w:bCs/>
          <w:sz w:val="24"/>
          <w:szCs w:val="24"/>
        </w:rPr>
      </w:pPr>
    </w:p>
    <w:p w14:paraId="6AF4C5AF" w14:textId="77777777" w:rsidR="008F44DE" w:rsidRDefault="008F44DE">
      <w:pPr>
        <w:jc w:val="both"/>
        <w:rPr>
          <w:rFonts w:ascii="Arial" w:hAnsi="Arial" w:cs="Arial"/>
          <w:bCs/>
          <w:sz w:val="24"/>
          <w:szCs w:val="24"/>
        </w:rPr>
      </w:pPr>
    </w:p>
    <w:p w14:paraId="09AA1461" w14:textId="77777777" w:rsidR="008F44DE" w:rsidRDefault="008F44DE">
      <w:pPr>
        <w:jc w:val="both"/>
        <w:rPr>
          <w:rFonts w:ascii="Arial" w:hAnsi="Arial" w:cs="Arial"/>
          <w:bCs/>
          <w:sz w:val="24"/>
          <w:szCs w:val="24"/>
        </w:rPr>
      </w:pPr>
    </w:p>
    <w:p w14:paraId="048C89DB" w14:textId="77777777" w:rsidR="008F44DE" w:rsidRDefault="008F44DE">
      <w:pPr>
        <w:jc w:val="both"/>
        <w:rPr>
          <w:rFonts w:ascii="Arial" w:hAnsi="Arial" w:cs="Arial"/>
          <w:bCs/>
          <w:sz w:val="24"/>
          <w:szCs w:val="24"/>
        </w:rPr>
      </w:pPr>
    </w:p>
    <w:p w14:paraId="6B3C5F56" w14:textId="77777777" w:rsidR="008F44DE" w:rsidRDefault="008F44DE">
      <w:pPr>
        <w:jc w:val="both"/>
        <w:rPr>
          <w:rFonts w:ascii="Arial" w:hAnsi="Arial" w:cs="Arial"/>
          <w:bCs/>
          <w:sz w:val="24"/>
          <w:szCs w:val="24"/>
        </w:rPr>
      </w:pPr>
    </w:p>
    <w:p w14:paraId="2AE4C503" w14:textId="77777777" w:rsidR="003F6420" w:rsidRDefault="003F6420">
      <w:pPr>
        <w:jc w:val="both"/>
        <w:rPr>
          <w:rFonts w:ascii="Arial" w:hAnsi="Arial" w:cs="Arial"/>
          <w:bCs/>
          <w:sz w:val="24"/>
          <w:szCs w:val="24"/>
        </w:rPr>
      </w:pPr>
    </w:p>
    <w:p w14:paraId="11FF90CB" w14:textId="33CBC22B" w:rsidR="009D4DCF" w:rsidRPr="00C63164" w:rsidRDefault="009D4DCF">
      <w:pPr>
        <w:jc w:val="both"/>
        <w:rPr>
          <w:rFonts w:ascii="Arial" w:hAnsi="Arial" w:cs="Arial"/>
          <w:bCs/>
          <w:sz w:val="24"/>
          <w:szCs w:val="24"/>
        </w:rPr>
      </w:pPr>
      <w:r w:rsidRPr="00C63164">
        <w:rPr>
          <w:rFonts w:ascii="Arial" w:hAnsi="Arial" w:cs="Arial"/>
          <w:bCs/>
          <w:sz w:val="24"/>
          <w:szCs w:val="24"/>
        </w:rPr>
        <w:lastRenderedPageBreak/>
        <w:t>FIGURES</w:t>
      </w:r>
    </w:p>
    <w:p w14:paraId="211ABAD1" w14:textId="29C41227" w:rsidR="009D4DCF" w:rsidRDefault="009D4DCF">
      <w:pPr>
        <w:jc w:val="both"/>
        <w:rPr>
          <w:rFonts w:ascii="Arial" w:hAnsi="Arial" w:cs="Arial"/>
          <w:b/>
          <w:sz w:val="24"/>
          <w:szCs w:val="24"/>
        </w:rPr>
      </w:pPr>
      <w:r>
        <w:rPr>
          <w:rFonts w:ascii="Arial" w:hAnsi="Arial" w:cs="Arial"/>
          <w:b/>
          <w:noProof/>
          <w:sz w:val="24"/>
          <w:szCs w:val="24"/>
          <w:lang w:val="es-ES" w:eastAsia="es-ES"/>
        </w:rPr>
        <w:drawing>
          <wp:inline distT="0" distB="0" distL="0" distR="0" wp14:anchorId="2FC96C2C" wp14:editId="2D560042">
            <wp:extent cx="3713749" cy="4785687"/>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3749" cy="4785687"/>
                    </a:xfrm>
                    <a:prstGeom prst="rect">
                      <a:avLst/>
                    </a:prstGeom>
                  </pic:spPr>
                </pic:pic>
              </a:graphicData>
            </a:graphic>
          </wp:inline>
        </w:drawing>
      </w:r>
    </w:p>
    <w:p w14:paraId="7E26BC17" w14:textId="4A903149" w:rsidR="00175FF9" w:rsidRPr="00566DB4" w:rsidRDefault="00175FF9" w:rsidP="00175FF9">
      <w:pPr>
        <w:jc w:val="both"/>
        <w:rPr>
          <w:rFonts w:ascii="Arial" w:hAnsi="Arial" w:cs="Arial"/>
          <w:bCs/>
          <w:sz w:val="24"/>
          <w:szCs w:val="24"/>
        </w:rPr>
      </w:pPr>
      <w:r w:rsidRPr="00566DB4">
        <w:rPr>
          <w:rFonts w:ascii="Arial" w:hAnsi="Arial" w:cs="Arial"/>
          <w:bCs/>
          <w:sz w:val="24"/>
          <w:szCs w:val="24"/>
        </w:rPr>
        <w:t xml:space="preserve">Figure 1. </w:t>
      </w:r>
      <w:r>
        <w:rPr>
          <w:rFonts w:ascii="Arial" w:hAnsi="Arial" w:cs="Arial"/>
          <w:bCs/>
          <w:sz w:val="24"/>
          <w:szCs w:val="24"/>
        </w:rPr>
        <w:t>A</w:t>
      </w:r>
      <w:r w:rsidRPr="00566DB4">
        <w:rPr>
          <w:rFonts w:ascii="Arial" w:hAnsi="Arial" w:cs="Arial"/>
          <w:bCs/>
          <w:sz w:val="24"/>
          <w:szCs w:val="24"/>
        </w:rPr>
        <w:t>) Testing chamber for larvae response to visual cues.</w:t>
      </w:r>
      <w:r>
        <w:rPr>
          <w:rFonts w:ascii="Arial" w:hAnsi="Arial" w:cs="Arial"/>
          <w:bCs/>
          <w:sz w:val="24"/>
          <w:szCs w:val="24"/>
        </w:rPr>
        <w:t xml:space="preserve"> One </w:t>
      </w:r>
      <w:r w:rsidR="003D5094">
        <w:rPr>
          <w:rFonts w:ascii="Arial" w:hAnsi="Arial" w:cs="Arial"/>
          <w:bCs/>
          <w:sz w:val="24"/>
          <w:szCs w:val="24"/>
        </w:rPr>
        <w:t xml:space="preserve">tank </w:t>
      </w:r>
      <w:r>
        <w:rPr>
          <w:rFonts w:ascii="Arial" w:hAnsi="Arial" w:cs="Arial"/>
          <w:bCs/>
          <w:sz w:val="24"/>
          <w:szCs w:val="24"/>
        </w:rPr>
        <w:t>for treatment (fish present) and one for control (fish absent). B</w:t>
      </w:r>
      <w:r w:rsidRPr="00566DB4">
        <w:rPr>
          <w:rFonts w:ascii="Arial" w:hAnsi="Arial" w:cs="Arial"/>
          <w:bCs/>
          <w:sz w:val="24"/>
          <w:szCs w:val="24"/>
        </w:rPr>
        <w:t>) Gravitational flow system</w:t>
      </w:r>
      <w:r>
        <w:rPr>
          <w:rFonts w:ascii="Arial" w:hAnsi="Arial" w:cs="Arial"/>
          <w:bCs/>
          <w:sz w:val="24"/>
          <w:szCs w:val="24"/>
        </w:rPr>
        <w:t xml:space="preserve"> (GFS)</w:t>
      </w:r>
      <w:r w:rsidRPr="00566DB4">
        <w:rPr>
          <w:rFonts w:ascii="Arial" w:hAnsi="Arial" w:cs="Arial"/>
          <w:bCs/>
          <w:sz w:val="24"/>
          <w:szCs w:val="24"/>
        </w:rPr>
        <w:t xml:space="preserve"> for chemical cues testing</w:t>
      </w:r>
      <w:r>
        <w:rPr>
          <w:rFonts w:ascii="Arial" w:hAnsi="Arial" w:cs="Arial"/>
          <w:bCs/>
          <w:sz w:val="24"/>
          <w:szCs w:val="24"/>
        </w:rPr>
        <w:t xml:space="preserve">: a) Test chamber where fish is placed in treatment and absent in control b) section for water flow balance c) chamber to evaluate tadpole response in presence or absence of fish d) section of GFS which contains a water pump to recirculate water. </w:t>
      </w:r>
      <w:r w:rsidRPr="00566DB4">
        <w:rPr>
          <w:rFonts w:ascii="Arial" w:hAnsi="Arial" w:cs="Arial"/>
          <w:bCs/>
          <w:sz w:val="24"/>
          <w:szCs w:val="24"/>
        </w:rPr>
        <w:t xml:space="preserve"> </w:t>
      </w:r>
    </w:p>
    <w:p w14:paraId="2D3D4E14" w14:textId="7043E245" w:rsidR="00743F18" w:rsidRDefault="00743F18">
      <w:pPr>
        <w:jc w:val="both"/>
        <w:rPr>
          <w:rFonts w:ascii="Arial" w:hAnsi="Arial" w:cs="Arial"/>
          <w:b/>
          <w:sz w:val="24"/>
          <w:szCs w:val="24"/>
        </w:rPr>
      </w:pPr>
      <w:r>
        <w:rPr>
          <w:rFonts w:ascii="Arial" w:hAnsi="Arial" w:cs="Arial"/>
          <w:b/>
          <w:noProof/>
          <w:sz w:val="24"/>
          <w:szCs w:val="24"/>
          <w:lang w:val="es-ES" w:eastAsia="es-ES"/>
        </w:rPr>
        <w:lastRenderedPageBreak/>
        <w:drawing>
          <wp:inline distT="0" distB="0" distL="0" distR="0" wp14:anchorId="774C559E" wp14:editId="0C877CEC">
            <wp:extent cx="5506513" cy="3746651"/>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6513" cy="3746651"/>
                    </a:xfrm>
                    <a:prstGeom prst="rect">
                      <a:avLst/>
                    </a:prstGeom>
                  </pic:spPr>
                </pic:pic>
              </a:graphicData>
            </a:graphic>
          </wp:inline>
        </w:drawing>
      </w:r>
    </w:p>
    <w:p w14:paraId="1B9D1C29" w14:textId="77777777" w:rsidR="00C63164" w:rsidRDefault="00C63164" w:rsidP="00EC68A9">
      <w:pPr>
        <w:jc w:val="both"/>
        <w:rPr>
          <w:rFonts w:ascii="Arial" w:hAnsi="Arial" w:cs="Arial"/>
          <w:bCs/>
          <w:sz w:val="24"/>
          <w:szCs w:val="24"/>
        </w:rPr>
      </w:pPr>
    </w:p>
    <w:p w14:paraId="45BC40C1" w14:textId="692777B9" w:rsidR="00EC68A9" w:rsidRPr="00566DB4" w:rsidRDefault="00EC68A9" w:rsidP="00EC68A9">
      <w:pPr>
        <w:jc w:val="both"/>
        <w:rPr>
          <w:rFonts w:ascii="Arial" w:hAnsi="Arial" w:cs="Arial"/>
          <w:bCs/>
          <w:sz w:val="24"/>
          <w:szCs w:val="24"/>
        </w:rPr>
      </w:pPr>
      <w:r w:rsidRPr="00566DB4">
        <w:rPr>
          <w:rFonts w:ascii="Arial" w:hAnsi="Arial" w:cs="Arial"/>
          <w:bCs/>
          <w:sz w:val="24"/>
          <w:szCs w:val="24"/>
        </w:rPr>
        <w:t xml:space="preserve">Figure 2. A) </w:t>
      </w:r>
      <w:r w:rsidR="00FB0EDA">
        <w:rPr>
          <w:rFonts w:ascii="Arial" w:hAnsi="Arial" w:cs="Arial"/>
          <w:bCs/>
          <w:sz w:val="24"/>
          <w:szCs w:val="24"/>
        </w:rPr>
        <w:t>Location</w:t>
      </w:r>
      <w:r w:rsidR="00104E3D" w:rsidRPr="00566DB4">
        <w:rPr>
          <w:rFonts w:ascii="Arial" w:hAnsi="Arial" w:cs="Arial"/>
          <w:bCs/>
          <w:sz w:val="24"/>
          <w:szCs w:val="24"/>
        </w:rPr>
        <w:t xml:space="preserve"> of larvae in </w:t>
      </w:r>
      <w:r w:rsidR="00FB0EDA">
        <w:rPr>
          <w:rFonts w:ascii="Arial" w:hAnsi="Arial" w:cs="Arial"/>
          <w:bCs/>
          <w:sz w:val="24"/>
          <w:szCs w:val="24"/>
        </w:rPr>
        <w:t xml:space="preserve">the </w:t>
      </w:r>
      <w:r w:rsidR="00104E3D" w:rsidRPr="00566DB4">
        <w:rPr>
          <w:rFonts w:ascii="Arial" w:hAnsi="Arial" w:cs="Arial"/>
          <w:bCs/>
          <w:sz w:val="24"/>
          <w:szCs w:val="24"/>
        </w:rPr>
        <w:t xml:space="preserve">presence </w:t>
      </w:r>
      <w:r w:rsidR="00FB0EDA">
        <w:rPr>
          <w:rFonts w:ascii="Arial" w:hAnsi="Arial" w:cs="Arial"/>
          <w:bCs/>
          <w:sz w:val="24"/>
          <w:szCs w:val="24"/>
        </w:rPr>
        <w:t xml:space="preserve">or absence </w:t>
      </w:r>
      <w:r w:rsidR="00104E3D" w:rsidRPr="00566DB4">
        <w:rPr>
          <w:rFonts w:ascii="Arial" w:hAnsi="Arial" w:cs="Arial"/>
          <w:bCs/>
          <w:sz w:val="24"/>
          <w:szCs w:val="24"/>
        </w:rPr>
        <w:t xml:space="preserve">of </w:t>
      </w:r>
      <w:r w:rsidR="00FB0EDA">
        <w:rPr>
          <w:rFonts w:ascii="Arial" w:hAnsi="Arial" w:cs="Arial"/>
          <w:bCs/>
          <w:sz w:val="24"/>
          <w:szCs w:val="24"/>
        </w:rPr>
        <w:t>trout</w:t>
      </w:r>
      <w:r w:rsidR="00104E3D" w:rsidRPr="00566DB4">
        <w:rPr>
          <w:rFonts w:ascii="Arial" w:hAnsi="Arial" w:cs="Arial"/>
          <w:bCs/>
          <w:sz w:val="24"/>
          <w:szCs w:val="24"/>
        </w:rPr>
        <w:t xml:space="preserve"> visual cue.</w:t>
      </w:r>
      <w:r w:rsidRPr="00566DB4">
        <w:rPr>
          <w:rFonts w:ascii="Arial" w:hAnsi="Arial" w:cs="Arial"/>
          <w:bCs/>
          <w:sz w:val="24"/>
          <w:szCs w:val="24"/>
        </w:rPr>
        <w:t xml:space="preserve"> B)</w:t>
      </w:r>
      <w:r w:rsidR="00104E3D">
        <w:rPr>
          <w:rFonts w:ascii="Arial" w:hAnsi="Arial" w:cs="Arial"/>
          <w:bCs/>
          <w:sz w:val="24"/>
          <w:szCs w:val="24"/>
        </w:rPr>
        <w:t xml:space="preserve"> </w:t>
      </w:r>
      <w:r w:rsidR="00FB0EDA">
        <w:rPr>
          <w:rFonts w:ascii="Arial" w:hAnsi="Arial" w:cs="Arial"/>
          <w:bCs/>
          <w:sz w:val="24"/>
          <w:szCs w:val="24"/>
        </w:rPr>
        <w:t>Refuge use by larvae</w:t>
      </w:r>
      <w:r w:rsidR="00FB0EDA" w:rsidRPr="00566DB4">
        <w:rPr>
          <w:rFonts w:ascii="Arial" w:hAnsi="Arial" w:cs="Arial"/>
          <w:bCs/>
          <w:sz w:val="24"/>
          <w:szCs w:val="24"/>
        </w:rPr>
        <w:t xml:space="preserve"> </w:t>
      </w:r>
      <w:r w:rsidR="00104E3D" w:rsidRPr="00566DB4">
        <w:rPr>
          <w:rFonts w:ascii="Arial" w:hAnsi="Arial" w:cs="Arial"/>
          <w:bCs/>
          <w:sz w:val="24"/>
          <w:szCs w:val="24"/>
        </w:rPr>
        <w:t xml:space="preserve">in </w:t>
      </w:r>
      <w:r w:rsidR="00FB0EDA">
        <w:rPr>
          <w:rFonts w:ascii="Arial" w:hAnsi="Arial" w:cs="Arial"/>
          <w:bCs/>
          <w:sz w:val="24"/>
          <w:szCs w:val="24"/>
        </w:rPr>
        <w:t xml:space="preserve">the </w:t>
      </w:r>
      <w:r w:rsidR="00104E3D" w:rsidRPr="00566DB4">
        <w:rPr>
          <w:rFonts w:ascii="Arial" w:hAnsi="Arial" w:cs="Arial"/>
          <w:bCs/>
          <w:sz w:val="24"/>
          <w:szCs w:val="24"/>
        </w:rPr>
        <w:t xml:space="preserve">presence </w:t>
      </w:r>
      <w:r w:rsidR="00FB0EDA">
        <w:rPr>
          <w:rFonts w:ascii="Arial" w:hAnsi="Arial" w:cs="Arial"/>
          <w:bCs/>
          <w:sz w:val="24"/>
          <w:szCs w:val="24"/>
        </w:rPr>
        <w:t xml:space="preserve">of absence </w:t>
      </w:r>
      <w:r w:rsidR="00104E3D" w:rsidRPr="00566DB4">
        <w:rPr>
          <w:rFonts w:ascii="Arial" w:hAnsi="Arial" w:cs="Arial"/>
          <w:bCs/>
          <w:sz w:val="24"/>
          <w:szCs w:val="24"/>
        </w:rPr>
        <w:t xml:space="preserve">of </w:t>
      </w:r>
      <w:r w:rsidR="00FB0EDA">
        <w:rPr>
          <w:rFonts w:ascii="Arial" w:hAnsi="Arial" w:cs="Arial"/>
          <w:bCs/>
          <w:sz w:val="24"/>
          <w:szCs w:val="24"/>
        </w:rPr>
        <w:t>trout</w:t>
      </w:r>
      <w:r w:rsidR="00FB0EDA" w:rsidRPr="00566DB4">
        <w:rPr>
          <w:rFonts w:ascii="Arial" w:hAnsi="Arial" w:cs="Arial"/>
          <w:bCs/>
          <w:sz w:val="24"/>
          <w:szCs w:val="24"/>
        </w:rPr>
        <w:t xml:space="preserve"> </w:t>
      </w:r>
      <w:r w:rsidR="00104E3D" w:rsidRPr="00566DB4">
        <w:rPr>
          <w:rFonts w:ascii="Arial" w:hAnsi="Arial" w:cs="Arial"/>
          <w:bCs/>
          <w:sz w:val="24"/>
          <w:szCs w:val="24"/>
        </w:rPr>
        <w:t>chemical cue</w:t>
      </w:r>
      <w:r w:rsidR="00FB0EDA">
        <w:rPr>
          <w:rFonts w:ascii="Arial" w:hAnsi="Arial" w:cs="Arial"/>
          <w:bCs/>
          <w:sz w:val="24"/>
          <w:szCs w:val="24"/>
        </w:rPr>
        <w:t>s</w:t>
      </w:r>
      <w:r w:rsidR="00104E3D" w:rsidRPr="00566DB4">
        <w:rPr>
          <w:rFonts w:ascii="Arial" w:hAnsi="Arial" w:cs="Arial"/>
          <w:bCs/>
          <w:sz w:val="24"/>
          <w:szCs w:val="24"/>
        </w:rPr>
        <w:t>.</w:t>
      </w:r>
      <w:r w:rsidRPr="00566DB4">
        <w:rPr>
          <w:rFonts w:ascii="Arial" w:hAnsi="Arial" w:cs="Arial"/>
          <w:bCs/>
          <w:sz w:val="24"/>
          <w:szCs w:val="24"/>
        </w:rPr>
        <w:t xml:space="preserve"> C) </w:t>
      </w:r>
      <w:r w:rsidR="00FB0EDA">
        <w:rPr>
          <w:rFonts w:ascii="Arial" w:hAnsi="Arial" w:cs="Arial"/>
          <w:bCs/>
          <w:sz w:val="24"/>
          <w:szCs w:val="24"/>
        </w:rPr>
        <w:t>Effect of density treatment on t</w:t>
      </w:r>
      <w:r w:rsidRPr="00566DB4">
        <w:rPr>
          <w:rFonts w:ascii="Arial" w:hAnsi="Arial" w:cs="Arial"/>
          <w:bCs/>
          <w:sz w:val="24"/>
          <w:szCs w:val="24"/>
        </w:rPr>
        <w:t>adpole survival according to density treatme</w:t>
      </w:r>
      <w:r w:rsidR="00FB0EDA">
        <w:rPr>
          <w:rFonts w:ascii="Arial" w:hAnsi="Arial" w:cs="Arial"/>
          <w:bCs/>
          <w:sz w:val="24"/>
          <w:szCs w:val="24"/>
        </w:rPr>
        <w:t>n</w:t>
      </w:r>
      <w:r w:rsidRPr="00566DB4">
        <w:rPr>
          <w:rFonts w:ascii="Arial" w:hAnsi="Arial" w:cs="Arial"/>
          <w:bCs/>
          <w:sz w:val="24"/>
          <w:szCs w:val="24"/>
        </w:rPr>
        <w:t xml:space="preserve">ts. D) </w:t>
      </w:r>
      <w:r w:rsidR="00303F98" w:rsidRPr="00566DB4">
        <w:rPr>
          <w:rFonts w:ascii="Arial" w:hAnsi="Arial" w:cs="Arial"/>
          <w:bCs/>
          <w:sz w:val="24"/>
          <w:szCs w:val="24"/>
        </w:rPr>
        <w:t>Tadpole survival on prolonged exposure to a chemical cues emitted by a trout.</w:t>
      </w:r>
    </w:p>
    <w:p w14:paraId="075EBFF5" w14:textId="754E172D" w:rsidR="009D4DCF" w:rsidRDefault="009D4DCF">
      <w:pPr>
        <w:jc w:val="both"/>
        <w:rPr>
          <w:rFonts w:ascii="Arial" w:hAnsi="Arial" w:cs="Arial"/>
          <w:b/>
          <w:sz w:val="24"/>
          <w:szCs w:val="24"/>
        </w:rPr>
      </w:pPr>
    </w:p>
    <w:p w14:paraId="4FDC01B9" w14:textId="463AF118" w:rsidR="00C63164" w:rsidRDefault="00C63164">
      <w:pPr>
        <w:jc w:val="both"/>
        <w:rPr>
          <w:rFonts w:ascii="Arial" w:hAnsi="Arial" w:cs="Arial"/>
          <w:b/>
          <w:sz w:val="24"/>
          <w:szCs w:val="24"/>
        </w:rPr>
      </w:pPr>
    </w:p>
    <w:p w14:paraId="5E400C38" w14:textId="5A21ACC4" w:rsidR="00C63164" w:rsidRDefault="00C63164">
      <w:pPr>
        <w:jc w:val="both"/>
        <w:rPr>
          <w:rFonts w:ascii="Arial" w:hAnsi="Arial" w:cs="Arial"/>
          <w:b/>
          <w:sz w:val="24"/>
          <w:szCs w:val="24"/>
        </w:rPr>
      </w:pPr>
    </w:p>
    <w:p w14:paraId="58EDAEAC" w14:textId="3152E3A9" w:rsidR="00C63164" w:rsidRDefault="00C63164">
      <w:pPr>
        <w:jc w:val="both"/>
        <w:rPr>
          <w:rFonts w:ascii="Arial" w:hAnsi="Arial" w:cs="Arial"/>
          <w:b/>
          <w:sz w:val="24"/>
          <w:szCs w:val="24"/>
        </w:rPr>
      </w:pPr>
    </w:p>
    <w:p w14:paraId="53F4A8CE" w14:textId="6BFCBB94" w:rsidR="00C63164" w:rsidRDefault="00C63164">
      <w:pPr>
        <w:jc w:val="both"/>
        <w:rPr>
          <w:rFonts w:ascii="Arial" w:hAnsi="Arial" w:cs="Arial"/>
          <w:b/>
          <w:sz w:val="24"/>
          <w:szCs w:val="24"/>
        </w:rPr>
      </w:pPr>
    </w:p>
    <w:p w14:paraId="59B50750" w14:textId="10E66D4B" w:rsidR="00C63164" w:rsidRDefault="00C63164">
      <w:pPr>
        <w:jc w:val="both"/>
        <w:rPr>
          <w:rFonts w:ascii="Arial" w:hAnsi="Arial" w:cs="Arial"/>
          <w:b/>
          <w:sz w:val="24"/>
          <w:szCs w:val="24"/>
        </w:rPr>
      </w:pPr>
    </w:p>
    <w:p w14:paraId="5F7C0209" w14:textId="2566D251" w:rsidR="00C63164" w:rsidRDefault="00C63164">
      <w:pPr>
        <w:jc w:val="both"/>
        <w:rPr>
          <w:rFonts w:ascii="Arial" w:hAnsi="Arial" w:cs="Arial"/>
          <w:b/>
          <w:sz w:val="24"/>
          <w:szCs w:val="24"/>
        </w:rPr>
      </w:pPr>
    </w:p>
    <w:p w14:paraId="749F392D" w14:textId="1B6165B1" w:rsidR="003F6420" w:rsidRDefault="003F6420">
      <w:pPr>
        <w:jc w:val="both"/>
        <w:rPr>
          <w:rFonts w:ascii="Arial" w:hAnsi="Arial" w:cs="Arial"/>
          <w:b/>
          <w:sz w:val="24"/>
          <w:szCs w:val="24"/>
        </w:rPr>
      </w:pPr>
    </w:p>
    <w:p w14:paraId="0286F1F9" w14:textId="77777777" w:rsidR="003F6420" w:rsidRDefault="003F6420">
      <w:pPr>
        <w:jc w:val="both"/>
        <w:rPr>
          <w:rFonts w:ascii="Arial" w:hAnsi="Arial" w:cs="Arial"/>
          <w:b/>
          <w:sz w:val="24"/>
          <w:szCs w:val="24"/>
        </w:rPr>
      </w:pPr>
    </w:p>
    <w:p w14:paraId="40596384" w14:textId="77777777" w:rsidR="00005A96" w:rsidRDefault="00005A96">
      <w:pPr>
        <w:jc w:val="both"/>
        <w:rPr>
          <w:rFonts w:ascii="Arial" w:hAnsi="Arial" w:cs="Arial"/>
          <w:b/>
          <w:sz w:val="24"/>
          <w:szCs w:val="24"/>
        </w:rPr>
      </w:pPr>
    </w:p>
    <w:p w14:paraId="7BBF8EAF" w14:textId="3CA78DD1" w:rsidR="00EC68A9" w:rsidRDefault="00EC68A9">
      <w:pPr>
        <w:jc w:val="both"/>
        <w:rPr>
          <w:rFonts w:ascii="Arial" w:hAnsi="Arial" w:cs="Arial"/>
          <w:b/>
          <w:sz w:val="24"/>
          <w:szCs w:val="24"/>
        </w:rPr>
      </w:pPr>
    </w:p>
    <w:p w14:paraId="02F864FE" w14:textId="0D097F89" w:rsidR="00F34A4E" w:rsidRPr="00F34A4E" w:rsidRDefault="00F34A4E">
      <w:pPr>
        <w:jc w:val="both"/>
        <w:rPr>
          <w:rFonts w:ascii="Arial" w:hAnsi="Arial" w:cs="Arial"/>
          <w:bCs/>
          <w:sz w:val="24"/>
          <w:szCs w:val="24"/>
        </w:rPr>
      </w:pPr>
      <w:r>
        <w:rPr>
          <w:rFonts w:ascii="Arial" w:hAnsi="Arial" w:cs="Arial"/>
          <w:bCs/>
          <w:sz w:val="24"/>
          <w:szCs w:val="24"/>
        </w:rPr>
        <w:lastRenderedPageBreak/>
        <w:t xml:space="preserve">Table 1. </w:t>
      </w:r>
      <w:r w:rsidR="00E1519B">
        <w:rPr>
          <w:rFonts w:ascii="Arial" w:hAnsi="Arial" w:cs="Arial"/>
          <w:bCs/>
          <w:sz w:val="24"/>
          <w:szCs w:val="24"/>
        </w:rPr>
        <w:t>Results of statistical m</w:t>
      </w:r>
      <w:r w:rsidR="00005A96">
        <w:rPr>
          <w:rFonts w:ascii="Arial" w:hAnsi="Arial" w:cs="Arial"/>
          <w:bCs/>
          <w:sz w:val="24"/>
          <w:szCs w:val="24"/>
        </w:rPr>
        <w:t>odels used in the three experiments.</w:t>
      </w:r>
      <w:r w:rsidR="0009371F">
        <w:rPr>
          <w:rFonts w:ascii="Arial" w:hAnsi="Arial" w:cs="Arial"/>
          <w:bCs/>
          <w:sz w:val="24"/>
          <w:szCs w:val="24"/>
        </w:rPr>
        <w:t xml:space="preserve"> </w:t>
      </w:r>
    </w:p>
    <w:tbl>
      <w:tblPr>
        <w:tblStyle w:val="Tablaconcuadrcula"/>
        <w:tblW w:w="11397" w:type="dxa"/>
        <w:jc w:val="center"/>
        <w:tblBorders>
          <w:left w:val="none" w:sz="0" w:space="0" w:color="auto"/>
          <w:right w:val="none" w:sz="0" w:space="0" w:color="auto"/>
        </w:tblBorders>
        <w:tblLayout w:type="fixed"/>
        <w:tblLook w:val="04A0" w:firstRow="1" w:lastRow="0" w:firstColumn="1" w:lastColumn="0" w:noHBand="0" w:noVBand="1"/>
      </w:tblPr>
      <w:tblGrid>
        <w:gridCol w:w="1834"/>
        <w:gridCol w:w="2403"/>
        <w:gridCol w:w="2404"/>
        <w:gridCol w:w="2139"/>
        <w:gridCol w:w="236"/>
        <w:gridCol w:w="56"/>
        <w:gridCol w:w="851"/>
        <w:gridCol w:w="425"/>
        <w:gridCol w:w="951"/>
        <w:gridCol w:w="7"/>
        <w:gridCol w:w="11"/>
        <w:gridCol w:w="80"/>
      </w:tblGrid>
      <w:tr w:rsidR="00F34A4E" w:rsidRPr="006027A2" w14:paraId="1B8EACA5" w14:textId="77777777" w:rsidTr="00771F08">
        <w:trPr>
          <w:gridAfter w:val="2"/>
          <w:wAfter w:w="91" w:type="dxa"/>
          <w:trHeight w:val="288"/>
          <w:jc w:val="center"/>
        </w:trPr>
        <w:tc>
          <w:tcPr>
            <w:tcW w:w="1834" w:type="dxa"/>
            <w:tcBorders>
              <w:bottom w:val="single" w:sz="4" w:space="0" w:color="auto"/>
              <w:right w:val="nil"/>
            </w:tcBorders>
            <w:noWrap/>
            <w:hideMark/>
          </w:tcPr>
          <w:p w14:paraId="556C0345" w14:textId="059E4D6F" w:rsidR="00F34A4E" w:rsidRPr="006027A2" w:rsidRDefault="00F34A4E" w:rsidP="000F0744">
            <w:pPr>
              <w:jc w:val="center"/>
              <w:rPr>
                <w:b/>
                <w:bCs/>
                <w:i/>
                <w:iCs/>
                <w:sz w:val="19"/>
                <w:szCs w:val="19"/>
              </w:rPr>
            </w:pPr>
            <w:proofErr w:type="spellStart"/>
            <w:r w:rsidRPr="006027A2">
              <w:rPr>
                <w:b/>
                <w:bCs/>
                <w:i/>
                <w:iCs/>
                <w:sz w:val="19"/>
                <w:szCs w:val="19"/>
              </w:rPr>
              <w:t>Experiment</w:t>
            </w:r>
            <w:proofErr w:type="spellEnd"/>
          </w:p>
        </w:tc>
        <w:tc>
          <w:tcPr>
            <w:tcW w:w="2403" w:type="dxa"/>
            <w:tcBorders>
              <w:left w:val="nil"/>
              <w:bottom w:val="single" w:sz="4" w:space="0" w:color="auto"/>
              <w:right w:val="nil"/>
            </w:tcBorders>
            <w:noWrap/>
            <w:hideMark/>
          </w:tcPr>
          <w:p w14:paraId="2BC645CF" w14:textId="03C4594B" w:rsidR="00F34A4E" w:rsidRPr="006027A2" w:rsidRDefault="00F00716" w:rsidP="000F0744">
            <w:pPr>
              <w:jc w:val="center"/>
              <w:rPr>
                <w:b/>
                <w:bCs/>
                <w:i/>
                <w:iCs/>
                <w:sz w:val="19"/>
                <w:szCs w:val="19"/>
              </w:rPr>
            </w:pPr>
            <w:r w:rsidRPr="00F00716">
              <w:rPr>
                <w:b/>
                <w:bCs/>
                <w:i/>
                <w:iCs/>
                <w:sz w:val="19"/>
                <w:szCs w:val="19"/>
              </w:rPr>
              <w:t>Dependent variable</w:t>
            </w:r>
          </w:p>
        </w:tc>
        <w:tc>
          <w:tcPr>
            <w:tcW w:w="2404" w:type="dxa"/>
            <w:tcBorders>
              <w:left w:val="nil"/>
              <w:bottom w:val="single" w:sz="4" w:space="0" w:color="auto"/>
              <w:right w:val="nil"/>
            </w:tcBorders>
            <w:noWrap/>
            <w:hideMark/>
          </w:tcPr>
          <w:p w14:paraId="7070E492" w14:textId="2890FF93" w:rsidR="00F34A4E" w:rsidRPr="006027A2" w:rsidRDefault="00F00716" w:rsidP="000F0744">
            <w:pPr>
              <w:jc w:val="center"/>
              <w:rPr>
                <w:b/>
                <w:bCs/>
                <w:i/>
                <w:iCs/>
                <w:sz w:val="19"/>
                <w:szCs w:val="19"/>
              </w:rPr>
            </w:pPr>
            <w:r>
              <w:rPr>
                <w:b/>
                <w:bCs/>
                <w:i/>
                <w:iCs/>
                <w:sz w:val="19"/>
                <w:szCs w:val="19"/>
              </w:rPr>
              <w:t>F</w:t>
            </w:r>
            <w:r w:rsidRPr="00F00716">
              <w:rPr>
                <w:b/>
                <w:bCs/>
                <w:i/>
                <w:iCs/>
                <w:sz w:val="19"/>
                <w:szCs w:val="19"/>
              </w:rPr>
              <w:t>ixed effect</w:t>
            </w:r>
          </w:p>
        </w:tc>
        <w:tc>
          <w:tcPr>
            <w:tcW w:w="2139" w:type="dxa"/>
            <w:tcBorders>
              <w:left w:val="nil"/>
              <w:bottom w:val="single" w:sz="4" w:space="0" w:color="auto"/>
              <w:right w:val="nil"/>
            </w:tcBorders>
            <w:noWrap/>
            <w:hideMark/>
          </w:tcPr>
          <w:p w14:paraId="35FDB518" w14:textId="44BB2A99" w:rsidR="00F34A4E" w:rsidRPr="006027A2" w:rsidRDefault="00F00716" w:rsidP="000F0744">
            <w:pPr>
              <w:jc w:val="center"/>
              <w:rPr>
                <w:b/>
                <w:bCs/>
                <w:i/>
                <w:iCs/>
                <w:sz w:val="19"/>
                <w:szCs w:val="19"/>
              </w:rPr>
            </w:pPr>
            <w:r>
              <w:rPr>
                <w:b/>
                <w:bCs/>
                <w:i/>
                <w:iCs/>
                <w:sz w:val="19"/>
                <w:szCs w:val="19"/>
              </w:rPr>
              <w:t>Random effect</w:t>
            </w:r>
          </w:p>
        </w:tc>
        <w:tc>
          <w:tcPr>
            <w:tcW w:w="2526" w:type="dxa"/>
            <w:gridSpan w:val="6"/>
            <w:tcBorders>
              <w:left w:val="nil"/>
              <w:bottom w:val="single" w:sz="4" w:space="0" w:color="auto"/>
            </w:tcBorders>
          </w:tcPr>
          <w:p w14:paraId="61191D87" w14:textId="77777777" w:rsidR="00F34A4E" w:rsidRPr="006027A2" w:rsidRDefault="00F34A4E" w:rsidP="000F0744">
            <w:pPr>
              <w:jc w:val="center"/>
              <w:rPr>
                <w:b/>
                <w:bCs/>
                <w:i/>
                <w:iCs/>
                <w:sz w:val="19"/>
                <w:szCs w:val="19"/>
              </w:rPr>
            </w:pPr>
            <w:r w:rsidRPr="006027A2">
              <w:rPr>
                <w:b/>
                <w:bCs/>
                <w:i/>
                <w:iCs/>
                <w:sz w:val="19"/>
                <w:szCs w:val="19"/>
              </w:rPr>
              <w:t>ANOVA</w:t>
            </w:r>
          </w:p>
        </w:tc>
      </w:tr>
      <w:tr w:rsidR="00CB19AC" w:rsidRPr="006027A2" w14:paraId="271080CE" w14:textId="77777777" w:rsidTr="00771F08">
        <w:trPr>
          <w:trHeight w:val="288"/>
          <w:jc w:val="center"/>
        </w:trPr>
        <w:tc>
          <w:tcPr>
            <w:tcW w:w="1834" w:type="dxa"/>
            <w:tcBorders>
              <w:top w:val="single" w:sz="4" w:space="0" w:color="auto"/>
              <w:bottom w:val="nil"/>
              <w:right w:val="nil"/>
            </w:tcBorders>
            <w:noWrap/>
          </w:tcPr>
          <w:p w14:paraId="487B2171" w14:textId="77777777" w:rsidR="00CB19AC" w:rsidRPr="006027A2" w:rsidRDefault="00CB19AC" w:rsidP="000F0744">
            <w:pPr>
              <w:jc w:val="center"/>
              <w:rPr>
                <w:sz w:val="19"/>
                <w:szCs w:val="19"/>
              </w:rPr>
            </w:pPr>
          </w:p>
        </w:tc>
        <w:tc>
          <w:tcPr>
            <w:tcW w:w="2403" w:type="dxa"/>
            <w:tcBorders>
              <w:left w:val="nil"/>
              <w:bottom w:val="nil"/>
              <w:right w:val="nil"/>
            </w:tcBorders>
            <w:noWrap/>
          </w:tcPr>
          <w:p w14:paraId="36BECEF5" w14:textId="77777777" w:rsidR="00CB19AC" w:rsidRPr="006027A2" w:rsidRDefault="00CB19AC" w:rsidP="000F0744">
            <w:pPr>
              <w:jc w:val="center"/>
              <w:rPr>
                <w:sz w:val="19"/>
                <w:szCs w:val="19"/>
              </w:rPr>
            </w:pPr>
          </w:p>
        </w:tc>
        <w:tc>
          <w:tcPr>
            <w:tcW w:w="2404" w:type="dxa"/>
            <w:tcBorders>
              <w:left w:val="nil"/>
              <w:bottom w:val="nil"/>
              <w:right w:val="nil"/>
            </w:tcBorders>
            <w:noWrap/>
          </w:tcPr>
          <w:p w14:paraId="51165DDA" w14:textId="77777777" w:rsidR="00CB19AC" w:rsidRPr="006027A2" w:rsidRDefault="00CB19AC" w:rsidP="000F0744">
            <w:pPr>
              <w:jc w:val="center"/>
              <w:rPr>
                <w:sz w:val="19"/>
                <w:szCs w:val="19"/>
              </w:rPr>
            </w:pPr>
          </w:p>
        </w:tc>
        <w:tc>
          <w:tcPr>
            <w:tcW w:w="2139" w:type="dxa"/>
            <w:tcBorders>
              <w:left w:val="nil"/>
              <w:bottom w:val="nil"/>
              <w:right w:val="nil"/>
            </w:tcBorders>
            <w:noWrap/>
          </w:tcPr>
          <w:p w14:paraId="621B4DA8" w14:textId="77777777" w:rsidR="00CB19AC" w:rsidRPr="006027A2" w:rsidRDefault="00CB19AC" w:rsidP="00F00716">
            <w:pPr>
              <w:jc w:val="center"/>
              <w:rPr>
                <w:sz w:val="19"/>
                <w:szCs w:val="19"/>
              </w:rPr>
            </w:pPr>
          </w:p>
        </w:tc>
        <w:tc>
          <w:tcPr>
            <w:tcW w:w="236" w:type="dxa"/>
            <w:tcBorders>
              <w:left w:val="nil"/>
              <w:bottom w:val="nil"/>
              <w:right w:val="nil"/>
            </w:tcBorders>
          </w:tcPr>
          <w:p w14:paraId="4C7F2196" w14:textId="77777777" w:rsidR="00CB19AC" w:rsidRPr="006027A2" w:rsidRDefault="00CB19AC" w:rsidP="000F0744">
            <w:pPr>
              <w:jc w:val="center"/>
              <w:rPr>
                <w:sz w:val="19"/>
                <w:szCs w:val="19"/>
              </w:rPr>
            </w:pPr>
          </w:p>
        </w:tc>
        <w:tc>
          <w:tcPr>
            <w:tcW w:w="907" w:type="dxa"/>
            <w:gridSpan w:val="2"/>
            <w:tcBorders>
              <w:top w:val="nil"/>
              <w:left w:val="nil"/>
              <w:bottom w:val="nil"/>
              <w:right w:val="nil"/>
            </w:tcBorders>
          </w:tcPr>
          <w:p w14:paraId="4065EEE5" w14:textId="77777777" w:rsidR="00CB19AC" w:rsidRPr="006027A2" w:rsidRDefault="00CB19AC" w:rsidP="00CB19AC">
            <w:pPr>
              <w:jc w:val="center"/>
              <w:rPr>
                <w:b/>
                <w:bCs/>
                <w:i/>
                <w:iCs/>
                <w:sz w:val="19"/>
                <w:szCs w:val="19"/>
              </w:rPr>
            </w:pPr>
            <w:r w:rsidRPr="006027A2">
              <w:rPr>
                <w:b/>
                <w:bCs/>
                <w:i/>
                <w:iCs/>
                <w:sz w:val="19"/>
                <w:szCs w:val="19"/>
              </w:rPr>
              <w:t>X</w:t>
            </w:r>
            <w:r w:rsidRPr="006027A2">
              <w:rPr>
                <w:b/>
                <w:bCs/>
                <w:i/>
                <w:iCs/>
                <w:sz w:val="19"/>
                <w:szCs w:val="19"/>
                <w:vertAlign w:val="superscript"/>
              </w:rPr>
              <w:t>2</w:t>
            </w:r>
          </w:p>
          <w:p w14:paraId="4438657D" w14:textId="77777777" w:rsidR="00CB19AC" w:rsidRPr="006027A2" w:rsidRDefault="00CB19AC" w:rsidP="000F0744">
            <w:pPr>
              <w:jc w:val="center"/>
              <w:rPr>
                <w:b/>
                <w:bCs/>
                <w:i/>
                <w:iCs/>
                <w:sz w:val="19"/>
                <w:szCs w:val="19"/>
              </w:rPr>
            </w:pPr>
          </w:p>
        </w:tc>
        <w:tc>
          <w:tcPr>
            <w:tcW w:w="425" w:type="dxa"/>
            <w:tcBorders>
              <w:left w:val="nil"/>
              <w:bottom w:val="nil"/>
              <w:right w:val="nil"/>
            </w:tcBorders>
          </w:tcPr>
          <w:p w14:paraId="7AE83591" w14:textId="77777777" w:rsidR="00CB19AC" w:rsidRPr="006027A2" w:rsidRDefault="00CB19AC" w:rsidP="00CB19AC">
            <w:pPr>
              <w:jc w:val="center"/>
              <w:rPr>
                <w:b/>
                <w:bCs/>
                <w:i/>
                <w:iCs/>
                <w:sz w:val="19"/>
                <w:szCs w:val="19"/>
              </w:rPr>
            </w:pPr>
            <w:proofErr w:type="spellStart"/>
            <w:r>
              <w:rPr>
                <w:b/>
                <w:bCs/>
                <w:i/>
                <w:iCs/>
                <w:sz w:val="19"/>
                <w:szCs w:val="19"/>
              </w:rPr>
              <w:t>df</w:t>
            </w:r>
            <w:proofErr w:type="spellEnd"/>
          </w:p>
          <w:p w14:paraId="429A38C3" w14:textId="77777777" w:rsidR="00CB19AC" w:rsidRDefault="00CB19AC" w:rsidP="000F0744">
            <w:pPr>
              <w:jc w:val="center"/>
              <w:rPr>
                <w:b/>
                <w:bCs/>
                <w:i/>
                <w:iCs/>
                <w:sz w:val="19"/>
                <w:szCs w:val="19"/>
              </w:rPr>
            </w:pPr>
          </w:p>
        </w:tc>
        <w:tc>
          <w:tcPr>
            <w:tcW w:w="1049" w:type="dxa"/>
            <w:gridSpan w:val="4"/>
            <w:tcBorders>
              <w:top w:val="nil"/>
              <w:left w:val="nil"/>
              <w:bottom w:val="nil"/>
            </w:tcBorders>
          </w:tcPr>
          <w:p w14:paraId="28889089" w14:textId="77777777" w:rsidR="00CB19AC" w:rsidRPr="006027A2" w:rsidRDefault="00CB19AC" w:rsidP="00CB19AC">
            <w:pPr>
              <w:jc w:val="center"/>
              <w:rPr>
                <w:b/>
                <w:bCs/>
                <w:i/>
                <w:iCs/>
                <w:sz w:val="19"/>
                <w:szCs w:val="19"/>
              </w:rPr>
            </w:pPr>
            <w:r w:rsidRPr="006027A2">
              <w:rPr>
                <w:b/>
                <w:bCs/>
                <w:i/>
                <w:iCs/>
                <w:sz w:val="19"/>
                <w:szCs w:val="19"/>
              </w:rPr>
              <w:t>p</w:t>
            </w:r>
          </w:p>
          <w:p w14:paraId="31806E34" w14:textId="77777777" w:rsidR="00CB19AC" w:rsidRPr="006027A2" w:rsidRDefault="00CB19AC" w:rsidP="000F0744">
            <w:pPr>
              <w:jc w:val="center"/>
              <w:rPr>
                <w:b/>
                <w:bCs/>
                <w:i/>
                <w:iCs/>
                <w:sz w:val="19"/>
                <w:szCs w:val="19"/>
              </w:rPr>
            </w:pPr>
          </w:p>
        </w:tc>
      </w:tr>
      <w:tr w:rsidR="00771F08" w:rsidRPr="006027A2" w14:paraId="5F450186" w14:textId="77777777" w:rsidTr="00771F08">
        <w:trPr>
          <w:trHeight w:val="288"/>
          <w:jc w:val="center"/>
        </w:trPr>
        <w:tc>
          <w:tcPr>
            <w:tcW w:w="1834" w:type="dxa"/>
            <w:vMerge w:val="restart"/>
            <w:tcBorders>
              <w:top w:val="nil"/>
              <w:right w:val="nil"/>
            </w:tcBorders>
            <w:noWrap/>
          </w:tcPr>
          <w:p w14:paraId="1C139766" w14:textId="75F930E6" w:rsidR="00771F08" w:rsidRPr="006027A2" w:rsidRDefault="00771F08" w:rsidP="00CB19AC">
            <w:pPr>
              <w:jc w:val="center"/>
              <w:rPr>
                <w:sz w:val="19"/>
                <w:szCs w:val="19"/>
              </w:rPr>
            </w:pPr>
            <w:r>
              <w:rPr>
                <w:sz w:val="19"/>
                <w:szCs w:val="19"/>
              </w:rPr>
              <w:t>Visual cues</w:t>
            </w:r>
          </w:p>
        </w:tc>
        <w:tc>
          <w:tcPr>
            <w:tcW w:w="2403" w:type="dxa"/>
            <w:tcBorders>
              <w:top w:val="nil"/>
              <w:left w:val="nil"/>
              <w:bottom w:val="nil"/>
              <w:right w:val="nil"/>
            </w:tcBorders>
            <w:noWrap/>
          </w:tcPr>
          <w:p w14:paraId="38B95B08" w14:textId="77777777" w:rsidR="00771F08" w:rsidRPr="006027A2" w:rsidRDefault="00771F08" w:rsidP="00CB19AC">
            <w:pPr>
              <w:jc w:val="center"/>
              <w:rPr>
                <w:sz w:val="19"/>
                <w:szCs w:val="19"/>
              </w:rPr>
            </w:pPr>
            <w:r>
              <w:rPr>
                <w:sz w:val="19"/>
                <w:szCs w:val="19"/>
              </w:rPr>
              <w:t>Refugia use</w:t>
            </w:r>
          </w:p>
          <w:p w14:paraId="39E62317" w14:textId="77777777" w:rsidR="00771F08" w:rsidRPr="006027A2" w:rsidRDefault="00771F08" w:rsidP="00CB19AC">
            <w:pPr>
              <w:jc w:val="center"/>
              <w:rPr>
                <w:sz w:val="19"/>
                <w:szCs w:val="19"/>
              </w:rPr>
            </w:pPr>
          </w:p>
          <w:p w14:paraId="36A3D74F" w14:textId="77777777" w:rsidR="00771F08" w:rsidRPr="006027A2" w:rsidRDefault="00771F08" w:rsidP="00CB19AC">
            <w:pPr>
              <w:jc w:val="center"/>
              <w:rPr>
                <w:sz w:val="19"/>
                <w:szCs w:val="19"/>
              </w:rPr>
            </w:pPr>
          </w:p>
        </w:tc>
        <w:tc>
          <w:tcPr>
            <w:tcW w:w="2404" w:type="dxa"/>
            <w:tcBorders>
              <w:top w:val="nil"/>
              <w:left w:val="nil"/>
              <w:bottom w:val="nil"/>
              <w:right w:val="nil"/>
            </w:tcBorders>
            <w:noWrap/>
          </w:tcPr>
          <w:p w14:paraId="10FC06CD" w14:textId="77777777" w:rsidR="00771F08" w:rsidRDefault="00771F08" w:rsidP="00CB19AC">
            <w:pPr>
              <w:jc w:val="center"/>
              <w:rPr>
                <w:sz w:val="19"/>
                <w:szCs w:val="19"/>
              </w:rPr>
            </w:pPr>
            <w:proofErr w:type="spellStart"/>
            <w:r w:rsidRPr="006027A2">
              <w:rPr>
                <w:sz w:val="19"/>
                <w:szCs w:val="19"/>
              </w:rPr>
              <w:t>T</w:t>
            </w:r>
            <w:r>
              <w:rPr>
                <w:sz w:val="19"/>
                <w:szCs w:val="19"/>
              </w:rPr>
              <w:t>reatment</w:t>
            </w:r>
            <w:proofErr w:type="spellEnd"/>
            <w:r w:rsidRPr="006027A2">
              <w:rPr>
                <w:sz w:val="19"/>
                <w:szCs w:val="19"/>
              </w:rPr>
              <w:t xml:space="preserve"> </w:t>
            </w:r>
          </w:p>
          <w:p w14:paraId="2F9D929B" w14:textId="77777777" w:rsidR="00771F08" w:rsidRPr="006027A2" w:rsidRDefault="00771F08" w:rsidP="00CB19AC">
            <w:pPr>
              <w:jc w:val="center"/>
              <w:rPr>
                <w:sz w:val="19"/>
                <w:szCs w:val="19"/>
              </w:rPr>
            </w:pPr>
            <w:proofErr w:type="spellStart"/>
            <w:r>
              <w:rPr>
                <w:sz w:val="19"/>
                <w:szCs w:val="19"/>
              </w:rPr>
              <w:t>Observation</w:t>
            </w:r>
            <w:proofErr w:type="spellEnd"/>
            <w:r>
              <w:rPr>
                <w:sz w:val="19"/>
                <w:szCs w:val="19"/>
              </w:rPr>
              <w:t xml:space="preserve"> time</w:t>
            </w:r>
          </w:p>
          <w:p w14:paraId="4687BCDA" w14:textId="77777777" w:rsidR="00771F08" w:rsidRPr="006027A2" w:rsidRDefault="00771F08" w:rsidP="00CB19AC">
            <w:pPr>
              <w:jc w:val="center"/>
              <w:rPr>
                <w:sz w:val="19"/>
                <w:szCs w:val="19"/>
              </w:rPr>
            </w:pPr>
          </w:p>
        </w:tc>
        <w:tc>
          <w:tcPr>
            <w:tcW w:w="2139" w:type="dxa"/>
            <w:tcBorders>
              <w:top w:val="nil"/>
              <w:left w:val="nil"/>
              <w:bottom w:val="nil"/>
              <w:right w:val="nil"/>
            </w:tcBorders>
            <w:noWrap/>
          </w:tcPr>
          <w:p w14:paraId="668322D3" w14:textId="77777777" w:rsidR="00771F08" w:rsidRDefault="00771F08" w:rsidP="00CB19AC">
            <w:pPr>
              <w:jc w:val="center"/>
              <w:rPr>
                <w:sz w:val="19"/>
                <w:szCs w:val="19"/>
              </w:rPr>
            </w:pPr>
            <w:proofErr w:type="spellStart"/>
            <w:r>
              <w:rPr>
                <w:sz w:val="19"/>
                <w:szCs w:val="19"/>
              </w:rPr>
              <w:t>Clutch</w:t>
            </w:r>
            <w:proofErr w:type="spellEnd"/>
            <w:r w:rsidRPr="006027A2">
              <w:rPr>
                <w:sz w:val="19"/>
                <w:szCs w:val="19"/>
              </w:rPr>
              <w:t xml:space="preserve"> </w:t>
            </w:r>
          </w:p>
          <w:p w14:paraId="77830985" w14:textId="18FE1548" w:rsidR="00771F08" w:rsidRPr="006027A2" w:rsidRDefault="00771F08" w:rsidP="00CB19AC">
            <w:pPr>
              <w:jc w:val="center"/>
              <w:rPr>
                <w:sz w:val="19"/>
                <w:szCs w:val="19"/>
              </w:rPr>
            </w:pPr>
            <w:r w:rsidRPr="006027A2">
              <w:rPr>
                <w:sz w:val="19"/>
                <w:szCs w:val="19"/>
              </w:rPr>
              <w:t>/</w:t>
            </w:r>
          </w:p>
          <w:p w14:paraId="791127C0" w14:textId="77777777" w:rsidR="00771F08" w:rsidRPr="006027A2" w:rsidRDefault="00771F08" w:rsidP="00CB19AC">
            <w:pPr>
              <w:jc w:val="center"/>
              <w:rPr>
                <w:sz w:val="19"/>
                <w:szCs w:val="19"/>
              </w:rPr>
            </w:pPr>
            <w:proofErr w:type="spellStart"/>
            <w:r>
              <w:rPr>
                <w:sz w:val="19"/>
                <w:szCs w:val="19"/>
              </w:rPr>
              <w:t>Tank</w:t>
            </w:r>
            <w:proofErr w:type="spellEnd"/>
          </w:p>
          <w:p w14:paraId="6064D827" w14:textId="77777777" w:rsidR="00771F08" w:rsidRPr="006027A2" w:rsidRDefault="00771F08" w:rsidP="00CB19AC">
            <w:pPr>
              <w:jc w:val="center"/>
              <w:rPr>
                <w:sz w:val="19"/>
                <w:szCs w:val="19"/>
              </w:rPr>
            </w:pPr>
          </w:p>
        </w:tc>
        <w:tc>
          <w:tcPr>
            <w:tcW w:w="236" w:type="dxa"/>
            <w:tcBorders>
              <w:top w:val="nil"/>
              <w:left w:val="nil"/>
              <w:bottom w:val="nil"/>
              <w:right w:val="nil"/>
            </w:tcBorders>
          </w:tcPr>
          <w:p w14:paraId="17C52BA8" w14:textId="77777777" w:rsidR="00771F08" w:rsidRPr="006027A2" w:rsidRDefault="00771F08" w:rsidP="00CB19AC">
            <w:pPr>
              <w:jc w:val="center"/>
              <w:rPr>
                <w:sz w:val="19"/>
                <w:szCs w:val="19"/>
              </w:rPr>
            </w:pPr>
          </w:p>
        </w:tc>
        <w:tc>
          <w:tcPr>
            <w:tcW w:w="907" w:type="dxa"/>
            <w:gridSpan w:val="2"/>
            <w:tcBorders>
              <w:top w:val="nil"/>
              <w:left w:val="nil"/>
              <w:bottom w:val="nil"/>
              <w:right w:val="nil"/>
            </w:tcBorders>
          </w:tcPr>
          <w:p w14:paraId="3A6B3739" w14:textId="77777777" w:rsidR="00771F08" w:rsidRPr="006027A2" w:rsidRDefault="00771F08" w:rsidP="00771F08">
            <w:pPr>
              <w:ind w:right="56"/>
              <w:jc w:val="center"/>
              <w:rPr>
                <w:sz w:val="19"/>
                <w:szCs w:val="19"/>
              </w:rPr>
            </w:pPr>
            <w:r w:rsidRPr="006027A2">
              <w:rPr>
                <w:sz w:val="19"/>
                <w:szCs w:val="19"/>
              </w:rPr>
              <w:t>0.1648</w:t>
            </w:r>
          </w:p>
          <w:p w14:paraId="28E52E1D" w14:textId="77777777" w:rsidR="00771F08" w:rsidRDefault="00771F08" w:rsidP="00CB19AC">
            <w:pPr>
              <w:ind w:right="-256"/>
              <w:rPr>
                <w:sz w:val="19"/>
                <w:szCs w:val="19"/>
              </w:rPr>
            </w:pPr>
          </w:p>
          <w:p w14:paraId="3E32507C" w14:textId="56EEF977" w:rsidR="00771F08" w:rsidRPr="006027A2" w:rsidRDefault="00771F08" w:rsidP="00CB19AC">
            <w:pPr>
              <w:ind w:right="-256"/>
              <w:rPr>
                <w:sz w:val="19"/>
                <w:szCs w:val="19"/>
              </w:rPr>
            </w:pPr>
            <w:r w:rsidRPr="006027A2">
              <w:rPr>
                <w:sz w:val="19"/>
                <w:szCs w:val="19"/>
              </w:rPr>
              <w:t>40.400</w:t>
            </w:r>
          </w:p>
          <w:p w14:paraId="02289D8F" w14:textId="77777777" w:rsidR="00771F08" w:rsidRPr="006027A2" w:rsidRDefault="00771F08" w:rsidP="00CB19AC">
            <w:pPr>
              <w:jc w:val="center"/>
              <w:rPr>
                <w:b/>
                <w:bCs/>
                <w:i/>
                <w:iCs/>
                <w:sz w:val="19"/>
                <w:szCs w:val="19"/>
              </w:rPr>
            </w:pPr>
          </w:p>
        </w:tc>
        <w:tc>
          <w:tcPr>
            <w:tcW w:w="425" w:type="dxa"/>
            <w:tcBorders>
              <w:top w:val="nil"/>
              <w:left w:val="nil"/>
              <w:bottom w:val="nil"/>
              <w:right w:val="nil"/>
            </w:tcBorders>
          </w:tcPr>
          <w:p w14:paraId="3216D3C0" w14:textId="77777777" w:rsidR="00771F08" w:rsidRPr="006027A2" w:rsidRDefault="00771F08" w:rsidP="00CB19AC">
            <w:pPr>
              <w:rPr>
                <w:sz w:val="19"/>
                <w:szCs w:val="19"/>
              </w:rPr>
            </w:pPr>
            <w:r w:rsidRPr="006027A2">
              <w:rPr>
                <w:sz w:val="19"/>
                <w:szCs w:val="19"/>
              </w:rPr>
              <w:t>1</w:t>
            </w:r>
          </w:p>
          <w:p w14:paraId="314B5A9F" w14:textId="77777777" w:rsidR="00771F08" w:rsidRDefault="00771F08" w:rsidP="00771F08">
            <w:pPr>
              <w:rPr>
                <w:sz w:val="19"/>
                <w:szCs w:val="19"/>
              </w:rPr>
            </w:pPr>
          </w:p>
          <w:p w14:paraId="6B311C09" w14:textId="46F49D82" w:rsidR="00771F08" w:rsidRDefault="00771F08" w:rsidP="00771F08">
            <w:pPr>
              <w:rPr>
                <w:b/>
                <w:bCs/>
                <w:i/>
                <w:iCs/>
                <w:sz w:val="19"/>
                <w:szCs w:val="19"/>
              </w:rPr>
            </w:pPr>
            <w:r w:rsidRPr="006027A2">
              <w:rPr>
                <w:sz w:val="19"/>
                <w:szCs w:val="19"/>
              </w:rPr>
              <w:t>1</w:t>
            </w:r>
          </w:p>
        </w:tc>
        <w:tc>
          <w:tcPr>
            <w:tcW w:w="1049" w:type="dxa"/>
            <w:gridSpan w:val="4"/>
            <w:tcBorders>
              <w:top w:val="nil"/>
              <w:left w:val="nil"/>
              <w:bottom w:val="nil"/>
            </w:tcBorders>
          </w:tcPr>
          <w:p w14:paraId="758284C2" w14:textId="2035A0BA" w:rsidR="00771F08" w:rsidRPr="006027A2" w:rsidRDefault="00771F08" w:rsidP="00CB19AC">
            <w:pPr>
              <w:rPr>
                <w:sz w:val="19"/>
                <w:szCs w:val="19"/>
              </w:rPr>
            </w:pPr>
            <w:r>
              <w:rPr>
                <w:sz w:val="19"/>
                <w:szCs w:val="19"/>
              </w:rPr>
              <w:t xml:space="preserve">   </w:t>
            </w:r>
            <w:r w:rsidRPr="00AE21B8">
              <w:rPr>
                <w:sz w:val="19"/>
                <w:szCs w:val="19"/>
              </w:rPr>
              <w:t>0.6848</w:t>
            </w:r>
          </w:p>
          <w:p w14:paraId="374EFF5D" w14:textId="77777777" w:rsidR="00771F08" w:rsidRDefault="00771F08" w:rsidP="00CB19AC">
            <w:pPr>
              <w:rPr>
                <w:sz w:val="19"/>
                <w:szCs w:val="19"/>
              </w:rPr>
            </w:pPr>
          </w:p>
          <w:p w14:paraId="2B2BEC4E" w14:textId="1DF41179" w:rsidR="00771F08" w:rsidRPr="006027A2" w:rsidRDefault="00771F08" w:rsidP="00CB19AC">
            <w:pPr>
              <w:rPr>
                <w:sz w:val="19"/>
                <w:szCs w:val="19"/>
              </w:rPr>
            </w:pPr>
            <w:r w:rsidRPr="006027A2">
              <w:rPr>
                <w:sz w:val="19"/>
                <w:szCs w:val="19"/>
              </w:rPr>
              <w:t xml:space="preserve"> </w:t>
            </w:r>
            <w:r>
              <w:rPr>
                <w:sz w:val="19"/>
                <w:szCs w:val="19"/>
              </w:rPr>
              <w:t>&lt;</w:t>
            </w:r>
            <w:r w:rsidRPr="006027A2">
              <w:rPr>
                <w:sz w:val="19"/>
                <w:szCs w:val="19"/>
              </w:rPr>
              <w:t>0.0001*</w:t>
            </w:r>
          </w:p>
          <w:p w14:paraId="560D821A" w14:textId="77777777" w:rsidR="00771F08" w:rsidRPr="006027A2" w:rsidRDefault="00771F08" w:rsidP="00CB19AC">
            <w:pPr>
              <w:jc w:val="center"/>
              <w:rPr>
                <w:b/>
                <w:bCs/>
                <w:i/>
                <w:iCs/>
                <w:sz w:val="19"/>
                <w:szCs w:val="19"/>
              </w:rPr>
            </w:pPr>
          </w:p>
        </w:tc>
      </w:tr>
      <w:tr w:rsidR="00771F08" w:rsidRPr="006027A2" w14:paraId="75CECEB3" w14:textId="77777777" w:rsidTr="00771F08">
        <w:trPr>
          <w:trHeight w:val="288"/>
          <w:jc w:val="center"/>
        </w:trPr>
        <w:tc>
          <w:tcPr>
            <w:tcW w:w="1834" w:type="dxa"/>
            <w:vMerge/>
            <w:tcBorders>
              <w:right w:val="nil"/>
            </w:tcBorders>
            <w:noWrap/>
          </w:tcPr>
          <w:p w14:paraId="6789FBC0" w14:textId="77777777" w:rsidR="00771F08" w:rsidRPr="006027A2" w:rsidRDefault="00771F08" w:rsidP="00CB19AC">
            <w:pPr>
              <w:jc w:val="center"/>
              <w:rPr>
                <w:sz w:val="19"/>
                <w:szCs w:val="19"/>
              </w:rPr>
            </w:pPr>
          </w:p>
        </w:tc>
        <w:tc>
          <w:tcPr>
            <w:tcW w:w="2403" w:type="dxa"/>
            <w:tcBorders>
              <w:top w:val="nil"/>
              <w:left w:val="nil"/>
              <w:right w:val="nil"/>
            </w:tcBorders>
            <w:noWrap/>
          </w:tcPr>
          <w:p w14:paraId="4C71B08B" w14:textId="77777777" w:rsidR="00771F08" w:rsidRPr="006027A2" w:rsidRDefault="00771F08" w:rsidP="00CB19AC">
            <w:pPr>
              <w:jc w:val="center"/>
              <w:rPr>
                <w:sz w:val="19"/>
                <w:szCs w:val="19"/>
              </w:rPr>
            </w:pPr>
            <w:proofErr w:type="spellStart"/>
            <w:r>
              <w:rPr>
                <w:sz w:val="19"/>
                <w:szCs w:val="19"/>
              </w:rPr>
              <w:t>Location</w:t>
            </w:r>
            <w:proofErr w:type="spellEnd"/>
          </w:p>
          <w:p w14:paraId="338BF374" w14:textId="77777777" w:rsidR="00771F08" w:rsidRPr="006027A2" w:rsidRDefault="00771F08" w:rsidP="00CB19AC">
            <w:pPr>
              <w:jc w:val="center"/>
              <w:rPr>
                <w:sz w:val="19"/>
                <w:szCs w:val="19"/>
              </w:rPr>
            </w:pPr>
          </w:p>
        </w:tc>
        <w:tc>
          <w:tcPr>
            <w:tcW w:w="2404" w:type="dxa"/>
            <w:tcBorders>
              <w:top w:val="nil"/>
              <w:left w:val="nil"/>
              <w:bottom w:val="nil"/>
              <w:right w:val="nil"/>
            </w:tcBorders>
            <w:noWrap/>
          </w:tcPr>
          <w:p w14:paraId="43DA7B30" w14:textId="77777777" w:rsidR="00771F08" w:rsidRPr="006027A2" w:rsidRDefault="00771F08" w:rsidP="00CB19AC">
            <w:pPr>
              <w:jc w:val="center"/>
              <w:rPr>
                <w:sz w:val="19"/>
                <w:szCs w:val="19"/>
              </w:rPr>
            </w:pPr>
            <w:proofErr w:type="spellStart"/>
            <w:r w:rsidRPr="006027A2">
              <w:rPr>
                <w:sz w:val="19"/>
                <w:szCs w:val="19"/>
              </w:rPr>
              <w:t>Tr</w:t>
            </w:r>
            <w:r>
              <w:rPr>
                <w:sz w:val="19"/>
                <w:szCs w:val="19"/>
              </w:rPr>
              <w:t>eatment</w:t>
            </w:r>
            <w:proofErr w:type="spellEnd"/>
          </w:p>
          <w:p w14:paraId="1B0788E7" w14:textId="2FB4C4B1" w:rsidR="00771F08" w:rsidRPr="006027A2" w:rsidRDefault="00771F08" w:rsidP="00CB19AC">
            <w:pPr>
              <w:jc w:val="center"/>
              <w:rPr>
                <w:sz w:val="19"/>
                <w:szCs w:val="19"/>
              </w:rPr>
            </w:pPr>
            <w:proofErr w:type="spellStart"/>
            <w:r>
              <w:rPr>
                <w:sz w:val="19"/>
                <w:szCs w:val="19"/>
              </w:rPr>
              <w:t>Observation</w:t>
            </w:r>
            <w:proofErr w:type="spellEnd"/>
            <w:r>
              <w:rPr>
                <w:sz w:val="19"/>
                <w:szCs w:val="19"/>
              </w:rPr>
              <w:t xml:space="preserve"> time</w:t>
            </w:r>
          </w:p>
        </w:tc>
        <w:tc>
          <w:tcPr>
            <w:tcW w:w="2139" w:type="dxa"/>
            <w:tcBorders>
              <w:top w:val="nil"/>
              <w:left w:val="nil"/>
              <w:bottom w:val="nil"/>
              <w:right w:val="nil"/>
            </w:tcBorders>
            <w:noWrap/>
          </w:tcPr>
          <w:p w14:paraId="6AB00490" w14:textId="77777777" w:rsidR="00771F08" w:rsidRPr="006027A2" w:rsidRDefault="00771F08" w:rsidP="00CB19AC">
            <w:pPr>
              <w:jc w:val="center"/>
              <w:rPr>
                <w:sz w:val="19"/>
                <w:szCs w:val="19"/>
              </w:rPr>
            </w:pPr>
            <w:proofErr w:type="spellStart"/>
            <w:r>
              <w:rPr>
                <w:sz w:val="19"/>
                <w:szCs w:val="19"/>
              </w:rPr>
              <w:t>Clutch</w:t>
            </w:r>
            <w:proofErr w:type="spellEnd"/>
          </w:p>
          <w:p w14:paraId="7DAC06B7" w14:textId="77777777" w:rsidR="00771F08" w:rsidRPr="006027A2" w:rsidRDefault="00771F08" w:rsidP="00CB19AC">
            <w:pPr>
              <w:jc w:val="center"/>
              <w:rPr>
                <w:sz w:val="19"/>
                <w:szCs w:val="19"/>
              </w:rPr>
            </w:pPr>
            <w:r w:rsidRPr="006027A2">
              <w:rPr>
                <w:sz w:val="19"/>
                <w:szCs w:val="19"/>
              </w:rPr>
              <w:t>/</w:t>
            </w:r>
          </w:p>
          <w:p w14:paraId="0B1BBEA4" w14:textId="4B8A84BA" w:rsidR="00771F08" w:rsidRPr="006027A2" w:rsidRDefault="00771F08" w:rsidP="00CB19AC">
            <w:pPr>
              <w:jc w:val="center"/>
              <w:rPr>
                <w:sz w:val="19"/>
                <w:szCs w:val="19"/>
              </w:rPr>
            </w:pPr>
            <w:proofErr w:type="spellStart"/>
            <w:r>
              <w:rPr>
                <w:sz w:val="19"/>
                <w:szCs w:val="19"/>
              </w:rPr>
              <w:t>Tank</w:t>
            </w:r>
            <w:proofErr w:type="spellEnd"/>
          </w:p>
        </w:tc>
        <w:tc>
          <w:tcPr>
            <w:tcW w:w="236" w:type="dxa"/>
            <w:tcBorders>
              <w:top w:val="nil"/>
              <w:left w:val="nil"/>
              <w:right w:val="nil"/>
            </w:tcBorders>
          </w:tcPr>
          <w:p w14:paraId="426D6050" w14:textId="77777777" w:rsidR="00771F08" w:rsidRPr="006027A2" w:rsidRDefault="00771F08" w:rsidP="00CB19AC">
            <w:pPr>
              <w:jc w:val="center"/>
              <w:rPr>
                <w:sz w:val="19"/>
                <w:szCs w:val="19"/>
              </w:rPr>
            </w:pPr>
          </w:p>
        </w:tc>
        <w:tc>
          <w:tcPr>
            <w:tcW w:w="907" w:type="dxa"/>
            <w:gridSpan w:val="2"/>
            <w:tcBorders>
              <w:top w:val="nil"/>
              <w:left w:val="nil"/>
              <w:bottom w:val="single" w:sz="4" w:space="0" w:color="auto"/>
              <w:right w:val="nil"/>
            </w:tcBorders>
          </w:tcPr>
          <w:p w14:paraId="6AD16648" w14:textId="77777777" w:rsidR="00771F08" w:rsidRPr="006027A2" w:rsidRDefault="00771F08" w:rsidP="00CB19AC">
            <w:pPr>
              <w:ind w:left="-388" w:right="-256" w:firstLine="388"/>
              <w:rPr>
                <w:sz w:val="19"/>
                <w:szCs w:val="19"/>
              </w:rPr>
            </w:pPr>
            <w:r w:rsidRPr="006027A2">
              <w:rPr>
                <w:sz w:val="19"/>
                <w:szCs w:val="19"/>
              </w:rPr>
              <w:t>21.4123</w:t>
            </w:r>
          </w:p>
          <w:p w14:paraId="1152C662" w14:textId="77777777" w:rsidR="00771F08" w:rsidRDefault="00771F08" w:rsidP="00771F08">
            <w:pPr>
              <w:rPr>
                <w:sz w:val="19"/>
                <w:szCs w:val="19"/>
              </w:rPr>
            </w:pPr>
            <w:r>
              <w:rPr>
                <w:sz w:val="19"/>
                <w:szCs w:val="19"/>
              </w:rPr>
              <w:t xml:space="preserve">  </w:t>
            </w:r>
          </w:p>
          <w:p w14:paraId="7914A285" w14:textId="2BCDCD89" w:rsidR="00771F08" w:rsidRPr="006027A2" w:rsidRDefault="00771F08" w:rsidP="00771F08">
            <w:pPr>
              <w:rPr>
                <w:b/>
                <w:bCs/>
                <w:i/>
                <w:iCs/>
                <w:sz w:val="19"/>
                <w:szCs w:val="19"/>
              </w:rPr>
            </w:pPr>
            <w:r w:rsidRPr="006027A2">
              <w:rPr>
                <w:sz w:val="19"/>
                <w:szCs w:val="19"/>
              </w:rPr>
              <w:t>0.3702</w:t>
            </w:r>
          </w:p>
        </w:tc>
        <w:tc>
          <w:tcPr>
            <w:tcW w:w="425" w:type="dxa"/>
            <w:tcBorders>
              <w:top w:val="nil"/>
              <w:left w:val="nil"/>
              <w:right w:val="nil"/>
            </w:tcBorders>
          </w:tcPr>
          <w:p w14:paraId="48B0054F" w14:textId="77777777" w:rsidR="00771F08" w:rsidRPr="006027A2" w:rsidRDefault="00771F08" w:rsidP="00CB19AC">
            <w:pPr>
              <w:rPr>
                <w:sz w:val="19"/>
                <w:szCs w:val="19"/>
              </w:rPr>
            </w:pPr>
            <w:r w:rsidRPr="006027A2">
              <w:rPr>
                <w:sz w:val="19"/>
                <w:szCs w:val="19"/>
              </w:rPr>
              <w:t>1</w:t>
            </w:r>
          </w:p>
          <w:p w14:paraId="507BD7EF" w14:textId="77777777" w:rsidR="00771F08" w:rsidRDefault="00771F08" w:rsidP="00771F08">
            <w:pPr>
              <w:rPr>
                <w:sz w:val="19"/>
                <w:szCs w:val="19"/>
              </w:rPr>
            </w:pPr>
          </w:p>
          <w:p w14:paraId="27ABB0C5" w14:textId="5E21C47D" w:rsidR="00771F08" w:rsidRDefault="00771F08" w:rsidP="00771F08">
            <w:pPr>
              <w:rPr>
                <w:b/>
                <w:bCs/>
                <w:i/>
                <w:iCs/>
                <w:sz w:val="19"/>
                <w:szCs w:val="19"/>
              </w:rPr>
            </w:pPr>
            <w:r w:rsidRPr="006027A2">
              <w:rPr>
                <w:sz w:val="19"/>
                <w:szCs w:val="19"/>
              </w:rPr>
              <w:t>1</w:t>
            </w:r>
          </w:p>
        </w:tc>
        <w:tc>
          <w:tcPr>
            <w:tcW w:w="1049" w:type="dxa"/>
            <w:gridSpan w:val="4"/>
            <w:tcBorders>
              <w:top w:val="nil"/>
              <w:left w:val="nil"/>
              <w:bottom w:val="single" w:sz="4" w:space="0" w:color="auto"/>
            </w:tcBorders>
          </w:tcPr>
          <w:p w14:paraId="4FBC6DA3" w14:textId="17BC8DAD" w:rsidR="00771F08" w:rsidRPr="006027A2" w:rsidRDefault="00771F08" w:rsidP="00CB19AC">
            <w:pPr>
              <w:ind w:left="-113"/>
              <w:rPr>
                <w:sz w:val="19"/>
                <w:szCs w:val="19"/>
              </w:rPr>
            </w:pPr>
            <w:r>
              <w:rPr>
                <w:sz w:val="19"/>
                <w:szCs w:val="19"/>
              </w:rPr>
              <w:t xml:space="preserve">     &lt;</w:t>
            </w:r>
            <w:r w:rsidRPr="006027A2">
              <w:rPr>
                <w:sz w:val="19"/>
                <w:szCs w:val="19"/>
              </w:rPr>
              <w:t>0.0001*</w:t>
            </w:r>
          </w:p>
          <w:p w14:paraId="59DDB78E" w14:textId="77777777" w:rsidR="00771F08" w:rsidRDefault="00771F08" w:rsidP="00CB19AC">
            <w:pPr>
              <w:jc w:val="center"/>
              <w:rPr>
                <w:sz w:val="19"/>
                <w:szCs w:val="19"/>
              </w:rPr>
            </w:pPr>
          </w:p>
          <w:p w14:paraId="00A93123" w14:textId="0F0BFC60" w:rsidR="00771F08" w:rsidRPr="006027A2" w:rsidRDefault="00771F08" w:rsidP="00CB19AC">
            <w:pPr>
              <w:jc w:val="center"/>
              <w:rPr>
                <w:b/>
                <w:bCs/>
                <w:i/>
                <w:iCs/>
                <w:sz w:val="19"/>
                <w:szCs w:val="19"/>
              </w:rPr>
            </w:pPr>
            <w:r w:rsidRPr="006027A2">
              <w:rPr>
                <w:sz w:val="19"/>
                <w:szCs w:val="19"/>
              </w:rPr>
              <w:t>0.5429</w:t>
            </w:r>
          </w:p>
        </w:tc>
      </w:tr>
      <w:tr w:rsidR="00CB19AC" w:rsidRPr="006027A2" w14:paraId="2AC2E6C8" w14:textId="77777777" w:rsidTr="00771F08">
        <w:trPr>
          <w:trHeight w:val="288"/>
          <w:jc w:val="center"/>
        </w:trPr>
        <w:tc>
          <w:tcPr>
            <w:tcW w:w="1834" w:type="dxa"/>
            <w:vMerge w:val="restart"/>
            <w:tcBorders>
              <w:top w:val="single" w:sz="2" w:space="0" w:color="auto"/>
              <w:right w:val="nil"/>
            </w:tcBorders>
            <w:noWrap/>
            <w:hideMark/>
          </w:tcPr>
          <w:p w14:paraId="4B81FF4C" w14:textId="77777777" w:rsidR="00CB19AC" w:rsidRPr="006027A2" w:rsidRDefault="00CB19AC" w:rsidP="00CB19AC">
            <w:pPr>
              <w:jc w:val="center"/>
              <w:rPr>
                <w:sz w:val="19"/>
                <w:szCs w:val="19"/>
              </w:rPr>
            </w:pPr>
          </w:p>
          <w:p w14:paraId="552BD9C7" w14:textId="77777777" w:rsidR="00CB19AC" w:rsidRPr="006027A2" w:rsidRDefault="00CB19AC" w:rsidP="00CB19AC">
            <w:pPr>
              <w:jc w:val="center"/>
              <w:rPr>
                <w:sz w:val="19"/>
                <w:szCs w:val="19"/>
              </w:rPr>
            </w:pPr>
          </w:p>
          <w:p w14:paraId="0E4E98F6" w14:textId="66F42EDC" w:rsidR="00CB19AC" w:rsidRPr="006027A2" w:rsidRDefault="00CB19AC" w:rsidP="00CB19AC">
            <w:pPr>
              <w:jc w:val="center"/>
              <w:rPr>
                <w:sz w:val="19"/>
                <w:szCs w:val="19"/>
              </w:rPr>
            </w:pPr>
            <w:r>
              <w:rPr>
                <w:sz w:val="19"/>
                <w:szCs w:val="19"/>
              </w:rPr>
              <w:t>Chemical cues</w:t>
            </w:r>
          </w:p>
        </w:tc>
        <w:tc>
          <w:tcPr>
            <w:tcW w:w="2403" w:type="dxa"/>
            <w:vMerge w:val="restart"/>
            <w:tcBorders>
              <w:left w:val="nil"/>
              <w:right w:val="nil"/>
            </w:tcBorders>
            <w:noWrap/>
            <w:hideMark/>
          </w:tcPr>
          <w:p w14:paraId="784EDDE5" w14:textId="77777777" w:rsidR="00CB19AC" w:rsidRPr="006027A2" w:rsidRDefault="00CB19AC" w:rsidP="00CB19AC">
            <w:pPr>
              <w:jc w:val="center"/>
              <w:rPr>
                <w:sz w:val="19"/>
                <w:szCs w:val="19"/>
              </w:rPr>
            </w:pPr>
          </w:p>
          <w:p w14:paraId="04A393CE" w14:textId="77777777" w:rsidR="00CB19AC" w:rsidRPr="006027A2" w:rsidRDefault="00CB19AC" w:rsidP="00CB19AC">
            <w:pPr>
              <w:jc w:val="center"/>
              <w:rPr>
                <w:sz w:val="19"/>
                <w:szCs w:val="19"/>
              </w:rPr>
            </w:pPr>
          </w:p>
          <w:p w14:paraId="1269F1D2" w14:textId="1B2EC146" w:rsidR="00CB19AC" w:rsidRPr="006027A2" w:rsidRDefault="00CB19AC" w:rsidP="00CB19AC">
            <w:pPr>
              <w:jc w:val="center"/>
              <w:rPr>
                <w:sz w:val="19"/>
                <w:szCs w:val="19"/>
              </w:rPr>
            </w:pPr>
            <w:r>
              <w:rPr>
                <w:sz w:val="19"/>
                <w:szCs w:val="19"/>
              </w:rPr>
              <w:t>Refugia use</w:t>
            </w:r>
          </w:p>
        </w:tc>
        <w:tc>
          <w:tcPr>
            <w:tcW w:w="2404" w:type="dxa"/>
            <w:tcBorders>
              <w:left w:val="nil"/>
              <w:bottom w:val="nil"/>
              <w:right w:val="nil"/>
            </w:tcBorders>
            <w:noWrap/>
            <w:hideMark/>
          </w:tcPr>
          <w:p w14:paraId="056ED0AC" w14:textId="77777777" w:rsidR="00CB19AC" w:rsidRPr="006027A2" w:rsidRDefault="00CB19AC" w:rsidP="00CB19AC">
            <w:pPr>
              <w:jc w:val="center"/>
              <w:rPr>
                <w:sz w:val="19"/>
                <w:szCs w:val="19"/>
              </w:rPr>
            </w:pPr>
          </w:p>
          <w:p w14:paraId="0747FFA0" w14:textId="77777777" w:rsidR="00CB19AC" w:rsidRPr="006027A2" w:rsidRDefault="00CB19AC" w:rsidP="00CB19AC">
            <w:pPr>
              <w:jc w:val="center"/>
              <w:rPr>
                <w:sz w:val="19"/>
                <w:szCs w:val="19"/>
              </w:rPr>
            </w:pPr>
          </w:p>
          <w:p w14:paraId="702645E2" w14:textId="0C406BA5" w:rsidR="00CB19AC" w:rsidRPr="006027A2" w:rsidRDefault="00CB19AC" w:rsidP="00CB19AC">
            <w:pPr>
              <w:jc w:val="center"/>
              <w:rPr>
                <w:sz w:val="19"/>
                <w:szCs w:val="19"/>
              </w:rPr>
            </w:pPr>
            <w:r w:rsidRPr="006027A2">
              <w:rPr>
                <w:sz w:val="19"/>
                <w:szCs w:val="19"/>
              </w:rPr>
              <w:t>T</w:t>
            </w:r>
            <w:r>
              <w:rPr>
                <w:sz w:val="19"/>
                <w:szCs w:val="19"/>
              </w:rPr>
              <w:t>reatment</w:t>
            </w:r>
          </w:p>
        </w:tc>
        <w:tc>
          <w:tcPr>
            <w:tcW w:w="2139" w:type="dxa"/>
            <w:tcBorders>
              <w:left w:val="nil"/>
              <w:bottom w:val="nil"/>
              <w:right w:val="nil"/>
            </w:tcBorders>
            <w:noWrap/>
            <w:hideMark/>
          </w:tcPr>
          <w:p w14:paraId="0753E81D" w14:textId="77777777" w:rsidR="00CB19AC" w:rsidRPr="006027A2" w:rsidRDefault="00CB19AC" w:rsidP="00CB19AC">
            <w:pPr>
              <w:jc w:val="center"/>
              <w:rPr>
                <w:sz w:val="19"/>
                <w:szCs w:val="19"/>
              </w:rPr>
            </w:pPr>
          </w:p>
          <w:p w14:paraId="38FC6180" w14:textId="77777777" w:rsidR="00CB19AC" w:rsidRPr="006027A2" w:rsidRDefault="00CB19AC" w:rsidP="00CB19AC">
            <w:pPr>
              <w:jc w:val="center"/>
              <w:rPr>
                <w:sz w:val="19"/>
                <w:szCs w:val="19"/>
              </w:rPr>
            </w:pPr>
          </w:p>
          <w:p w14:paraId="4535317C" w14:textId="6E29BDD2" w:rsidR="00CB19AC" w:rsidRPr="006027A2" w:rsidRDefault="00CB19AC" w:rsidP="00CB19AC">
            <w:pPr>
              <w:jc w:val="center"/>
              <w:rPr>
                <w:sz w:val="19"/>
                <w:szCs w:val="19"/>
              </w:rPr>
            </w:pPr>
            <w:proofErr w:type="spellStart"/>
            <w:r>
              <w:rPr>
                <w:sz w:val="19"/>
                <w:szCs w:val="19"/>
              </w:rPr>
              <w:t>Clutch</w:t>
            </w:r>
            <w:proofErr w:type="spellEnd"/>
          </w:p>
          <w:p w14:paraId="24B82E8D" w14:textId="77777777" w:rsidR="00CB19AC" w:rsidRPr="006027A2" w:rsidRDefault="00CB19AC" w:rsidP="00CB19AC">
            <w:pPr>
              <w:jc w:val="center"/>
              <w:rPr>
                <w:sz w:val="19"/>
                <w:szCs w:val="19"/>
              </w:rPr>
            </w:pPr>
            <w:r w:rsidRPr="006027A2">
              <w:rPr>
                <w:sz w:val="19"/>
                <w:szCs w:val="19"/>
              </w:rPr>
              <w:t>/</w:t>
            </w:r>
          </w:p>
        </w:tc>
        <w:tc>
          <w:tcPr>
            <w:tcW w:w="236" w:type="dxa"/>
            <w:vMerge w:val="restart"/>
            <w:tcBorders>
              <w:left w:val="nil"/>
              <w:right w:val="nil"/>
            </w:tcBorders>
          </w:tcPr>
          <w:p w14:paraId="48DE9C28" w14:textId="77777777" w:rsidR="00CB19AC" w:rsidRPr="006027A2" w:rsidRDefault="00CB19AC" w:rsidP="00CB19AC">
            <w:pPr>
              <w:jc w:val="center"/>
              <w:rPr>
                <w:sz w:val="19"/>
                <w:szCs w:val="19"/>
              </w:rPr>
            </w:pPr>
          </w:p>
          <w:p w14:paraId="1F198892" w14:textId="77777777" w:rsidR="00CB19AC" w:rsidRPr="006027A2" w:rsidRDefault="00CB19AC" w:rsidP="00CB19AC">
            <w:pPr>
              <w:jc w:val="center"/>
              <w:rPr>
                <w:sz w:val="19"/>
                <w:szCs w:val="19"/>
              </w:rPr>
            </w:pPr>
          </w:p>
          <w:p w14:paraId="3198FAF1" w14:textId="77777777" w:rsidR="00CB19AC" w:rsidRPr="006027A2" w:rsidRDefault="00CB19AC" w:rsidP="00CB19AC">
            <w:pPr>
              <w:jc w:val="center"/>
              <w:rPr>
                <w:sz w:val="19"/>
                <w:szCs w:val="19"/>
              </w:rPr>
            </w:pPr>
          </w:p>
        </w:tc>
        <w:tc>
          <w:tcPr>
            <w:tcW w:w="907" w:type="dxa"/>
            <w:gridSpan w:val="2"/>
            <w:vMerge w:val="restart"/>
            <w:tcBorders>
              <w:top w:val="single" w:sz="4" w:space="0" w:color="auto"/>
              <w:left w:val="nil"/>
              <w:bottom w:val="nil"/>
              <w:right w:val="nil"/>
            </w:tcBorders>
          </w:tcPr>
          <w:p w14:paraId="281594D0" w14:textId="77777777" w:rsidR="00CB19AC" w:rsidRPr="006027A2" w:rsidRDefault="00CB19AC" w:rsidP="00CB19AC">
            <w:pPr>
              <w:rPr>
                <w:sz w:val="19"/>
                <w:szCs w:val="19"/>
              </w:rPr>
            </w:pPr>
          </w:p>
          <w:p w14:paraId="1F86B2A3" w14:textId="77777777" w:rsidR="00771F08" w:rsidRDefault="00771F08" w:rsidP="00CB19AC">
            <w:pPr>
              <w:rPr>
                <w:sz w:val="19"/>
                <w:szCs w:val="19"/>
              </w:rPr>
            </w:pPr>
          </w:p>
          <w:p w14:paraId="5EFAB5EB" w14:textId="7B3AF2EF" w:rsidR="00CB19AC" w:rsidRPr="006027A2" w:rsidRDefault="00CB19AC" w:rsidP="00CB19AC">
            <w:pPr>
              <w:rPr>
                <w:sz w:val="19"/>
                <w:szCs w:val="19"/>
              </w:rPr>
            </w:pPr>
            <w:r w:rsidRPr="006027A2">
              <w:rPr>
                <w:sz w:val="19"/>
                <w:szCs w:val="19"/>
              </w:rPr>
              <w:t>47.144</w:t>
            </w:r>
          </w:p>
          <w:p w14:paraId="5321E7B7" w14:textId="77777777" w:rsidR="00CB19AC" w:rsidRPr="006027A2" w:rsidRDefault="00CB19AC" w:rsidP="00CB19AC">
            <w:pPr>
              <w:rPr>
                <w:sz w:val="19"/>
                <w:szCs w:val="19"/>
              </w:rPr>
            </w:pPr>
            <w:r w:rsidRPr="006027A2">
              <w:rPr>
                <w:sz w:val="19"/>
                <w:szCs w:val="19"/>
              </w:rPr>
              <w:t xml:space="preserve"> </w:t>
            </w:r>
          </w:p>
          <w:p w14:paraId="56C32E2C" w14:textId="77777777" w:rsidR="00CB19AC" w:rsidRPr="006027A2" w:rsidRDefault="00CB19AC" w:rsidP="00CB19AC">
            <w:pPr>
              <w:rPr>
                <w:sz w:val="19"/>
                <w:szCs w:val="19"/>
              </w:rPr>
            </w:pPr>
            <w:r w:rsidRPr="006027A2">
              <w:rPr>
                <w:sz w:val="19"/>
                <w:szCs w:val="19"/>
              </w:rPr>
              <w:t>6.999</w:t>
            </w:r>
          </w:p>
          <w:p w14:paraId="18CF2DE5" w14:textId="77777777" w:rsidR="00CB19AC" w:rsidRPr="006027A2" w:rsidRDefault="00CB19AC" w:rsidP="00CB19AC">
            <w:pPr>
              <w:jc w:val="center"/>
              <w:rPr>
                <w:sz w:val="19"/>
                <w:szCs w:val="19"/>
              </w:rPr>
            </w:pPr>
          </w:p>
        </w:tc>
        <w:tc>
          <w:tcPr>
            <w:tcW w:w="425" w:type="dxa"/>
            <w:vMerge w:val="restart"/>
            <w:tcBorders>
              <w:left w:val="nil"/>
              <w:right w:val="nil"/>
            </w:tcBorders>
          </w:tcPr>
          <w:p w14:paraId="7A9619AF" w14:textId="77777777" w:rsidR="00CB19AC" w:rsidRPr="006027A2" w:rsidRDefault="00CB19AC" w:rsidP="00CB19AC">
            <w:pPr>
              <w:rPr>
                <w:sz w:val="19"/>
                <w:szCs w:val="19"/>
              </w:rPr>
            </w:pPr>
          </w:p>
          <w:p w14:paraId="603326C3" w14:textId="77777777" w:rsidR="00771F08" w:rsidRDefault="00771F08" w:rsidP="00CB19AC">
            <w:pPr>
              <w:rPr>
                <w:sz w:val="19"/>
                <w:szCs w:val="19"/>
              </w:rPr>
            </w:pPr>
          </w:p>
          <w:p w14:paraId="6B643B25" w14:textId="2BC28348" w:rsidR="00CB19AC" w:rsidRPr="006027A2" w:rsidRDefault="00CB19AC" w:rsidP="00CB19AC">
            <w:pPr>
              <w:rPr>
                <w:sz w:val="19"/>
                <w:szCs w:val="19"/>
              </w:rPr>
            </w:pPr>
            <w:r w:rsidRPr="006027A2">
              <w:rPr>
                <w:sz w:val="19"/>
                <w:szCs w:val="19"/>
              </w:rPr>
              <w:t>1</w:t>
            </w:r>
          </w:p>
          <w:p w14:paraId="7F3DDBEB" w14:textId="77777777" w:rsidR="00CB19AC" w:rsidRPr="006027A2" w:rsidRDefault="00CB19AC" w:rsidP="00CB19AC">
            <w:pPr>
              <w:rPr>
                <w:sz w:val="19"/>
                <w:szCs w:val="19"/>
              </w:rPr>
            </w:pPr>
          </w:p>
          <w:p w14:paraId="032AD2B7" w14:textId="77777777" w:rsidR="00CB19AC" w:rsidRPr="006027A2" w:rsidRDefault="00CB19AC" w:rsidP="00CB19AC">
            <w:pPr>
              <w:rPr>
                <w:sz w:val="19"/>
                <w:szCs w:val="19"/>
              </w:rPr>
            </w:pPr>
            <w:r w:rsidRPr="006027A2">
              <w:rPr>
                <w:sz w:val="19"/>
                <w:szCs w:val="19"/>
              </w:rPr>
              <w:t>1</w:t>
            </w:r>
          </w:p>
        </w:tc>
        <w:tc>
          <w:tcPr>
            <w:tcW w:w="1049" w:type="dxa"/>
            <w:gridSpan w:val="4"/>
            <w:vMerge w:val="restart"/>
            <w:tcBorders>
              <w:top w:val="single" w:sz="4" w:space="0" w:color="auto"/>
              <w:left w:val="nil"/>
              <w:bottom w:val="nil"/>
            </w:tcBorders>
          </w:tcPr>
          <w:p w14:paraId="3643DF74" w14:textId="77777777" w:rsidR="00CB19AC" w:rsidRPr="006027A2" w:rsidRDefault="00CB19AC" w:rsidP="00CB19AC">
            <w:pPr>
              <w:jc w:val="center"/>
              <w:rPr>
                <w:b/>
                <w:bCs/>
                <w:i/>
                <w:iCs/>
                <w:sz w:val="19"/>
                <w:szCs w:val="19"/>
              </w:rPr>
            </w:pPr>
          </w:p>
          <w:p w14:paraId="2D6FFB66" w14:textId="77777777" w:rsidR="00771F08" w:rsidRDefault="00771F08" w:rsidP="00CB19AC">
            <w:pPr>
              <w:rPr>
                <w:sz w:val="19"/>
                <w:szCs w:val="19"/>
              </w:rPr>
            </w:pPr>
            <w:r>
              <w:rPr>
                <w:sz w:val="19"/>
                <w:szCs w:val="19"/>
              </w:rPr>
              <w:t xml:space="preserve">  </w:t>
            </w:r>
          </w:p>
          <w:p w14:paraId="64E03636" w14:textId="4C53299B" w:rsidR="00CB19AC" w:rsidRPr="006027A2" w:rsidRDefault="00CB19AC" w:rsidP="00CB19AC">
            <w:pPr>
              <w:rPr>
                <w:sz w:val="19"/>
                <w:szCs w:val="19"/>
              </w:rPr>
            </w:pPr>
            <w:r>
              <w:rPr>
                <w:sz w:val="19"/>
                <w:szCs w:val="19"/>
              </w:rPr>
              <w:t>&lt;</w:t>
            </w:r>
            <w:r w:rsidRPr="006027A2">
              <w:rPr>
                <w:sz w:val="19"/>
                <w:szCs w:val="19"/>
              </w:rPr>
              <w:t>0.0001*</w:t>
            </w:r>
          </w:p>
          <w:p w14:paraId="088CA3FE" w14:textId="77777777" w:rsidR="00CB19AC" w:rsidRPr="006027A2" w:rsidRDefault="00CB19AC" w:rsidP="00CB19AC">
            <w:pPr>
              <w:rPr>
                <w:sz w:val="19"/>
                <w:szCs w:val="19"/>
              </w:rPr>
            </w:pPr>
          </w:p>
          <w:p w14:paraId="167BE9BE" w14:textId="4D68E2B3" w:rsidR="00CB19AC" w:rsidRPr="006027A2" w:rsidRDefault="00771F08" w:rsidP="00CB19AC">
            <w:pPr>
              <w:rPr>
                <w:sz w:val="19"/>
                <w:szCs w:val="19"/>
              </w:rPr>
            </w:pPr>
            <w:r>
              <w:rPr>
                <w:sz w:val="19"/>
                <w:szCs w:val="19"/>
              </w:rPr>
              <w:t xml:space="preserve">    </w:t>
            </w:r>
            <w:r w:rsidR="00CB19AC" w:rsidRPr="006027A2">
              <w:rPr>
                <w:sz w:val="19"/>
                <w:szCs w:val="19"/>
              </w:rPr>
              <w:t>0.0081*</w:t>
            </w:r>
          </w:p>
        </w:tc>
      </w:tr>
      <w:tr w:rsidR="00CB19AC" w:rsidRPr="006027A2" w14:paraId="346155F4" w14:textId="77777777" w:rsidTr="00CB19AC">
        <w:trPr>
          <w:trHeight w:val="288"/>
          <w:jc w:val="center"/>
        </w:trPr>
        <w:tc>
          <w:tcPr>
            <w:tcW w:w="1834" w:type="dxa"/>
            <w:vMerge/>
            <w:tcBorders>
              <w:bottom w:val="single" w:sz="4" w:space="0" w:color="auto"/>
              <w:right w:val="nil"/>
            </w:tcBorders>
            <w:hideMark/>
          </w:tcPr>
          <w:p w14:paraId="121C4872" w14:textId="77777777" w:rsidR="00CB19AC" w:rsidRPr="006027A2" w:rsidRDefault="00CB19AC" w:rsidP="00CB19AC">
            <w:pPr>
              <w:jc w:val="center"/>
              <w:rPr>
                <w:sz w:val="19"/>
                <w:szCs w:val="19"/>
              </w:rPr>
            </w:pPr>
          </w:p>
        </w:tc>
        <w:tc>
          <w:tcPr>
            <w:tcW w:w="2403" w:type="dxa"/>
            <w:vMerge/>
            <w:tcBorders>
              <w:left w:val="nil"/>
              <w:bottom w:val="single" w:sz="4" w:space="0" w:color="auto"/>
              <w:right w:val="nil"/>
            </w:tcBorders>
            <w:hideMark/>
          </w:tcPr>
          <w:p w14:paraId="62140352" w14:textId="77777777" w:rsidR="00CB19AC" w:rsidRPr="006027A2" w:rsidRDefault="00CB19AC" w:rsidP="00CB19AC">
            <w:pPr>
              <w:jc w:val="center"/>
              <w:rPr>
                <w:sz w:val="19"/>
                <w:szCs w:val="19"/>
              </w:rPr>
            </w:pPr>
          </w:p>
        </w:tc>
        <w:tc>
          <w:tcPr>
            <w:tcW w:w="2404" w:type="dxa"/>
            <w:tcBorders>
              <w:top w:val="nil"/>
              <w:left w:val="nil"/>
              <w:bottom w:val="single" w:sz="4" w:space="0" w:color="auto"/>
              <w:right w:val="nil"/>
            </w:tcBorders>
            <w:noWrap/>
            <w:hideMark/>
          </w:tcPr>
          <w:p w14:paraId="34D04CB0" w14:textId="5C7193F7" w:rsidR="00CB19AC" w:rsidRPr="006027A2" w:rsidRDefault="00CB19AC" w:rsidP="00CB19AC">
            <w:pPr>
              <w:jc w:val="center"/>
              <w:rPr>
                <w:sz w:val="19"/>
                <w:szCs w:val="19"/>
              </w:rPr>
            </w:pPr>
            <w:r>
              <w:rPr>
                <w:sz w:val="19"/>
                <w:szCs w:val="19"/>
              </w:rPr>
              <w:t>Observation time</w:t>
            </w:r>
          </w:p>
          <w:p w14:paraId="361AC4FE" w14:textId="77777777" w:rsidR="00CB19AC" w:rsidRPr="006027A2" w:rsidRDefault="00CB19AC" w:rsidP="00CB19AC">
            <w:pPr>
              <w:rPr>
                <w:sz w:val="19"/>
                <w:szCs w:val="19"/>
              </w:rPr>
            </w:pPr>
          </w:p>
        </w:tc>
        <w:tc>
          <w:tcPr>
            <w:tcW w:w="2139" w:type="dxa"/>
            <w:tcBorders>
              <w:top w:val="nil"/>
              <w:left w:val="nil"/>
              <w:bottom w:val="single" w:sz="4" w:space="0" w:color="auto"/>
              <w:right w:val="nil"/>
            </w:tcBorders>
            <w:noWrap/>
            <w:hideMark/>
          </w:tcPr>
          <w:p w14:paraId="3C0421EF" w14:textId="52B4CE1E" w:rsidR="00CB19AC" w:rsidRPr="006027A2" w:rsidRDefault="00CB19AC" w:rsidP="00CB19AC">
            <w:pPr>
              <w:jc w:val="center"/>
              <w:rPr>
                <w:sz w:val="19"/>
                <w:szCs w:val="19"/>
              </w:rPr>
            </w:pPr>
            <w:proofErr w:type="spellStart"/>
            <w:r>
              <w:rPr>
                <w:sz w:val="19"/>
                <w:szCs w:val="19"/>
              </w:rPr>
              <w:t>Tank</w:t>
            </w:r>
            <w:proofErr w:type="spellEnd"/>
          </w:p>
        </w:tc>
        <w:tc>
          <w:tcPr>
            <w:tcW w:w="236" w:type="dxa"/>
            <w:vMerge/>
            <w:tcBorders>
              <w:left w:val="nil"/>
              <w:bottom w:val="single" w:sz="4" w:space="0" w:color="auto"/>
              <w:right w:val="nil"/>
            </w:tcBorders>
          </w:tcPr>
          <w:p w14:paraId="0596A99E" w14:textId="77777777" w:rsidR="00CB19AC" w:rsidRPr="006027A2" w:rsidRDefault="00CB19AC" w:rsidP="00CB19AC">
            <w:pPr>
              <w:jc w:val="center"/>
              <w:rPr>
                <w:sz w:val="19"/>
                <w:szCs w:val="19"/>
              </w:rPr>
            </w:pPr>
          </w:p>
        </w:tc>
        <w:tc>
          <w:tcPr>
            <w:tcW w:w="907" w:type="dxa"/>
            <w:gridSpan w:val="2"/>
            <w:vMerge/>
            <w:tcBorders>
              <w:top w:val="nil"/>
              <w:left w:val="nil"/>
              <w:bottom w:val="single" w:sz="4" w:space="0" w:color="auto"/>
              <w:right w:val="nil"/>
            </w:tcBorders>
          </w:tcPr>
          <w:p w14:paraId="7FF5B310" w14:textId="77777777" w:rsidR="00CB19AC" w:rsidRPr="006027A2" w:rsidRDefault="00CB19AC" w:rsidP="00CB19AC">
            <w:pPr>
              <w:jc w:val="center"/>
              <w:rPr>
                <w:sz w:val="19"/>
                <w:szCs w:val="19"/>
              </w:rPr>
            </w:pPr>
          </w:p>
        </w:tc>
        <w:tc>
          <w:tcPr>
            <w:tcW w:w="425" w:type="dxa"/>
            <w:vMerge/>
            <w:tcBorders>
              <w:left w:val="nil"/>
              <w:bottom w:val="single" w:sz="4" w:space="0" w:color="auto"/>
              <w:right w:val="nil"/>
            </w:tcBorders>
          </w:tcPr>
          <w:p w14:paraId="0FE37483" w14:textId="77777777" w:rsidR="00CB19AC" w:rsidRPr="006027A2" w:rsidRDefault="00CB19AC" w:rsidP="00CB19AC">
            <w:pPr>
              <w:jc w:val="center"/>
              <w:rPr>
                <w:sz w:val="19"/>
                <w:szCs w:val="19"/>
              </w:rPr>
            </w:pPr>
          </w:p>
        </w:tc>
        <w:tc>
          <w:tcPr>
            <w:tcW w:w="1049" w:type="dxa"/>
            <w:gridSpan w:val="4"/>
            <w:vMerge/>
            <w:tcBorders>
              <w:top w:val="nil"/>
              <w:left w:val="nil"/>
              <w:bottom w:val="single" w:sz="4" w:space="0" w:color="auto"/>
            </w:tcBorders>
          </w:tcPr>
          <w:p w14:paraId="23F97745" w14:textId="77777777" w:rsidR="00CB19AC" w:rsidRPr="006027A2" w:rsidRDefault="00CB19AC" w:rsidP="00CB19AC">
            <w:pPr>
              <w:jc w:val="center"/>
              <w:rPr>
                <w:sz w:val="19"/>
                <w:szCs w:val="19"/>
              </w:rPr>
            </w:pPr>
          </w:p>
        </w:tc>
      </w:tr>
      <w:tr w:rsidR="00CB19AC" w:rsidRPr="006027A2" w14:paraId="731619BB" w14:textId="77777777" w:rsidTr="000F0744">
        <w:trPr>
          <w:gridAfter w:val="1"/>
          <w:wAfter w:w="80" w:type="dxa"/>
          <w:trHeight w:val="1778"/>
          <w:jc w:val="center"/>
        </w:trPr>
        <w:tc>
          <w:tcPr>
            <w:tcW w:w="1834" w:type="dxa"/>
            <w:vMerge w:val="restart"/>
            <w:tcBorders>
              <w:right w:val="nil"/>
            </w:tcBorders>
            <w:noWrap/>
            <w:hideMark/>
          </w:tcPr>
          <w:p w14:paraId="12ED07CA" w14:textId="77777777" w:rsidR="00CB19AC" w:rsidRPr="006027A2" w:rsidRDefault="00CB19AC" w:rsidP="00CB19AC">
            <w:pPr>
              <w:jc w:val="center"/>
              <w:rPr>
                <w:sz w:val="19"/>
                <w:szCs w:val="19"/>
              </w:rPr>
            </w:pPr>
          </w:p>
          <w:p w14:paraId="2A5095D8" w14:textId="77777777" w:rsidR="00CB19AC" w:rsidRPr="006027A2" w:rsidRDefault="00CB19AC" w:rsidP="00CB19AC">
            <w:pPr>
              <w:jc w:val="center"/>
              <w:rPr>
                <w:sz w:val="19"/>
                <w:szCs w:val="19"/>
              </w:rPr>
            </w:pPr>
          </w:p>
          <w:p w14:paraId="7091418E" w14:textId="77777777" w:rsidR="00CB19AC" w:rsidRPr="006027A2" w:rsidRDefault="00CB19AC" w:rsidP="00CB19AC">
            <w:pPr>
              <w:jc w:val="center"/>
              <w:rPr>
                <w:sz w:val="19"/>
                <w:szCs w:val="19"/>
              </w:rPr>
            </w:pPr>
          </w:p>
          <w:p w14:paraId="0F8CC65F" w14:textId="77777777" w:rsidR="00CB19AC" w:rsidRPr="006027A2" w:rsidRDefault="00CB19AC" w:rsidP="00CB19AC">
            <w:pPr>
              <w:jc w:val="center"/>
              <w:rPr>
                <w:sz w:val="19"/>
                <w:szCs w:val="19"/>
              </w:rPr>
            </w:pPr>
          </w:p>
          <w:p w14:paraId="26A2DFA3" w14:textId="77777777" w:rsidR="00CB19AC" w:rsidRPr="006027A2" w:rsidRDefault="00CB19AC" w:rsidP="00CB19AC">
            <w:pPr>
              <w:jc w:val="center"/>
              <w:rPr>
                <w:sz w:val="19"/>
                <w:szCs w:val="19"/>
              </w:rPr>
            </w:pPr>
          </w:p>
          <w:p w14:paraId="516A41BC" w14:textId="77777777" w:rsidR="00CB19AC" w:rsidRPr="006027A2" w:rsidRDefault="00CB19AC" w:rsidP="00CB19AC">
            <w:pPr>
              <w:jc w:val="center"/>
              <w:rPr>
                <w:sz w:val="19"/>
                <w:szCs w:val="19"/>
              </w:rPr>
            </w:pPr>
          </w:p>
          <w:p w14:paraId="7468BB1C" w14:textId="77777777" w:rsidR="00CB19AC" w:rsidRPr="006027A2" w:rsidRDefault="00CB19AC" w:rsidP="00CB19AC">
            <w:pPr>
              <w:jc w:val="center"/>
              <w:rPr>
                <w:sz w:val="19"/>
                <w:szCs w:val="19"/>
              </w:rPr>
            </w:pPr>
          </w:p>
          <w:p w14:paraId="70DF1E00" w14:textId="77777777" w:rsidR="00CB19AC" w:rsidRPr="006027A2" w:rsidRDefault="00CB19AC" w:rsidP="00CB19AC">
            <w:pPr>
              <w:jc w:val="center"/>
              <w:rPr>
                <w:sz w:val="19"/>
                <w:szCs w:val="19"/>
              </w:rPr>
            </w:pPr>
          </w:p>
          <w:p w14:paraId="3A8ED784" w14:textId="77777777" w:rsidR="00CB19AC" w:rsidRPr="006027A2" w:rsidRDefault="00CB19AC" w:rsidP="00CB19AC">
            <w:pPr>
              <w:jc w:val="center"/>
              <w:rPr>
                <w:sz w:val="19"/>
                <w:szCs w:val="19"/>
              </w:rPr>
            </w:pPr>
          </w:p>
          <w:p w14:paraId="14EEC3FD" w14:textId="77777777" w:rsidR="00CB19AC" w:rsidRPr="006027A2" w:rsidRDefault="00CB19AC" w:rsidP="00CB19AC">
            <w:pPr>
              <w:jc w:val="center"/>
              <w:rPr>
                <w:sz w:val="19"/>
                <w:szCs w:val="19"/>
              </w:rPr>
            </w:pPr>
          </w:p>
          <w:p w14:paraId="26E17D01" w14:textId="77777777" w:rsidR="00CB19AC" w:rsidRPr="006027A2" w:rsidRDefault="00CB19AC" w:rsidP="00CB19AC">
            <w:pPr>
              <w:jc w:val="center"/>
              <w:rPr>
                <w:sz w:val="19"/>
                <w:szCs w:val="19"/>
              </w:rPr>
            </w:pPr>
          </w:p>
          <w:p w14:paraId="33855CC4" w14:textId="77777777" w:rsidR="00CB19AC" w:rsidRPr="006027A2" w:rsidRDefault="00CB19AC" w:rsidP="00CB19AC">
            <w:pPr>
              <w:jc w:val="center"/>
              <w:rPr>
                <w:sz w:val="19"/>
                <w:szCs w:val="19"/>
              </w:rPr>
            </w:pPr>
          </w:p>
          <w:p w14:paraId="1E449708" w14:textId="77777777" w:rsidR="00CB19AC" w:rsidRPr="006027A2" w:rsidRDefault="00CB19AC" w:rsidP="00CB19AC">
            <w:pPr>
              <w:jc w:val="center"/>
              <w:rPr>
                <w:sz w:val="19"/>
                <w:szCs w:val="19"/>
              </w:rPr>
            </w:pPr>
          </w:p>
          <w:p w14:paraId="4862E0DA" w14:textId="77777777" w:rsidR="00CB19AC" w:rsidRPr="006027A2" w:rsidRDefault="00CB19AC" w:rsidP="00CB19AC">
            <w:pPr>
              <w:jc w:val="center"/>
              <w:rPr>
                <w:sz w:val="19"/>
                <w:szCs w:val="19"/>
              </w:rPr>
            </w:pPr>
          </w:p>
          <w:p w14:paraId="1458E7F6" w14:textId="6C2C5BDB" w:rsidR="00CB19AC" w:rsidRPr="006027A2" w:rsidRDefault="00CB19AC" w:rsidP="00CB19AC">
            <w:pPr>
              <w:jc w:val="center"/>
              <w:rPr>
                <w:sz w:val="19"/>
                <w:szCs w:val="19"/>
              </w:rPr>
            </w:pPr>
            <w:r>
              <w:rPr>
                <w:sz w:val="19"/>
                <w:szCs w:val="19"/>
              </w:rPr>
              <w:t>Growth and development</w:t>
            </w:r>
          </w:p>
        </w:tc>
        <w:tc>
          <w:tcPr>
            <w:tcW w:w="2403" w:type="dxa"/>
            <w:tcBorders>
              <w:left w:val="nil"/>
              <w:bottom w:val="single" w:sz="2" w:space="0" w:color="auto"/>
              <w:right w:val="nil"/>
            </w:tcBorders>
            <w:noWrap/>
            <w:hideMark/>
          </w:tcPr>
          <w:p w14:paraId="31C776E6" w14:textId="77777777" w:rsidR="00CB19AC" w:rsidRPr="00B55181" w:rsidRDefault="00CB19AC" w:rsidP="00CB19AC">
            <w:pPr>
              <w:jc w:val="center"/>
              <w:rPr>
                <w:sz w:val="19"/>
                <w:szCs w:val="19"/>
                <w:lang w:val="en-US"/>
              </w:rPr>
            </w:pPr>
          </w:p>
          <w:p w14:paraId="4C2927AD" w14:textId="77777777" w:rsidR="00CB19AC" w:rsidRPr="00B55181" w:rsidRDefault="00CB19AC" w:rsidP="00CB19AC">
            <w:pPr>
              <w:jc w:val="center"/>
              <w:rPr>
                <w:sz w:val="19"/>
                <w:szCs w:val="19"/>
                <w:lang w:val="en-US"/>
              </w:rPr>
            </w:pPr>
          </w:p>
          <w:p w14:paraId="61E3F4AF" w14:textId="77777777" w:rsidR="00CB19AC" w:rsidRPr="00B55181" w:rsidRDefault="00CB19AC" w:rsidP="00CB19AC">
            <w:pPr>
              <w:jc w:val="center"/>
              <w:rPr>
                <w:sz w:val="19"/>
                <w:szCs w:val="19"/>
                <w:lang w:val="en-US"/>
              </w:rPr>
            </w:pPr>
          </w:p>
          <w:p w14:paraId="012EB971" w14:textId="5B270064" w:rsidR="00CB19AC" w:rsidRPr="00F00716" w:rsidRDefault="00CB19AC" w:rsidP="00CB19AC">
            <w:pPr>
              <w:jc w:val="center"/>
              <w:rPr>
                <w:sz w:val="19"/>
                <w:szCs w:val="19"/>
                <w:lang w:val="en-US"/>
              </w:rPr>
            </w:pPr>
            <w:r w:rsidRPr="00F00716">
              <w:rPr>
                <w:sz w:val="19"/>
                <w:szCs w:val="19"/>
                <w:lang w:val="en-US"/>
              </w:rPr>
              <w:t>Body length</w:t>
            </w:r>
          </w:p>
          <w:p w14:paraId="788CCBAF" w14:textId="77777777" w:rsidR="00CB19AC" w:rsidRPr="00F00716" w:rsidRDefault="00CB19AC" w:rsidP="00CB19AC">
            <w:pPr>
              <w:jc w:val="center"/>
              <w:rPr>
                <w:sz w:val="19"/>
                <w:szCs w:val="19"/>
                <w:lang w:val="en-US"/>
              </w:rPr>
            </w:pPr>
          </w:p>
          <w:p w14:paraId="4C6EFC26" w14:textId="77777777" w:rsidR="00CB19AC" w:rsidRPr="00F00716" w:rsidRDefault="00CB19AC" w:rsidP="00CB19AC">
            <w:pPr>
              <w:jc w:val="center"/>
              <w:rPr>
                <w:sz w:val="19"/>
                <w:szCs w:val="19"/>
                <w:lang w:val="en-US"/>
              </w:rPr>
            </w:pPr>
          </w:p>
          <w:p w14:paraId="58CC21AF" w14:textId="77777777" w:rsidR="00CB19AC" w:rsidRPr="00F00716" w:rsidRDefault="00CB19AC" w:rsidP="00CB19AC">
            <w:pPr>
              <w:jc w:val="center"/>
              <w:rPr>
                <w:sz w:val="19"/>
                <w:szCs w:val="19"/>
                <w:lang w:val="en-US"/>
              </w:rPr>
            </w:pPr>
          </w:p>
          <w:p w14:paraId="2A351549" w14:textId="77777777" w:rsidR="00CB19AC" w:rsidRPr="00F00716" w:rsidRDefault="00CB19AC" w:rsidP="00CB19AC">
            <w:pPr>
              <w:jc w:val="center"/>
              <w:rPr>
                <w:sz w:val="19"/>
                <w:szCs w:val="19"/>
                <w:lang w:val="en-US"/>
              </w:rPr>
            </w:pPr>
          </w:p>
          <w:p w14:paraId="517E5BC6" w14:textId="02C30D81" w:rsidR="00CB19AC" w:rsidRPr="00F00716" w:rsidRDefault="00CB19AC" w:rsidP="00CB19AC">
            <w:pPr>
              <w:jc w:val="center"/>
              <w:rPr>
                <w:sz w:val="19"/>
                <w:szCs w:val="19"/>
                <w:lang w:val="en-US"/>
              </w:rPr>
            </w:pPr>
            <w:r w:rsidRPr="00F00716">
              <w:rPr>
                <w:sz w:val="19"/>
                <w:szCs w:val="19"/>
                <w:lang w:val="en-US"/>
              </w:rPr>
              <w:t>Tail length</w:t>
            </w:r>
          </w:p>
          <w:p w14:paraId="779394FE" w14:textId="77777777" w:rsidR="00CB19AC" w:rsidRPr="00F00716" w:rsidRDefault="00CB19AC" w:rsidP="00CB19AC">
            <w:pPr>
              <w:jc w:val="center"/>
              <w:rPr>
                <w:sz w:val="19"/>
                <w:szCs w:val="19"/>
                <w:lang w:val="en-US"/>
              </w:rPr>
            </w:pPr>
          </w:p>
          <w:p w14:paraId="73C7BAD9" w14:textId="77777777" w:rsidR="00CB19AC" w:rsidRPr="00F00716" w:rsidRDefault="00CB19AC" w:rsidP="00CB19AC">
            <w:pPr>
              <w:jc w:val="center"/>
              <w:rPr>
                <w:sz w:val="19"/>
                <w:szCs w:val="19"/>
                <w:lang w:val="en-US"/>
              </w:rPr>
            </w:pPr>
          </w:p>
          <w:p w14:paraId="50580A4C" w14:textId="77777777" w:rsidR="00CB19AC" w:rsidRPr="00F00716" w:rsidRDefault="00CB19AC" w:rsidP="00CB19AC">
            <w:pPr>
              <w:jc w:val="center"/>
              <w:rPr>
                <w:sz w:val="19"/>
                <w:szCs w:val="19"/>
                <w:lang w:val="en-US"/>
              </w:rPr>
            </w:pPr>
          </w:p>
          <w:p w14:paraId="5C8FDC00" w14:textId="77777777" w:rsidR="00CB19AC" w:rsidRPr="00F00716" w:rsidRDefault="00CB19AC" w:rsidP="00CB19AC">
            <w:pPr>
              <w:jc w:val="center"/>
              <w:rPr>
                <w:sz w:val="19"/>
                <w:szCs w:val="19"/>
                <w:lang w:val="en-US"/>
              </w:rPr>
            </w:pPr>
          </w:p>
          <w:p w14:paraId="15F7D667" w14:textId="77777777" w:rsidR="00CB19AC" w:rsidRPr="00F00716" w:rsidRDefault="00CB19AC" w:rsidP="00CB19AC">
            <w:pPr>
              <w:jc w:val="center"/>
              <w:rPr>
                <w:sz w:val="19"/>
                <w:szCs w:val="19"/>
                <w:lang w:val="en-US"/>
              </w:rPr>
            </w:pPr>
          </w:p>
          <w:p w14:paraId="5FE8DE32" w14:textId="2DFCC0BC" w:rsidR="00CB19AC" w:rsidRPr="00F00716" w:rsidRDefault="00CB19AC" w:rsidP="00CB19AC">
            <w:pPr>
              <w:jc w:val="center"/>
              <w:rPr>
                <w:sz w:val="19"/>
                <w:szCs w:val="19"/>
                <w:lang w:val="en-US"/>
              </w:rPr>
            </w:pPr>
            <w:r>
              <w:rPr>
                <w:sz w:val="19"/>
                <w:szCs w:val="19"/>
                <w:lang w:val="en-US"/>
              </w:rPr>
              <w:t>Total length</w:t>
            </w:r>
          </w:p>
          <w:p w14:paraId="03A10786" w14:textId="77777777" w:rsidR="00CB19AC" w:rsidRPr="00F00716" w:rsidRDefault="00CB19AC" w:rsidP="00CB19AC">
            <w:pPr>
              <w:jc w:val="center"/>
              <w:rPr>
                <w:sz w:val="19"/>
                <w:szCs w:val="19"/>
                <w:lang w:val="en-US"/>
              </w:rPr>
            </w:pPr>
          </w:p>
          <w:p w14:paraId="53AA4D9C" w14:textId="77777777" w:rsidR="00CB19AC" w:rsidRPr="00F00716" w:rsidRDefault="00CB19AC" w:rsidP="00CB19AC">
            <w:pPr>
              <w:jc w:val="center"/>
              <w:rPr>
                <w:sz w:val="19"/>
                <w:szCs w:val="19"/>
                <w:lang w:val="en-US"/>
              </w:rPr>
            </w:pPr>
          </w:p>
          <w:p w14:paraId="477040C6" w14:textId="77777777" w:rsidR="00CB19AC" w:rsidRPr="00F00716" w:rsidRDefault="00CB19AC" w:rsidP="00CB19AC">
            <w:pPr>
              <w:jc w:val="center"/>
              <w:rPr>
                <w:sz w:val="19"/>
                <w:szCs w:val="19"/>
                <w:lang w:val="en-US"/>
              </w:rPr>
            </w:pPr>
          </w:p>
          <w:p w14:paraId="3871C35F" w14:textId="77777777" w:rsidR="00CB19AC" w:rsidRPr="00F00716" w:rsidRDefault="00CB19AC" w:rsidP="00CB19AC">
            <w:pPr>
              <w:jc w:val="center"/>
              <w:rPr>
                <w:sz w:val="19"/>
                <w:szCs w:val="19"/>
                <w:lang w:val="en-US"/>
              </w:rPr>
            </w:pPr>
          </w:p>
          <w:p w14:paraId="7F60EC60" w14:textId="77777777" w:rsidR="00CB19AC" w:rsidRPr="00F00716" w:rsidRDefault="00CB19AC" w:rsidP="00CB19AC">
            <w:pPr>
              <w:jc w:val="center"/>
              <w:rPr>
                <w:sz w:val="19"/>
                <w:szCs w:val="19"/>
                <w:lang w:val="en-US"/>
              </w:rPr>
            </w:pPr>
          </w:p>
          <w:p w14:paraId="4459090C" w14:textId="56F20E73" w:rsidR="00CB19AC" w:rsidRPr="00F00716" w:rsidRDefault="00CB19AC" w:rsidP="00CB19AC">
            <w:pPr>
              <w:jc w:val="center"/>
              <w:rPr>
                <w:sz w:val="19"/>
                <w:szCs w:val="19"/>
                <w:lang w:val="en-US"/>
              </w:rPr>
            </w:pPr>
            <w:r>
              <w:rPr>
                <w:sz w:val="19"/>
                <w:szCs w:val="19"/>
                <w:lang w:val="en-US"/>
              </w:rPr>
              <w:t>Weight</w:t>
            </w:r>
          </w:p>
          <w:p w14:paraId="26BCFA09" w14:textId="77777777" w:rsidR="00CB19AC" w:rsidRPr="00F00716" w:rsidRDefault="00CB19AC" w:rsidP="00CB19AC">
            <w:pPr>
              <w:jc w:val="center"/>
              <w:rPr>
                <w:sz w:val="19"/>
                <w:szCs w:val="19"/>
                <w:lang w:val="en-US"/>
              </w:rPr>
            </w:pPr>
          </w:p>
          <w:p w14:paraId="3AD0FB98" w14:textId="77777777" w:rsidR="00CB19AC" w:rsidRPr="00F00716" w:rsidRDefault="00CB19AC" w:rsidP="00CB19AC">
            <w:pPr>
              <w:jc w:val="center"/>
              <w:rPr>
                <w:sz w:val="19"/>
                <w:szCs w:val="19"/>
                <w:lang w:val="en-US"/>
              </w:rPr>
            </w:pPr>
          </w:p>
          <w:p w14:paraId="7E50C544" w14:textId="77777777" w:rsidR="00CB19AC" w:rsidRPr="00F00716" w:rsidRDefault="00CB19AC" w:rsidP="00CB19AC">
            <w:pPr>
              <w:jc w:val="center"/>
              <w:rPr>
                <w:sz w:val="19"/>
                <w:szCs w:val="19"/>
                <w:lang w:val="en-US"/>
              </w:rPr>
            </w:pPr>
          </w:p>
          <w:p w14:paraId="7BACB3BE" w14:textId="77777777" w:rsidR="00CB19AC" w:rsidRPr="00F00716" w:rsidRDefault="00CB19AC" w:rsidP="00CB19AC">
            <w:pPr>
              <w:jc w:val="center"/>
              <w:rPr>
                <w:sz w:val="19"/>
                <w:szCs w:val="19"/>
                <w:lang w:val="en-US"/>
              </w:rPr>
            </w:pPr>
          </w:p>
          <w:p w14:paraId="2B786B8C" w14:textId="77777777" w:rsidR="00CB19AC" w:rsidRPr="00F00716" w:rsidRDefault="00CB19AC" w:rsidP="00CB19AC">
            <w:pPr>
              <w:jc w:val="center"/>
              <w:rPr>
                <w:sz w:val="19"/>
                <w:szCs w:val="19"/>
                <w:lang w:val="en-US"/>
              </w:rPr>
            </w:pPr>
          </w:p>
          <w:p w14:paraId="45C2A683" w14:textId="5392B8BB" w:rsidR="00CB19AC" w:rsidRPr="00F00716" w:rsidRDefault="00CB19AC" w:rsidP="00CB19AC">
            <w:pPr>
              <w:jc w:val="center"/>
              <w:rPr>
                <w:sz w:val="19"/>
                <w:szCs w:val="19"/>
                <w:lang w:val="en-US"/>
              </w:rPr>
            </w:pPr>
            <w:r>
              <w:rPr>
                <w:sz w:val="19"/>
                <w:szCs w:val="19"/>
                <w:lang w:val="en-US"/>
              </w:rPr>
              <w:t>Stage</w:t>
            </w:r>
          </w:p>
          <w:p w14:paraId="577AC276" w14:textId="77777777" w:rsidR="00CB19AC" w:rsidRPr="00F00716" w:rsidRDefault="00CB19AC" w:rsidP="00CB19AC">
            <w:pPr>
              <w:jc w:val="center"/>
              <w:rPr>
                <w:sz w:val="19"/>
                <w:szCs w:val="19"/>
                <w:lang w:val="en-US"/>
              </w:rPr>
            </w:pPr>
          </w:p>
          <w:p w14:paraId="1B82FEAA" w14:textId="77777777" w:rsidR="00CB19AC" w:rsidRPr="00F00716" w:rsidRDefault="00CB19AC" w:rsidP="00CB19AC">
            <w:pPr>
              <w:rPr>
                <w:sz w:val="19"/>
                <w:szCs w:val="19"/>
                <w:lang w:val="en-US"/>
              </w:rPr>
            </w:pPr>
          </w:p>
          <w:p w14:paraId="0B70726A" w14:textId="77777777" w:rsidR="00CB19AC" w:rsidRPr="00F00716" w:rsidRDefault="00CB19AC" w:rsidP="00CB19AC">
            <w:pPr>
              <w:jc w:val="center"/>
              <w:rPr>
                <w:sz w:val="19"/>
                <w:szCs w:val="19"/>
                <w:lang w:val="en-US"/>
              </w:rPr>
            </w:pPr>
          </w:p>
        </w:tc>
        <w:tc>
          <w:tcPr>
            <w:tcW w:w="2404" w:type="dxa"/>
            <w:vMerge w:val="restart"/>
            <w:tcBorders>
              <w:left w:val="nil"/>
              <w:bottom w:val="single" w:sz="2" w:space="0" w:color="auto"/>
              <w:right w:val="nil"/>
            </w:tcBorders>
            <w:noWrap/>
            <w:hideMark/>
          </w:tcPr>
          <w:p w14:paraId="73E1F7E3" w14:textId="77777777" w:rsidR="00CB19AC" w:rsidRPr="00F00716" w:rsidRDefault="00CB19AC" w:rsidP="00CB19AC">
            <w:pPr>
              <w:rPr>
                <w:sz w:val="19"/>
                <w:szCs w:val="19"/>
                <w:lang w:val="en-US"/>
              </w:rPr>
            </w:pPr>
          </w:p>
          <w:p w14:paraId="3EEFC630" w14:textId="1067F0D2" w:rsidR="00CB19AC" w:rsidRPr="00F00716" w:rsidRDefault="00CB19AC" w:rsidP="00CB19AC">
            <w:pPr>
              <w:jc w:val="center"/>
              <w:rPr>
                <w:sz w:val="19"/>
                <w:szCs w:val="19"/>
                <w:lang w:val="en-US"/>
              </w:rPr>
            </w:pPr>
            <w:r w:rsidRPr="00F00716">
              <w:rPr>
                <w:sz w:val="19"/>
                <w:szCs w:val="19"/>
                <w:lang w:val="en-US"/>
              </w:rPr>
              <w:t>Treatment</w:t>
            </w:r>
          </w:p>
          <w:p w14:paraId="0F92E9B2" w14:textId="182BDB83" w:rsidR="00CB19AC" w:rsidRPr="00F00716" w:rsidRDefault="00CB19AC" w:rsidP="00CB19AC">
            <w:pPr>
              <w:jc w:val="center"/>
              <w:rPr>
                <w:sz w:val="19"/>
                <w:szCs w:val="19"/>
                <w:lang w:val="en-US"/>
              </w:rPr>
            </w:pPr>
            <w:r w:rsidRPr="00F00716">
              <w:rPr>
                <w:sz w:val="19"/>
                <w:szCs w:val="19"/>
                <w:lang w:val="en-US"/>
              </w:rPr>
              <w:t>Observation time</w:t>
            </w:r>
          </w:p>
          <w:p w14:paraId="121C055E" w14:textId="375E918C" w:rsidR="00CB19AC" w:rsidRPr="00F00716" w:rsidRDefault="00CB19AC" w:rsidP="00CB19AC">
            <w:pPr>
              <w:jc w:val="center"/>
              <w:rPr>
                <w:sz w:val="19"/>
                <w:szCs w:val="19"/>
                <w:lang w:val="en-US"/>
              </w:rPr>
            </w:pPr>
            <w:r w:rsidRPr="00F00716">
              <w:rPr>
                <w:sz w:val="19"/>
                <w:szCs w:val="19"/>
                <w:lang w:val="en-US"/>
              </w:rPr>
              <w:t>Density</w:t>
            </w:r>
          </w:p>
          <w:p w14:paraId="5806A75C" w14:textId="56529D5B" w:rsidR="00CB19AC" w:rsidRPr="00F00716" w:rsidRDefault="00CB19AC" w:rsidP="00CB19AC">
            <w:pPr>
              <w:jc w:val="center"/>
              <w:rPr>
                <w:sz w:val="19"/>
                <w:szCs w:val="19"/>
                <w:lang w:val="en-US"/>
              </w:rPr>
            </w:pPr>
            <w:r w:rsidRPr="00F00716">
              <w:rPr>
                <w:sz w:val="19"/>
                <w:szCs w:val="19"/>
                <w:lang w:val="en-US"/>
              </w:rPr>
              <w:t xml:space="preserve">Treatment </w:t>
            </w:r>
            <w:r w:rsidRPr="00F00716">
              <w:rPr>
                <w:i/>
                <w:iCs/>
                <w:sz w:val="19"/>
                <w:szCs w:val="19"/>
                <w:lang w:val="en-US"/>
              </w:rPr>
              <w:t>x</w:t>
            </w:r>
            <w:r w:rsidRPr="00F00716">
              <w:rPr>
                <w:sz w:val="19"/>
                <w:szCs w:val="19"/>
                <w:lang w:val="en-US"/>
              </w:rPr>
              <w:t xml:space="preserve"> Densi</w:t>
            </w:r>
            <w:r>
              <w:rPr>
                <w:sz w:val="19"/>
                <w:szCs w:val="19"/>
                <w:lang w:val="en-US"/>
              </w:rPr>
              <w:t>ty</w:t>
            </w:r>
          </w:p>
          <w:p w14:paraId="124F67D1" w14:textId="77777777" w:rsidR="00CB19AC" w:rsidRPr="00F00716" w:rsidRDefault="00CB19AC" w:rsidP="00CB19AC">
            <w:pPr>
              <w:rPr>
                <w:sz w:val="19"/>
                <w:szCs w:val="19"/>
                <w:lang w:val="en-US"/>
              </w:rPr>
            </w:pPr>
          </w:p>
          <w:p w14:paraId="232E6A4E" w14:textId="77777777" w:rsidR="00CB19AC" w:rsidRPr="00F00716" w:rsidRDefault="00CB19AC" w:rsidP="00CB19AC">
            <w:pPr>
              <w:jc w:val="center"/>
              <w:rPr>
                <w:sz w:val="19"/>
                <w:szCs w:val="19"/>
                <w:lang w:val="en-US"/>
              </w:rPr>
            </w:pPr>
            <w:r w:rsidRPr="00F00716">
              <w:rPr>
                <w:sz w:val="19"/>
                <w:szCs w:val="19"/>
                <w:lang w:val="en-US"/>
              </w:rPr>
              <w:t>Treatment</w:t>
            </w:r>
          </w:p>
          <w:p w14:paraId="46B0F625" w14:textId="77777777" w:rsidR="00CB19AC" w:rsidRPr="00F00716" w:rsidRDefault="00CB19AC" w:rsidP="00CB19AC">
            <w:pPr>
              <w:jc w:val="center"/>
              <w:rPr>
                <w:sz w:val="19"/>
                <w:szCs w:val="19"/>
                <w:lang w:val="en-US"/>
              </w:rPr>
            </w:pPr>
            <w:r w:rsidRPr="00F00716">
              <w:rPr>
                <w:sz w:val="19"/>
                <w:szCs w:val="19"/>
                <w:lang w:val="en-US"/>
              </w:rPr>
              <w:t>Observation time</w:t>
            </w:r>
          </w:p>
          <w:p w14:paraId="0DDFD20B" w14:textId="77777777" w:rsidR="00CB19AC" w:rsidRPr="00F00716" w:rsidRDefault="00CB19AC" w:rsidP="00CB19AC">
            <w:pPr>
              <w:jc w:val="center"/>
              <w:rPr>
                <w:sz w:val="19"/>
                <w:szCs w:val="19"/>
                <w:lang w:val="en-US"/>
              </w:rPr>
            </w:pPr>
            <w:r w:rsidRPr="00F00716">
              <w:rPr>
                <w:sz w:val="19"/>
                <w:szCs w:val="19"/>
                <w:lang w:val="en-US"/>
              </w:rPr>
              <w:t>Density</w:t>
            </w:r>
          </w:p>
          <w:p w14:paraId="5E89B959" w14:textId="77777777" w:rsidR="00CB19AC" w:rsidRPr="00F00716" w:rsidRDefault="00CB19AC" w:rsidP="00CB19AC">
            <w:pPr>
              <w:jc w:val="center"/>
              <w:rPr>
                <w:sz w:val="19"/>
                <w:szCs w:val="19"/>
                <w:lang w:val="en-US"/>
              </w:rPr>
            </w:pPr>
            <w:r w:rsidRPr="00F00716">
              <w:rPr>
                <w:sz w:val="19"/>
                <w:szCs w:val="19"/>
                <w:lang w:val="en-US"/>
              </w:rPr>
              <w:t xml:space="preserve">Treatment </w:t>
            </w:r>
            <w:r w:rsidRPr="00F00716">
              <w:rPr>
                <w:i/>
                <w:iCs/>
                <w:sz w:val="19"/>
                <w:szCs w:val="19"/>
                <w:lang w:val="en-US"/>
              </w:rPr>
              <w:t>x</w:t>
            </w:r>
            <w:r w:rsidRPr="00F00716">
              <w:rPr>
                <w:sz w:val="19"/>
                <w:szCs w:val="19"/>
                <w:lang w:val="en-US"/>
              </w:rPr>
              <w:t xml:space="preserve"> Densi</w:t>
            </w:r>
            <w:r>
              <w:rPr>
                <w:sz w:val="19"/>
                <w:szCs w:val="19"/>
                <w:lang w:val="en-US"/>
              </w:rPr>
              <w:t>ty</w:t>
            </w:r>
          </w:p>
          <w:p w14:paraId="3301BC21" w14:textId="77777777" w:rsidR="00CB19AC" w:rsidRPr="00F00716" w:rsidRDefault="00CB19AC" w:rsidP="00CB19AC">
            <w:pPr>
              <w:jc w:val="center"/>
              <w:rPr>
                <w:sz w:val="19"/>
                <w:szCs w:val="19"/>
                <w:lang w:val="en-US"/>
              </w:rPr>
            </w:pPr>
          </w:p>
          <w:p w14:paraId="649B1175" w14:textId="77777777" w:rsidR="00CB19AC" w:rsidRPr="00F00716" w:rsidRDefault="00CB19AC" w:rsidP="00CB19AC">
            <w:pPr>
              <w:rPr>
                <w:sz w:val="19"/>
                <w:szCs w:val="19"/>
                <w:lang w:val="en-US"/>
              </w:rPr>
            </w:pPr>
          </w:p>
          <w:p w14:paraId="4A2E03F3" w14:textId="77777777" w:rsidR="00CB19AC" w:rsidRPr="00F00716" w:rsidRDefault="00CB19AC" w:rsidP="00CB19AC">
            <w:pPr>
              <w:jc w:val="center"/>
              <w:rPr>
                <w:sz w:val="19"/>
                <w:szCs w:val="19"/>
                <w:lang w:val="en-US"/>
              </w:rPr>
            </w:pPr>
            <w:r w:rsidRPr="00F00716">
              <w:rPr>
                <w:sz w:val="19"/>
                <w:szCs w:val="19"/>
                <w:lang w:val="en-US"/>
              </w:rPr>
              <w:t>Treatment</w:t>
            </w:r>
          </w:p>
          <w:p w14:paraId="625A702B" w14:textId="77777777" w:rsidR="00CB19AC" w:rsidRPr="00F00716" w:rsidRDefault="00CB19AC" w:rsidP="00CB19AC">
            <w:pPr>
              <w:jc w:val="center"/>
              <w:rPr>
                <w:sz w:val="19"/>
                <w:szCs w:val="19"/>
                <w:lang w:val="en-US"/>
              </w:rPr>
            </w:pPr>
            <w:r w:rsidRPr="00F00716">
              <w:rPr>
                <w:sz w:val="19"/>
                <w:szCs w:val="19"/>
                <w:lang w:val="en-US"/>
              </w:rPr>
              <w:t>Observation time</w:t>
            </w:r>
          </w:p>
          <w:p w14:paraId="428E1B3B" w14:textId="77777777" w:rsidR="00CB19AC" w:rsidRPr="00F00716" w:rsidRDefault="00CB19AC" w:rsidP="00CB19AC">
            <w:pPr>
              <w:jc w:val="center"/>
              <w:rPr>
                <w:sz w:val="19"/>
                <w:szCs w:val="19"/>
                <w:lang w:val="en-US"/>
              </w:rPr>
            </w:pPr>
            <w:r w:rsidRPr="00F00716">
              <w:rPr>
                <w:sz w:val="19"/>
                <w:szCs w:val="19"/>
                <w:lang w:val="en-US"/>
              </w:rPr>
              <w:t>Density</w:t>
            </w:r>
          </w:p>
          <w:p w14:paraId="60B778B4" w14:textId="77777777" w:rsidR="00CB19AC" w:rsidRPr="00F00716" w:rsidRDefault="00CB19AC" w:rsidP="00CB19AC">
            <w:pPr>
              <w:jc w:val="center"/>
              <w:rPr>
                <w:sz w:val="19"/>
                <w:szCs w:val="19"/>
                <w:lang w:val="en-US"/>
              </w:rPr>
            </w:pPr>
            <w:r w:rsidRPr="00F00716">
              <w:rPr>
                <w:sz w:val="19"/>
                <w:szCs w:val="19"/>
                <w:lang w:val="en-US"/>
              </w:rPr>
              <w:t xml:space="preserve">Treatment </w:t>
            </w:r>
            <w:r w:rsidRPr="00F00716">
              <w:rPr>
                <w:i/>
                <w:iCs/>
                <w:sz w:val="19"/>
                <w:szCs w:val="19"/>
                <w:lang w:val="en-US"/>
              </w:rPr>
              <w:t>x</w:t>
            </w:r>
            <w:r w:rsidRPr="00F00716">
              <w:rPr>
                <w:sz w:val="19"/>
                <w:szCs w:val="19"/>
                <w:lang w:val="en-US"/>
              </w:rPr>
              <w:t xml:space="preserve"> Densi</w:t>
            </w:r>
            <w:r>
              <w:rPr>
                <w:sz w:val="19"/>
                <w:szCs w:val="19"/>
                <w:lang w:val="en-US"/>
              </w:rPr>
              <w:t>ty</w:t>
            </w:r>
          </w:p>
          <w:p w14:paraId="5576C381" w14:textId="77777777" w:rsidR="00CB19AC" w:rsidRPr="00F00716" w:rsidRDefault="00CB19AC" w:rsidP="00CB19AC">
            <w:pPr>
              <w:rPr>
                <w:sz w:val="19"/>
                <w:szCs w:val="19"/>
                <w:lang w:val="en-US"/>
              </w:rPr>
            </w:pPr>
          </w:p>
          <w:p w14:paraId="48370B19" w14:textId="77777777" w:rsidR="00CB19AC" w:rsidRPr="00F00716" w:rsidRDefault="00CB19AC" w:rsidP="00CB19AC">
            <w:pPr>
              <w:jc w:val="center"/>
              <w:rPr>
                <w:sz w:val="19"/>
                <w:szCs w:val="19"/>
                <w:lang w:val="en-US"/>
              </w:rPr>
            </w:pPr>
          </w:p>
          <w:p w14:paraId="500E2AE1" w14:textId="77777777" w:rsidR="00CB19AC" w:rsidRPr="00F00716" w:rsidRDefault="00CB19AC" w:rsidP="00CB19AC">
            <w:pPr>
              <w:jc w:val="center"/>
              <w:rPr>
                <w:sz w:val="19"/>
                <w:szCs w:val="19"/>
                <w:lang w:val="en-US"/>
              </w:rPr>
            </w:pPr>
            <w:r w:rsidRPr="00F00716">
              <w:rPr>
                <w:sz w:val="19"/>
                <w:szCs w:val="19"/>
                <w:lang w:val="en-US"/>
              </w:rPr>
              <w:t>Treatment</w:t>
            </w:r>
          </w:p>
          <w:p w14:paraId="4A8FC87D" w14:textId="77777777" w:rsidR="00CB19AC" w:rsidRPr="00F00716" w:rsidRDefault="00CB19AC" w:rsidP="00CB19AC">
            <w:pPr>
              <w:jc w:val="center"/>
              <w:rPr>
                <w:sz w:val="19"/>
                <w:szCs w:val="19"/>
                <w:lang w:val="en-US"/>
              </w:rPr>
            </w:pPr>
            <w:r w:rsidRPr="00F00716">
              <w:rPr>
                <w:sz w:val="19"/>
                <w:szCs w:val="19"/>
                <w:lang w:val="en-US"/>
              </w:rPr>
              <w:t>Observation time</w:t>
            </w:r>
          </w:p>
          <w:p w14:paraId="090B3995" w14:textId="77777777" w:rsidR="00CB19AC" w:rsidRPr="00F00716" w:rsidRDefault="00CB19AC" w:rsidP="00CB19AC">
            <w:pPr>
              <w:jc w:val="center"/>
              <w:rPr>
                <w:sz w:val="19"/>
                <w:szCs w:val="19"/>
                <w:lang w:val="en-US"/>
              </w:rPr>
            </w:pPr>
            <w:r w:rsidRPr="00F00716">
              <w:rPr>
                <w:sz w:val="19"/>
                <w:szCs w:val="19"/>
                <w:lang w:val="en-US"/>
              </w:rPr>
              <w:t>Density</w:t>
            </w:r>
          </w:p>
          <w:p w14:paraId="150C9614" w14:textId="11C2DA6D" w:rsidR="00CB19AC" w:rsidRDefault="00CB19AC" w:rsidP="00CB19AC">
            <w:pPr>
              <w:jc w:val="center"/>
              <w:rPr>
                <w:sz w:val="19"/>
                <w:szCs w:val="19"/>
                <w:lang w:val="en-US"/>
              </w:rPr>
            </w:pPr>
            <w:r w:rsidRPr="00F00716">
              <w:rPr>
                <w:sz w:val="19"/>
                <w:szCs w:val="19"/>
                <w:lang w:val="en-US"/>
              </w:rPr>
              <w:t xml:space="preserve">Treatment </w:t>
            </w:r>
            <w:r w:rsidRPr="00F00716">
              <w:rPr>
                <w:i/>
                <w:iCs/>
                <w:sz w:val="19"/>
                <w:szCs w:val="19"/>
                <w:lang w:val="en-US"/>
              </w:rPr>
              <w:t>x</w:t>
            </w:r>
            <w:r w:rsidRPr="00F00716">
              <w:rPr>
                <w:sz w:val="19"/>
                <w:szCs w:val="19"/>
                <w:lang w:val="en-US"/>
              </w:rPr>
              <w:t xml:space="preserve"> Densi</w:t>
            </w:r>
            <w:r>
              <w:rPr>
                <w:sz w:val="19"/>
                <w:szCs w:val="19"/>
                <w:lang w:val="en-US"/>
              </w:rPr>
              <w:t>ty</w:t>
            </w:r>
          </w:p>
          <w:p w14:paraId="1EE64845" w14:textId="39A9F981" w:rsidR="00CB19AC" w:rsidRDefault="00CB19AC" w:rsidP="00CB19AC">
            <w:pPr>
              <w:rPr>
                <w:sz w:val="19"/>
                <w:szCs w:val="19"/>
                <w:lang w:val="en-US"/>
              </w:rPr>
            </w:pPr>
          </w:p>
          <w:p w14:paraId="48D58AD3" w14:textId="77777777" w:rsidR="00CB19AC" w:rsidRPr="00F00716" w:rsidRDefault="00CB19AC" w:rsidP="00CB19AC">
            <w:pPr>
              <w:rPr>
                <w:sz w:val="19"/>
                <w:szCs w:val="19"/>
                <w:lang w:val="en-US"/>
              </w:rPr>
            </w:pPr>
          </w:p>
          <w:p w14:paraId="13259F7C" w14:textId="77777777" w:rsidR="00CB19AC" w:rsidRPr="00F00716" w:rsidRDefault="00CB19AC" w:rsidP="00CB19AC">
            <w:pPr>
              <w:jc w:val="center"/>
              <w:rPr>
                <w:sz w:val="19"/>
                <w:szCs w:val="19"/>
                <w:lang w:val="en-US"/>
              </w:rPr>
            </w:pPr>
            <w:r w:rsidRPr="00F00716">
              <w:rPr>
                <w:sz w:val="19"/>
                <w:szCs w:val="19"/>
                <w:lang w:val="en-US"/>
              </w:rPr>
              <w:t>Treatment</w:t>
            </w:r>
          </w:p>
          <w:p w14:paraId="256413EB" w14:textId="77777777" w:rsidR="00CB19AC" w:rsidRPr="00F00716" w:rsidRDefault="00CB19AC" w:rsidP="00CB19AC">
            <w:pPr>
              <w:jc w:val="center"/>
              <w:rPr>
                <w:sz w:val="19"/>
                <w:szCs w:val="19"/>
                <w:lang w:val="en-US"/>
              </w:rPr>
            </w:pPr>
            <w:r w:rsidRPr="00F00716">
              <w:rPr>
                <w:sz w:val="19"/>
                <w:szCs w:val="19"/>
                <w:lang w:val="en-US"/>
              </w:rPr>
              <w:t>Observation time</w:t>
            </w:r>
          </w:p>
          <w:p w14:paraId="0B5CD6DF" w14:textId="77777777" w:rsidR="00CB19AC" w:rsidRPr="00F00716" w:rsidRDefault="00CB19AC" w:rsidP="00CB19AC">
            <w:pPr>
              <w:jc w:val="center"/>
              <w:rPr>
                <w:sz w:val="19"/>
                <w:szCs w:val="19"/>
                <w:lang w:val="en-US"/>
              </w:rPr>
            </w:pPr>
            <w:r w:rsidRPr="00F00716">
              <w:rPr>
                <w:sz w:val="19"/>
                <w:szCs w:val="19"/>
                <w:lang w:val="en-US"/>
              </w:rPr>
              <w:t>Density</w:t>
            </w:r>
          </w:p>
          <w:p w14:paraId="03ABDAD8" w14:textId="77777777" w:rsidR="00CB19AC" w:rsidRPr="00F00716" w:rsidRDefault="00CB19AC" w:rsidP="00CB19AC">
            <w:pPr>
              <w:jc w:val="center"/>
              <w:rPr>
                <w:sz w:val="19"/>
                <w:szCs w:val="19"/>
                <w:lang w:val="en-US"/>
              </w:rPr>
            </w:pPr>
            <w:r w:rsidRPr="00F00716">
              <w:rPr>
                <w:sz w:val="19"/>
                <w:szCs w:val="19"/>
                <w:lang w:val="en-US"/>
              </w:rPr>
              <w:t xml:space="preserve">Treatment </w:t>
            </w:r>
            <w:r w:rsidRPr="00F00716">
              <w:rPr>
                <w:i/>
                <w:iCs/>
                <w:sz w:val="19"/>
                <w:szCs w:val="19"/>
                <w:lang w:val="en-US"/>
              </w:rPr>
              <w:t>x</w:t>
            </w:r>
            <w:r w:rsidRPr="00F00716">
              <w:rPr>
                <w:sz w:val="19"/>
                <w:szCs w:val="19"/>
                <w:lang w:val="en-US"/>
              </w:rPr>
              <w:t xml:space="preserve"> Densi</w:t>
            </w:r>
            <w:r>
              <w:rPr>
                <w:sz w:val="19"/>
                <w:szCs w:val="19"/>
                <w:lang w:val="en-US"/>
              </w:rPr>
              <w:t>ty</w:t>
            </w:r>
          </w:p>
          <w:p w14:paraId="30D4AD87" w14:textId="77777777" w:rsidR="00CB19AC" w:rsidRPr="00F00716" w:rsidRDefault="00CB19AC" w:rsidP="00CB19AC">
            <w:pPr>
              <w:jc w:val="center"/>
              <w:rPr>
                <w:sz w:val="19"/>
                <w:szCs w:val="19"/>
                <w:lang w:val="en-US"/>
              </w:rPr>
            </w:pPr>
          </w:p>
          <w:p w14:paraId="6A11DB4C" w14:textId="77777777" w:rsidR="00CB19AC" w:rsidRPr="00F00716" w:rsidRDefault="00CB19AC" w:rsidP="00CB19AC">
            <w:pPr>
              <w:jc w:val="center"/>
              <w:rPr>
                <w:sz w:val="19"/>
                <w:szCs w:val="19"/>
                <w:lang w:val="en-US"/>
              </w:rPr>
            </w:pPr>
          </w:p>
          <w:p w14:paraId="4A16E8D9" w14:textId="77777777" w:rsidR="00CB19AC" w:rsidRPr="00F00716" w:rsidRDefault="00CB19AC" w:rsidP="00CB19AC">
            <w:pPr>
              <w:jc w:val="center"/>
              <w:rPr>
                <w:sz w:val="19"/>
                <w:szCs w:val="19"/>
                <w:lang w:val="en-US"/>
              </w:rPr>
            </w:pPr>
          </w:p>
          <w:p w14:paraId="433BAD00" w14:textId="77777777" w:rsidR="00CB19AC" w:rsidRPr="00F00716" w:rsidRDefault="00CB19AC" w:rsidP="00CB19AC">
            <w:pPr>
              <w:jc w:val="center"/>
              <w:rPr>
                <w:sz w:val="19"/>
                <w:szCs w:val="19"/>
                <w:lang w:val="en-US"/>
              </w:rPr>
            </w:pPr>
            <w:r w:rsidRPr="00F00716">
              <w:rPr>
                <w:sz w:val="19"/>
                <w:szCs w:val="19"/>
                <w:lang w:val="en-US"/>
              </w:rPr>
              <w:t>Treatment</w:t>
            </w:r>
          </w:p>
          <w:p w14:paraId="6368A580" w14:textId="77777777" w:rsidR="00CB19AC" w:rsidRPr="00F00716" w:rsidRDefault="00CB19AC" w:rsidP="00CB19AC">
            <w:pPr>
              <w:jc w:val="center"/>
              <w:rPr>
                <w:sz w:val="19"/>
                <w:szCs w:val="19"/>
                <w:lang w:val="en-US"/>
              </w:rPr>
            </w:pPr>
            <w:r w:rsidRPr="00F00716">
              <w:rPr>
                <w:sz w:val="19"/>
                <w:szCs w:val="19"/>
                <w:lang w:val="en-US"/>
              </w:rPr>
              <w:t>Observation time</w:t>
            </w:r>
          </w:p>
          <w:p w14:paraId="40A20ACC" w14:textId="77777777" w:rsidR="00CB19AC" w:rsidRPr="00F00716" w:rsidRDefault="00CB19AC" w:rsidP="00CB19AC">
            <w:pPr>
              <w:jc w:val="center"/>
              <w:rPr>
                <w:sz w:val="19"/>
                <w:szCs w:val="19"/>
                <w:lang w:val="en-US"/>
              </w:rPr>
            </w:pPr>
            <w:r w:rsidRPr="00F00716">
              <w:rPr>
                <w:sz w:val="19"/>
                <w:szCs w:val="19"/>
                <w:lang w:val="en-US"/>
              </w:rPr>
              <w:t>Density</w:t>
            </w:r>
          </w:p>
          <w:p w14:paraId="23851225" w14:textId="77777777" w:rsidR="00CB19AC" w:rsidRPr="00F00716" w:rsidRDefault="00CB19AC" w:rsidP="00CB19AC">
            <w:pPr>
              <w:jc w:val="center"/>
              <w:rPr>
                <w:sz w:val="19"/>
                <w:szCs w:val="19"/>
                <w:lang w:val="en-US"/>
              </w:rPr>
            </w:pPr>
            <w:r w:rsidRPr="00F00716">
              <w:rPr>
                <w:sz w:val="19"/>
                <w:szCs w:val="19"/>
                <w:lang w:val="en-US"/>
              </w:rPr>
              <w:t xml:space="preserve">Treatment </w:t>
            </w:r>
            <w:r w:rsidRPr="00F00716">
              <w:rPr>
                <w:i/>
                <w:iCs/>
                <w:sz w:val="19"/>
                <w:szCs w:val="19"/>
                <w:lang w:val="en-US"/>
              </w:rPr>
              <w:t>x</w:t>
            </w:r>
            <w:r w:rsidRPr="00F00716">
              <w:rPr>
                <w:sz w:val="19"/>
                <w:szCs w:val="19"/>
                <w:lang w:val="en-US"/>
              </w:rPr>
              <w:t xml:space="preserve"> Densi</w:t>
            </w:r>
            <w:r>
              <w:rPr>
                <w:sz w:val="19"/>
                <w:szCs w:val="19"/>
                <w:lang w:val="en-US"/>
              </w:rPr>
              <w:t>ty</w:t>
            </w:r>
          </w:p>
          <w:p w14:paraId="0B2ABD04" w14:textId="77777777" w:rsidR="00CB19AC" w:rsidRPr="00B55181" w:rsidRDefault="00CB19AC" w:rsidP="00CB19AC">
            <w:pPr>
              <w:rPr>
                <w:sz w:val="19"/>
                <w:szCs w:val="19"/>
                <w:lang w:val="en-US"/>
              </w:rPr>
            </w:pPr>
          </w:p>
        </w:tc>
        <w:tc>
          <w:tcPr>
            <w:tcW w:w="2139" w:type="dxa"/>
            <w:vMerge w:val="restart"/>
            <w:tcBorders>
              <w:left w:val="nil"/>
              <w:right w:val="nil"/>
            </w:tcBorders>
            <w:noWrap/>
            <w:hideMark/>
          </w:tcPr>
          <w:p w14:paraId="01A1EA05" w14:textId="77777777" w:rsidR="00CB19AC" w:rsidRPr="00B55181" w:rsidRDefault="00CB19AC" w:rsidP="00CB19AC">
            <w:pPr>
              <w:jc w:val="center"/>
              <w:rPr>
                <w:sz w:val="19"/>
                <w:szCs w:val="19"/>
                <w:lang w:val="en-US"/>
              </w:rPr>
            </w:pPr>
          </w:p>
          <w:p w14:paraId="3B9B71B2" w14:textId="77777777" w:rsidR="00CB19AC" w:rsidRPr="00B55181" w:rsidRDefault="00CB19AC" w:rsidP="00CB19AC">
            <w:pPr>
              <w:jc w:val="center"/>
              <w:rPr>
                <w:sz w:val="19"/>
                <w:szCs w:val="19"/>
                <w:lang w:val="en-US"/>
              </w:rPr>
            </w:pPr>
          </w:p>
          <w:p w14:paraId="55659620" w14:textId="77777777" w:rsidR="00CB19AC" w:rsidRPr="00B55181" w:rsidRDefault="00CB19AC" w:rsidP="00CB19AC">
            <w:pPr>
              <w:jc w:val="center"/>
              <w:rPr>
                <w:sz w:val="19"/>
                <w:szCs w:val="19"/>
                <w:lang w:val="en-US"/>
              </w:rPr>
            </w:pPr>
          </w:p>
          <w:p w14:paraId="353D3479" w14:textId="4BF148E5" w:rsidR="00CB19AC" w:rsidRPr="00B55181" w:rsidRDefault="00CB19AC" w:rsidP="00CB19AC">
            <w:pPr>
              <w:jc w:val="center"/>
              <w:rPr>
                <w:sz w:val="19"/>
                <w:szCs w:val="19"/>
                <w:lang w:val="en-US"/>
              </w:rPr>
            </w:pPr>
            <w:r>
              <w:rPr>
                <w:sz w:val="19"/>
                <w:szCs w:val="19"/>
                <w:lang w:val="en-US"/>
              </w:rPr>
              <w:t>Tank</w:t>
            </w:r>
          </w:p>
          <w:p w14:paraId="0812E08D" w14:textId="77777777" w:rsidR="00CB19AC" w:rsidRPr="00B55181" w:rsidRDefault="00CB19AC" w:rsidP="00CB19AC">
            <w:pPr>
              <w:jc w:val="center"/>
              <w:rPr>
                <w:sz w:val="19"/>
                <w:szCs w:val="19"/>
                <w:lang w:val="en-US"/>
              </w:rPr>
            </w:pPr>
          </w:p>
          <w:p w14:paraId="573D257D" w14:textId="77777777" w:rsidR="00CB19AC" w:rsidRPr="00B55181" w:rsidRDefault="00CB19AC" w:rsidP="00CB19AC">
            <w:pPr>
              <w:jc w:val="center"/>
              <w:rPr>
                <w:sz w:val="19"/>
                <w:szCs w:val="19"/>
                <w:lang w:val="en-US"/>
              </w:rPr>
            </w:pPr>
          </w:p>
          <w:p w14:paraId="5FD402F3" w14:textId="77777777" w:rsidR="00CB19AC" w:rsidRPr="00B55181" w:rsidRDefault="00CB19AC" w:rsidP="00CB19AC">
            <w:pPr>
              <w:jc w:val="center"/>
              <w:rPr>
                <w:sz w:val="19"/>
                <w:szCs w:val="19"/>
                <w:lang w:val="en-US"/>
              </w:rPr>
            </w:pPr>
          </w:p>
          <w:p w14:paraId="63821C9C" w14:textId="77777777" w:rsidR="00CB19AC" w:rsidRPr="00B55181" w:rsidRDefault="00CB19AC" w:rsidP="00CB19AC">
            <w:pPr>
              <w:jc w:val="center"/>
              <w:rPr>
                <w:sz w:val="19"/>
                <w:szCs w:val="19"/>
                <w:lang w:val="en-US"/>
              </w:rPr>
            </w:pPr>
          </w:p>
          <w:p w14:paraId="119081F0" w14:textId="359B07C2" w:rsidR="00CB19AC" w:rsidRPr="00B55181" w:rsidRDefault="00CB19AC" w:rsidP="00CB19AC">
            <w:pPr>
              <w:jc w:val="center"/>
              <w:rPr>
                <w:sz w:val="19"/>
                <w:szCs w:val="19"/>
                <w:lang w:val="en-US"/>
              </w:rPr>
            </w:pPr>
            <w:r>
              <w:rPr>
                <w:sz w:val="19"/>
                <w:szCs w:val="19"/>
                <w:lang w:val="en-US"/>
              </w:rPr>
              <w:t>Tank</w:t>
            </w:r>
          </w:p>
          <w:p w14:paraId="6FD591ED" w14:textId="77777777" w:rsidR="00CB19AC" w:rsidRPr="00B55181" w:rsidRDefault="00CB19AC" w:rsidP="00CB19AC">
            <w:pPr>
              <w:jc w:val="center"/>
              <w:rPr>
                <w:sz w:val="19"/>
                <w:szCs w:val="19"/>
                <w:lang w:val="en-US"/>
              </w:rPr>
            </w:pPr>
          </w:p>
          <w:p w14:paraId="6F4C24B6" w14:textId="77777777" w:rsidR="00CB19AC" w:rsidRPr="00B55181" w:rsidRDefault="00CB19AC" w:rsidP="00CB19AC">
            <w:pPr>
              <w:jc w:val="center"/>
              <w:rPr>
                <w:sz w:val="19"/>
                <w:szCs w:val="19"/>
                <w:lang w:val="en-US"/>
              </w:rPr>
            </w:pPr>
          </w:p>
          <w:p w14:paraId="57293E72" w14:textId="77777777" w:rsidR="00CB19AC" w:rsidRPr="00B55181" w:rsidRDefault="00CB19AC" w:rsidP="00CB19AC">
            <w:pPr>
              <w:jc w:val="center"/>
              <w:rPr>
                <w:sz w:val="19"/>
                <w:szCs w:val="19"/>
                <w:lang w:val="en-US"/>
              </w:rPr>
            </w:pPr>
          </w:p>
          <w:p w14:paraId="644D7DA5" w14:textId="77777777" w:rsidR="00CB19AC" w:rsidRPr="00B55181" w:rsidRDefault="00CB19AC" w:rsidP="00CB19AC">
            <w:pPr>
              <w:jc w:val="center"/>
              <w:rPr>
                <w:sz w:val="19"/>
                <w:szCs w:val="19"/>
                <w:lang w:val="en-US"/>
              </w:rPr>
            </w:pPr>
          </w:p>
          <w:p w14:paraId="0BDA01CE" w14:textId="77777777" w:rsidR="00CB19AC" w:rsidRPr="00B55181" w:rsidRDefault="00CB19AC" w:rsidP="00CB19AC">
            <w:pPr>
              <w:jc w:val="center"/>
              <w:rPr>
                <w:sz w:val="19"/>
                <w:szCs w:val="19"/>
                <w:lang w:val="en-US"/>
              </w:rPr>
            </w:pPr>
          </w:p>
          <w:p w14:paraId="71416494" w14:textId="64B3AC08" w:rsidR="00CB19AC" w:rsidRPr="00B55181" w:rsidRDefault="00CB19AC" w:rsidP="00CB19AC">
            <w:pPr>
              <w:jc w:val="center"/>
              <w:rPr>
                <w:sz w:val="19"/>
                <w:szCs w:val="19"/>
                <w:lang w:val="en-US"/>
              </w:rPr>
            </w:pPr>
            <w:r>
              <w:rPr>
                <w:sz w:val="19"/>
                <w:szCs w:val="19"/>
                <w:lang w:val="en-US"/>
              </w:rPr>
              <w:t>Tank</w:t>
            </w:r>
          </w:p>
          <w:p w14:paraId="74BC6917" w14:textId="77777777" w:rsidR="00CB19AC" w:rsidRPr="00B55181" w:rsidRDefault="00CB19AC" w:rsidP="00CB19AC">
            <w:pPr>
              <w:jc w:val="center"/>
              <w:rPr>
                <w:sz w:val="19"/>
                <w:szCs w:val="19"/>
                <w:lang w:val="en-US"/>
              </w:rPr>
            </w:pPr>
          </w:p>
          <w:p w14:paraId="7B1883C6" w14:textId="77777777" w:rsidR="00CB19AC" w:rsidRPr="00B55181" w:rsidRDefault="00CB19AC" w:rsidP="00CB19AC">
            <w:pPr>
              <w:jc w:val="center"/>
              <w:rPr>
                <w:sz w:val="19"/>
                <w:szCs w:val="19"/>
                <w:lang w:val="en-US"/>
              </w:rPr>
            </w:pPr>
          </w:p>
          <w:p w14:paraId="76843CD6" w14:textId="77777777" w:rsidR="00CB19AC" w:rsidRPr="00B55181" w:rsidRDefault="00CB19AC" w:rsidP="00CB19AC">
            <w:pPr>
              <w:jc w:val="center"/>
              <w:rPr>
                <w:sz w:val="19"/>
                <w:szCs w:val="19"/>
                <w:lang w:val="en-US"/>
              </w:rPr>
            </w:pPr>
          </w:p>
          <w:p w14:paraId="4A1ECBF6" w14:textId="77777777" w:rsidR="00CB19AC" w:rsidRPr="00B55181" w:rsidRDefault="00CB19AC" w:rsidP="00CB19AC">
            <w:pPr>
              <w:jc w:val="center"/>
              <w:rPr>
                <w:sz w:val="19"/>
                <w:szCs w:val="19"/>
                <w:lang w:val="en-US"/>
              </w:rPr>
            </w:pPr>
          </w:p>
          <w:p w14:paraId="35D210A7" w14:textId="77777777" w:rsidR="00CB19AC" w:rsidRPr="00B55181" w:rsidRDefault="00CB19AC" w:rsidP="00CB19AC">
            <w:pPr>
              <w:jc w:val="center"/>
              <w:rPr>
                <w:sz w:val="19"/>
                <w:szCs w:val="19"/>
                <w:lang w:val="en-US"/>
              </w:rPr>
            </w:pPr>
          </w:p>
          <w:p w14:paraId="417A13FE" w14:textId="4614A751" w:rsidR="00CB19AC" w:rsidRPr="00F00716" w:rsidRDefault="00CB19AC" w:rsidP="00CB19AC">
            <w:pPr>
              <w:jc w:val="center"/>
              <w:rPr>
                <w:sz w:val="19"/>
                <w:szCs w:val="19"/>
                <w:lang w:val="en-US"/>
              </w:rPr>
            </w:pPr>
            <w:r>
              <w:rPr>
                <w:sz w:val="19"/>
                <w:szCs w:val="19"/>
                <w:lang w:val="en-US"/>
              </w:rPr>
              <w:t>Tank</w:t>
            </w:r>
          </w:p>
          <w:p w14:paraId="035DDA8F" w14:textId="77777777" w:rsidR="00CB19AC" w:rsidRPr="00F00716" w:rsidRDefault="00CB19AC" w:rsidP="00CB19AC">
            <w:pPr>
              <w:jc w:val="center"/>
              <w:rPr>
                <w:sz w:val="19"/>
                <w:szCs w:val="19"/>
                <w:lang w:val="en-US"/>
              </w:rPr>
            </w:pPr>
          </w:p>
          <w:p w14:paraId="429646E9" w14:textId="77777777" w:rsidR="00CB19AC" w:rsidRPr="00F00716" w:rsidRDefault="00CB19AC" w:rsidP="00CB19AC">
            <w:pPr>
              <w:jc w:val="center"/>
              <w:rPr>
                <w:sz w:val="19"/>
                <w:szCs w:val="19"/>
                <w:lang w:val="en-US"/>
              </w:rPr>
            </w:pPr>
          </w:p>
          <w:p w14:paraId="1A2B43DF" w14:textId="77777777" w:rsidR="00CB19AC" w:rsidRPr="00F00716" w:rsidRDefault="00CB19AC" w:rsidP="00CB19AC">
            <w:pPr>
              <w:jc w:val="center"/>
              <w:rPr>
                <w:sz w:val="19"/>
                <w:szCs w:val="19"/>
                <w:lang w:val="en-US"/>
              </w:rPr>
            </w:pPr>
          </w:p>
          <w:p w14:paraId="08D772B8" w14:textId="77777777" w:rsidR="00CB19AC" w:rsidRPr="00F00716" w:rsidRDefault="00CB19AC" w:rsidP="00CB19AC">
            <w:pPr>
              <w:jc w:val="center"/>
              <w:rPr>
                <w:sz w:val="19"/>
                <w:szCs w:val="19"/>
                <w:lang w:val="en-US"/>
              </w:rPr>
            </w:pPr>
          </w:p>
          <w:p w14:paraId="5C99B726" w14:textId="77777777" w:rsidR="00CB19AC" w:rsidRDefault="00CB19AC" w:rsidP="00CB19AC">
            <w:pPr>
              <w:jc w:val="center"/>
              <w:rPr>
                <w:sz w:val="19"/>
                <w:szCs w:val="19"/>
                <w:lang w:val="en-US"/>
              </w:rPr>
            </w:pPr>
          </w:p>
          <w:p w14:paraId="4C58B2DE" w14:textId="201AE3E0" w:rsidR="00CB19AC" w:rsidRPr="00F00716" w:rsidRDefault="00CB19AC" w:rsidP="00CB19AC">
            <w:pPr>
              <w:jc w:val="center"/>
              <w:rPr>
                <w:sz w:val="19"/>
                <w:szCs w:val="19"/>
                <w:lang w:val="en-US"/>
              </w:rPr>
            </w:pPr>
            <w:r>
              <w:rPr>
                <w:sz w:val="19"/>
                <w:szCs w:val="19"/>
                <w:lang w:val="en-US"/>
              </w:rPr>
              <w:t>Tank</w:t>
            </w:r>
          </w:p>
          <w:p w14:paraId="01D2C711" w14:textId="77777777" w:rsidR="00CB19AC" w:rsidRPr="00F00716" w:rsidRDefault="00CB19AC" w:rsidP="00CB19AC">
            <w:pPr>
              <w:jc w:val="center"/>
              <w:rPr>
                <w:sz w:val="19"/>
                <w:szCs w:val="19"/>
                <w:lang w:val="en-US"/>
              </w:rPr>
            </w:pPr>
          </w:p>
          <w:p w14:paraId="0E2B978B" w14:textId="77777777" w:rsidR="00CB19AC" w:rsidRPr="00F00716" w:rsidRDefault="00CB19AC" w:rsidP="00CB19AC">
            <w:pPr>
              <w:jc w:val="center"/>
              <w:rPr>
                <w:sz w:val="19"/>
                <w:szCs w:val="19"/>
                <w:lang w:val="en-US"/>
              </w:rPr>
            </w:pPr>
          </w:p>
          <w:p w14:paraId="39616419" w14:textId="77777777" w:rsidR="00CB19AC" w:rsidRPr="00F00716" w:rsidRDefault="00CB19AC" w:rsidP="00CB19AC">
            <w:pPr>
              <w:jc w:val="center"/>
              <w:rPr>
                <w:sz w:val="19"/>
                <w:szCs w:val="19"/>
                <w:lang w:val="en-US"/>
              </w:rPr>
            </w:pPr>
          </w:p>
          <w:p w14:paraId="6849F131" w14:textId="77777777" w:rsidR="00CB19AC" w:rsidRPr="00F00716" w:rsidRDefault="00CB19AC" w:rsidP="00CB19AC">
            <w:pPr>
              <w:jc w:val="center"/>
              <w:rPr>
                <w:sz w:val="19"/>
                <w:szCs w:val="19"/>
                <w:lang w:val="en-US"/>
              </w:rPr>
            </w:pPr>
          </w:p>
          <w:p w14:paraId="77B6C408" w14:textId="77777777" w:rsidR="00CB19AC" w:rsidRPr="00F00716" w:rsidRDefault="00CB19AC" w:rsidP="00CB19AC">
            <w:pPr>
              <w:jc w:val="center"/>
              <w:rPr>
                <w:sz w:val="19"/>
                <w:szCs w:val="19"/>
                <w:lang w:val="en-US"/>
              </w:rPr>
            </w:pPr>
          </w:p>
          <w:p w14:paraId="398B61F0" w14:textId="77777777" w:rsidR="00CB19AC" w:rsidRPr="00F00716" w:rsidRDefault="00CB19AC" w:rsidP="00CB19AC">
            <w:pPr>
              <w:jc w:val="center"/>
              <w:rPr>
                <w:sz w:val="19"/>
                <w:szCs w:val="19"/>
                <w:lang w:val="en-US"/>
              </w:rPr>
            </w:pPr>
          </w:p>
          <w:p w14:paraId="333917EB" w14:textId="4BFB7433" w:rsidR="00CB19AC" w:rsidRPr="00F00716" w:rsidRDefault="00CB19AC" w:rsidP="00CB19AC">
            <w:pPr>
              <w:jc w:val="center"/>
              <w:rPr>
                <w:sz w:val="19"/>
                <w:szCs w:val="19"/>
                <w:lang w:val="en-US"/>
              </w:rPr>
            </w:pPr>
            <w:r>
              <w:rPr>
                <w:sz w:val="19"/>
                <w:szCs w:val="19"/>
                <w:lang w:val="en-US"/>
              </w:rPr>
              <w:t>Tank</w:t>
            </w:r>
          </w:p>
        </w:tc>
        <w:tc>
          <w:tcPr>
            <w:tcW w:w="292" w:type="dxa"/>
            <w:gridSpan w:val="2"/>
            <w:tcBorders>
              <w:left w:val="nil"/>
              <w:right w:val="nil"/>
            </w:tcBorders>
          </w:tcPr>
          <w:p w14:paraId="30576325" w14:textId="77777777" w:rsidR="00CB19AC" w:rsidRPr="00F00716" w:rsidRDefault="00CB19AC" w:rsidP="00CB19AC">
            <w:pPr>
              <w:jc w:val="center"/>
              <w:rPr>
                <w:sz w:val="19"/>
                <w:szCs w:val="19"/>
                <w:lang w:val="en-US"/>
              </w:rPr>
            </w:pPr>
          </w:p>
        </w:tc>
        <w:tc>
          <w:tcPr>
            <w:tcW w:w="851" w:type="dxa"/>
            <w:tcBorders>
              <w:left w:val="nil"/>
              <w:bottom w:val="single" w:sz="4" w:space="0" w:color="auto"/>
              <w:right w:val="nil"/>
            </w:tcBorders>
          </w:tcPr>
          <w:p w14:paraId="238354F1" w14:textId="77777777" w:rsidR="00CB19AC" w:rsidRPr="00F00716" w:rsidRDefault="00CB19AC" w:rsidP="00CB19AC">
            <w:pPr>
              <w:jc w:val="center"/>
              <w:rPr>
                <w:sz w:val="19"/>
                <w:szCs w:val="19"/>
                <w:lang w:val="en-US"/>
              </w:rPr>
            </w:pPr>
          </w:p>
          <w:p w14:paraId="005E5482" w14:textId="77777777" w:rsidR="00CB19AC" w:rsidRPr="006027A2" w:rsidRDefault="00CB19AC" w:rsidP="00CB19AC">
            <w:pPr>
              <w:ind w:left="-234" w:right="-153" w:hanging="18"/>
              <w:jc w:val="center"/>
              <w:rPr>
                <w:sz w:val="19"/>
                <w:szCs w:val="19"/>
              </w:rPr>
            </w:pPr>
            <w:r w:rsidRPr="006027A2">
              <w:rPr>
                <w:sz w:val="19"/>
                <w:szCs w:val="19"/>
              </w:rPr>
              <w:t>1.4243</w:t>
            </w:r>
          </w:p>
          <w:p w14:paraId="3DDCA01F" w14:textId="77777777" w:rsidR="00CB19AC" w:rsidRPr="006027A2" w:rsidRDefault="00CB19AC" w:rsidP="00CB19AC">
            <w:pPr>
              <w:ind w:left="-234" w:right="-153" w:hanging="18"/>
              <w:jc w:val="center"/>
              <w:rPr>
                <w:sz w:val="19"/>
                <w:szCs w:val="19"/>
              </w:rPr>
            </w:pPr>
            <w:r w:rsidRPr="006027A2">
              <w:rPr>
                <w:sz w:val="19"/>
                <w:szCs w:val="19"/>
              </w:rPr>
              <w:t>1253.2</w:t>
            </w:r>
          </w:p>
          <w:p w14:paraId="53F79523" w14:textId="77777777" w:rsidR="00CB19AC" w:rsidRPr="006027A2" w:rsidRDefault="00CB19AC" w:rsidP="00CB19AC">
            <w:pPr>
              <w:ind w:left="-234" w:right="-153" w:hanging="18"/>
              <w:jc w:val="center"/>
              <w:rPr>
                <w:sz w:val="19"/>
                <w:szCs w:val="19"/>
              </w:rPr>
            </w:pPr>
            <w:r w:rsidRPr="006027A2">
              <w:rPr>
                <w:sz w:val="19"/>
                <w:szCs w:val="19"/>
              </w:rPr>
              <w:t>2.2867</w:t>
            </w:r>
          </w:p>
          <w:p w14:paraId="5C2139B4" w14:textId="77777777" w:rsidR="00CB19AC" w:rsidRPr="006027A2" w:rsidRDefault="00CB19AC" w:rsidP="00CB19AC">
            <w:pPr>
              <w:ind w:left="-234" w:right="-153" w:hanging="18"/>
              <w:jc w:val="center"/>
              <w:rPr>
                <w:sz w:val="19"/>
                <w:szCs w:val="19"/>
              </w:rPr>
            </w:pPr>
            <w:r w:rsidRPr="006027A2">
              <w:rPr>
                <w:sz w:val="19"/>
                <w:szCs w:val="19"/>
              </w:rPr>
              <w:t>1.1472</w:t>
            </w:r>
          </w:p>
          <w:p w14:paraId="01AF8E01" w14:textId="77777777" w:rsidR="00CB19AC" w:rsidRPr="006027A2" w:rsidRDefault="00CB19AC" w:rsidP="00CB19AC">
            <w:pPr>
              <w:rPr>
                <w:sz w:val="19"/>
                <w:szCs w:val="19"/>
              </w:rPr>
            </w:pPr>
          </w:p>
          <w:p w14:paraId="46E76726" w14:textId="77777777" w:rsidR="00CB19AC" w:rsidRPr="006027A2" w:rsidRDefault="00CB19AC" w:rsidP="00CB19AC">
            <w:pPr>
              <w:rPr>
                <w:sz w:val="19"/>
                <w:szCs w:val="19"/>
              </w:rPr>
            </w:pPr>
            <w:r w:rsidRPr="006027A2">
              <w:rPr>
                <w:sz w:val="19"/>
                <w:szCs w:val="19"/>
              </w:rPr>
              <w:t>0.1203</w:t>
            </w:r>
          </w:p>
          <w:p w14:paraId="366CEBC8" w14:textId="77777777" w:rsidR="00CB19AC" w:rsidRPr="006027A2" w:rsidRDefault="00CB19AC" w:rsidP="00CB19AC">
            <w:pPr>
              <w:rPr>
                <w:sz w:val="19"/>
                <w:szCs w:val="19"/>
              </w:rPr>
            </w:pPr>
            <w:r w:rsidRPr="006027A2">
              <w:rPr>
                <w:sz w:val="19"/>
                <w:szCs w:val="19"/>
              </w:rPr>
              <w:t>1992.2</w:t>
            </w:r>
          </w:p>
          <w:p w14:paraId="0B9E335F" w14:textId="77777777" w:rsidR="00CB19AC" w:rsidRPr="006027A2" w:rsidRDefault="00CB19AC" w:rsidP="00CB19AC">
            <w:pPr>
              <w:rPr>
                <w:sz w:val="19"/>
                <w:szCs w:val="19"/>
              </w:rPr>
            </w:pPr>
            <w:r w:rsidRPr="006027A2">
              <w:rPr>
                <w:sz w:val="19"/>
                <w:szCs w:val="19"/>
              </w:rPr>
              <w:t>0.1620</w:t>
            </w:r>
          </w:p>
          <w:p w14:paraId="4F258393" w14:textId="77777777" w:rsidR="00CB19AC" w:rsidRPr="006027A2" w:rsidRDefault="00CB19AC" w:rsidP="00CB19AC">
            <w:pPr>
              <w:rPr>
                <w:sz w:val="19"/>
                <w:szCs w:val="19"/>
              </w:rPr>
            </w:pPr>
            <w:r w:rsidRPr="006027A2">
              <w:rPr>
                <w:sz w:val="19"/>
                <w:szCs w:val="19"/>
              </w:rPr>
              <w:t>1.7789</w:t>
            </w:r>
          </w:p>
          <w:p w14:paraId="6D3583DA" w14:textId="77777777" w:rsidR="00CB19AC" w:rsidRPr="006027A2" w:rsidRDefault="00CB19AC" w:rsidP="00CB19AC">
            <w:pPr>
              <w:rPr>
                <w:sz w:val="19"/>
                <w:szCs w:val="19"/>
              </w:rPr>
            </w:pPr>
          </w:p>
          <w:p w14:paraId="39104027" w14:textId="77777777" w:rsidR="00CB19AC" w:rsidRPr="006027A2" w:rsidRDefault="00CB19AC" w:rsidP="00CB19AC">
            <w:pPr>
              <w:rPr>
                <w:sz w:val="19"/>
                <w:szCs w:val="19"/>
              </w:rPr>
            </w:pPr>
          </w:p>
          <w:p w14:paraId="3F79D8AE" w14:textId="77777777" w:rsidR="00CB19AC" w:rsidRPr="006027A2" w:rsidRDefault="00CB19AC" w:rsidP="00CB19AC">
            <w:pPr>
              <w:rPr>
                <w:sz w:val="19"/>
                <w:szCs w:val="19"/>
              </w:rPr>
            </w:pPr>
            <w:r w:rsidRPr="006027A2">
              <w:rPr>
                <w:sz w:val="19"/>
                <w:szCs w:val="19"/>
              </w:rPr>
              <w:t>0.0900</w:t>
            </w:r>
          </w:p>
          <w:p w14:paraId="407A741C" w14:textId="77777777" w:rsidR="00CB19AC" w:rsidRPr="006027A2" w:rsidRDefault="00CB19AC" w:rsidP="00CB19AC">
            <w:pPr>
              <w:rPr>
                <w:sz w:val="19"/>
                <w:szCs w:val="19"/>
              </w:rPr>
            </w:pPr>
            <w:r w:rsidRPr="006027A2">
              <w:rPr>
                <w:sz w:val="19"/>
                <w:szCs w:val="19"/>
              </w:rPr>
              <w:t>2498.7</w:t>
            </w:r>
          </w:p>
          <w:p w14:paraId="34C53B67" w14:textId="77777777" w:rsidR="00CB19AC" w:rsidRPr="006027A2" w:rsidRDefault="00CB19AC" w:rsidP="00CB19AC">
            <w:pPr>
              <w:rPr>
                <w:sz w:val="19"/>
                <w:szCs w:val="19"/>
              </w:rPr>
            </w:pPr>
            <w:r w:rsidRPr="006027A2">
              <w:rPr>
                <w:sz w:val="19"/>
                <w:szCs w:val="19"/>
              </w:rPr>
              <w:t>0.1288</w:t>
            </w:r>
          </w:p>
          <w:p w14:paraId="0D84A11C" w14:textId="77777777" w:rsidR="00CB19AC" w:rsidRPr="006027A2" w:rsidRDefault="00CB19AC" w:rsidP="00CB19AC">
            <w:pPr>
              <w:rPr>
                <w:sz w:val="19"/>
                <w:szCs w:val="19"/>
              </w:rPr>
            </w:pPr>
            <w:r w:rsidRPr="006027A2">
              <w:rPr>
                <w:sz w:val="19"/>
                <w:szCs w:val="19"/>
              </w:rPr>
              <w:t>1.3770</w:t>
            </w:r>
          </w:p>
          <w:p w14:paraId="3425559C" w14:textId="77777777" w:rsidR="00CB19AC" w:rsidRPr="006027A2" w:rsidRDefault="00CB19AC" w:rsidP="00CB19AC">
            <w:pPr>
              <w:rPr>
                <w:sz w:val="19"/>
                <w:szCs w:val="19"/>
              </w:rPr>
            </w:pPr>
          </w:p>
          <w:p w14:paraId="1752227B" w14:textId="77777777" w:rsidR="00CB19AC" w:rsidRPr="006027A2" w:rsidRDefault="00CB19AC" w:rsidP="00CB19AC">
            <w:pPr>
              <w:rPr>
                <w:sz w:val="19"/>
                <w:szCs w:val="19"/>
              </w:rPr>
            </w:pPr>
          </w:p>
          <w:p w14:paraId="4501963C" w14:textId="77777777" w:rsidR="00CB19AC" w:rsidRPr="006027A2" w:rsidRDefault="00CB19AC" w:rsidP="00CB19AC">
            <w:pPr>
              <w:rPr>
                <w:sz w:val="19"/>
                <w:szCs w:val="19"/>
              </w:rPr>
            </w:pPr>
            <w:r w:rsidRPr="006027A2">
              <w:rPr>
                <w:sz w:val="19"/>
                <w:szCs w:val="19"/>
              </w:rPr>
              <w:t>1.4143</w:t>
            </w:r>
          </w:p>
          <w:p w14:paraId="68ED558F" w14:textId="77777777" w:rsidR="00CB19AC" w:rsidRPr="006027A2" w:rsidRDefault="00CB19AC" w:rsidP="00CB19AC">
            <w:pPr>
              <w:rPr>
                <w:sz w:val="19"/>
                <w:szCs w:val="19"/>
              </w:rPr>
            </w:pPr>
            <w:r w:rsidRPr="006027A2">
              <w:rPr>
                <w:sz w:val="19"/>
                <w:szCs w:val="19"/>
              </w:rPr>
              <w:t>25.991</w:t>
            </w:r>
          </w:p>
          <w:p w14:paraId="73F84003" w14:textId="77777777" w:rsidR="00CB19AC" w:rsidRPr="006027A2" w:rsidRDefault="00CB19AC" w:rsidP="00CB19AC">
            <w:pPr>
              <w:rPr>
                <w:sz w:val="19"/>
                <w:szCs w:val="19"/>
              </w:rPr>
            </w:pPr>
            <w:r w:rsidRPr="006027A2">
              <w:rPr>
                <w:sz w:val="19"/>
                <w:szCs w:val="19"/>
              </w:rPr>
              <w:t>1.0059</w:t>
            </w:r>
          </w:p>
          <w:p w14:paraId="15BCB6F7" w14:textId="77777777" w:rsidR="00CB19AC" w:rsidRPr="006027A2" w:rsidRDefault="00CB19AC" w:rsidP="00CB19AC">
            <w:pPr>
              <w:rPr>
                <w:sz w:val="19"/>
                <w:szCs w:val="19"/>
              </w:rPr>
            </w:pPr>
            <w:r w:rsidRPr="006027A2">
              <w:rPr>
                <w:sz w:val="19"/>
                <w:szCs w:val="19"/>
              </w:rPr>
              <w:t>2.6754</w:t>
            </w:r>
          </w:p>
          <w:p w14:paraId="03C3EF96" w14:textId="77777777" w:rsidR="00CB19AC" w:rsidRPr="006027A2" w:rsidRDefault="00CB19AC" w:rsidP="00CB19AC">
            <w:pPr>
              <w:rPr>
                <w:sz w:val="19"/>
                <w:szCs w:val="19"/>
              </w:rPr>
            </w:pPr>
          </w:p>
          <w:p w14:paraId="0ECAF668" w14:textId="77777777" w:rsidR="00CB19AC" w:rsidRPr="006027A2" w:rsidRDefault="00CB19AC" w:rsidP="00CB19AC">
            <w:pPr>
              <w:rPr>
                <w:sz w:val="19"/>
                <w:szCs w:val="19"/>
              </w:rPr>
            </w:pPr>
          </w:p>
          <w:p w14:paraId="1B5BAE01" w14:textId="77777777" w:rsidR="00CB19AC" w:rsidRPr="006027A2" w:rsidRDefault="00CB19AC" w:rsidP="00CB19AC">
            <w:pPr>
              <w:rPr>
                <w:sz w:val="19"/>
                <w:szCs w:val="19"/>
              </w:rPr>
            </w:pPr>
            <w:r w:rsidRPr="006027A2">
              <w:rPr>
                <w:sz w:val="19"/>
                <w:szCs w:val="19"/>
              </w:rPr>
              <w:t>1.3672</w:t>
            </w:r>
          </w:p>
          <w:p w14:paraId="272F1503" w14:textId="77777777" w:rsidR="00CB19AC" w:rsidRPr="006027A2" w:rsidRDefault="00CB19AC" w:rsidP="00CB19AC">
            <w:pPr>
              <w:rPr>
                <w:sz w:val="19"/>
                <w:szCs w:val="19"/>
              </w:rPr>
            </w:pPr>
            <w:r w:rsidRPr="006027A2">
              <w:rPr>
                <w:sz w:val="19"/>
                <w:szCs w:val="19"/>
              </w:rPr>
              <w:t>2132.5</w:t>
            </w:r>
          </w:p>
          <w:p w14:paraId="5445D3DA" w14:textId="77777777" w:rsidR="00CB19AC" w:rsidRPr="006027A2" w:rsidRDefault="00CB19AC" w:rsidP="00CB19AC">
            <w:pPr>
              <w:rPr>
                <w:sz w:val="19"/>
                <w:szCs w:val="19"/>
              </w:rPr>
            </w:pPr>
            <w:r w:rsidRPr="006027A2">
              <w:rPr>
                <w:sz w:val="19"/>
                <w:szCs w:val="19"/>
              </w:rPr>
              <w:t>0.5221</w:t>
            </w:r>
          </w:p>
          <w:p w14:paraId="15DD4224" w14:textId="77777777" w:rsidR="00CB19AC" w:rsidRPr="006027A2" w:rsidRDefault="00CB19AC" w:rsidP="00CB19AC">
            <w:pPr>
              <w:rPr>
                <w:sz w:val="19"/>
                <w:szCs w:val="19"/>
              </w:rPr>
            </w:pPr>
            <w:r w:rsidRPr="006027A2">
              <w:rPr>
                <w:sz w:val="19"/>
                <w:szCs w:val="19"/>
              </w:rPr>
              <w:t>0.5002</w:t>
            </w:r>
          </w:p>
        </w:tc>
        <w:tc>
          <w:tcPr>
            <w:tcW w:w="425" w:type="dxa"/>
            <w:tcBorders>
              <w:left w:val="nil"/>
              <w:bottom w:val="single" w:sz="4" w:space="0" w:color="auto"/>
              <w:right w:val="nil"/>
            </w:tcBorders>
          </w:tcPr>
          <w:p w14:paraId="643F20CA" w14:textId="77777777" w:rsidR="00CB19AC" w:rsidRPr="006027A2" w:rsidRDefault="00CB19AC" w:rsidP="00CB19AC">
            <w:pPr>
              <w:jc w:val="center"/>
              <w:rPr>
                <w:sz w:val="19"/>
                <w:szCs w:val="19"/>
              </w:rPr>
            </w:pPr>
          </w:p>
          <w:p w14:paraId="64D9CAAF" w14:textId="77777777" w:rsidR="00CB19AC" w:rsidRPr="006027A2" w:rsidRDefault="00CB19AC" w:rsidP="00CB19AC">
            <w:pPr>
              <w:rPr>
                <w:sz w:val="19"/>
                <w:szCs w:val="19"/>
              </w:rPr>
            </w:pPr>
            <w:r w:rsidRPr="006027A2">
              <w:rPr>
                <w:sz w:val="19"/>
                <w:szCs w:val="19"/>
              </w:rPr>
              <w:t>1</w:t>
            </w:r>
          </w:p>
          <w:p w14:paraId="12418B98" w14:textId="77777777" w:rsidR="00CB19AC" w:rsidRPr="006027A2" w:rsidRDefault="00CB19AC" w:rsidP="00CB19AC">
            <w:pPr>
              <w:rPr>
                <w:sz w:val="19"/>
                <w:szCs w:val="19"/>
              </w:rPr>
            </w:pPr>
            <w:r w:rsidRPr="006027A2">
              <w:rPr>
                <w:sz w:val="19"/>
                <w:szCs w:val="19"/>
              </w:rPr>
              <w:t xml:space="preserve">1 </w:t>
            </w:r>
          </w:p>
          <w:p w14:paraId="77950EE5" w14:textId="77777777" w:rsidR="00CB19AC" w:rsidRPr="006027A2" w:rsidRDefault="00CB19AC" w:rsidP="00CB19AC">
            <w:pPr>
              <w:rPr>
                <w:sz w:val="19"/>
                <w:szCs w:val="19"/>
              </w:rPr>
            </w:pPr>
            <w:r w:rsidRPr="006027A2">
              <w:rPr>
                <w:sz w:val="19"/>
                <w:szCs w:val="19"/>
              </w:rPr>
              <w:t>2</w:t>
            </w:r>
          </w:p>
          <w:p w14:paraId="2C696EBD" w14:textId="77777777" w:rsidR="00CB19AC" w:rsidRPr="006027A2" w:rsidRDefault="00CB19AC" w:rsidP="00CB19AC">
            <w:pPr>
              <w:rPr>
                <w:sz w:val="19"/>
                <w:szCs w:val="19"/>
              </w:rPr>
            </w:pPr>
            <w:r w:rsidRPr="006027A2">
              <w:rPr>
                <w:sz w:val="19"/>
                <w:szCs w:val="19"/>
              </w:rPr>
              <w:t>2</w:t>
            </w:r>
          </w:p>
          <w:p w14:paraId="63CA12C3" w14:textId="77777777" w:rsidR="00CB19AC" w:rsidRPr="006027A2" w:rsidRDefault="00CB19AC" w:rsidP="00CB19AC">
            <w:pPr>
              <w:rPr>
                <w:sz w:val="19"/>
                <w:szCs w:val="19"/>
              </w:rPr>
            </w:pPr>
          </w:p>
          <w:p w14:paraId="5A3EB554" w14:textId="77777777" w:rsidR="00CB19AC" w:rsidRPr="006027A2" w:rsidRDefault="00CB19AC" w:rsidP="00CB19AC">
            <w:pPr>
              <w:rPr>
                <w:sz w:val="19"/>
                <w:szCs w:val="19"/>
              </w:rPr>
            </w:pPr>
            <w:r w:rsidRPr="006027A2">
              <w:rPr>
                <w:sz w:val="19"/>
                <w:szCs w:val="19"/>
              </w:rPr>
              <w:t>1</w:t>
            </w:r>
          </w:p>
          <w:p w14:paraId="32BF4656" w14:textId="77777777" w:rsidR="00CB19AC" w:rsidRPr="006027A2" w:rsidRDefault="00CB19AC" w:rsidP="00CB19AC">
            <w:pPr>
              <w:rPr>
                <w:sz w:val="19"/>
                <w:szCs w:val="19"/>
              </w:rPr>
            </w:pPr>
            <w:r w:rsidRPr="006027A2">
              <w:rPr>
                <w:sz w:val="19"/>
                <w:szCs w:val="19"/>
              </w:rPr>
              <w:t>1</w:t>
            </w:r>
          </w:p>
          <w:p w14:paraId="6EFA1D84" w14:textId="77777777" w:rsidR="00CB19AC" w:rsidRPr="006027A2" w:rsidRDefault="00CB19AC" w:rsidP="00CB19AC">
            <w:pPr>
              <w:rPr>
                <w:sz w:val="19"/>
                <w:szCs w:val="19"/>
              </w:rPr>
            </w:pPr>
            <w:r w:rsidRPr="006027A2">
              <w:rPr>
                <w:sz w:val="19"/>
                <w:szCs w:val="19"/>
              </w:rPr>
              <w:t>2</w:t>
            </w:r>
          </w:p>
          <w:p w14:paraId="0C4B4DB6" w14:textId="77777777" w:rsidR="00CB19AC" w:rsidRPr="006027A2" w:rsidRDefault="00CB19AC" w:rsidP="00CB19AC">
            <w:pPr>
              <w:rPr>
                <w:sz w:val="19"/>
                <w:szCs w:val="19"/>
              </w:rPr>
            </w:pPr>
            <w:r w:rsidRPr="006027A2">
              <w:rPr>
                <w:sz w:val="19"/>
                <w:szCs w:val="19"/>
              </w:rPr>
              <w:t>2</w:t>
            </w:r>
          </w:p>
          <w:p w14:paraId="3FF1033A" w14:textId="77777777" w:rsidR="00CB19AC" w:rsidRPr="006027A2" w:rsidRDefault="00CB19AC" w:rsidP="00CB19AC">
            <w:pPr>
              <w:rPr>
                <w:sz w:val="19"/>
                <w:szCs w:val="19"/>
              </w:rPr>
            </w:pPr>
          </w:p>
          <w:p w14:paraId="1C15A62F" w14:textId="77777777" w:rsidR="00CB19AC" w:rsidRPr="006027A2" w:rsidRDefault="00CB19AC" w:rsidP="00CB19AC">
            <w:pPr>
              <w:rPr>
                <w:sz w:val="19"/>
                <w:szCs w:val="19"/>
              </w:rPr>
            </w:pPr>
          </w:p>
          <w:p w14:paraId="059511F3" w14:textId="77777777" w:rsidR="00CB19AC" w:rsidRPr="006027A2" w:rsidRDefault="00CB19AC" w:rsidP="00CB19AC">
            <w:pPr>
              <w:rPr>
                <w:sz w:val="19"/>
                <w:szCs w:val="19"/>
              </w:rPr>
            </w:pPr>
            <w:r w:rsidRPr="006027A2">
              <w:rPr>
                <w:sz w:val="19"/>
                <w:szCs w:val="19"/>
              </w:rPr>
              <w:t>1</w:t>
            </w:r>
          </w:p>
          <w:p w14:paraId="42DE4595" w14:textId="77777777" w:rsidR="00CB19AC" w:rsidRPr="006027A2" w:rsidRDefault="00CB19AC" w:rsidP="00CB19AC">
            <w:pPr>
              <w:rPr>
                <w:sz w:val="19"/>
                <w:szCs w:val="19"/>
              </w:rPr>
            </w:pPr>
            <w:r w:rsidRPr="006027A2">
              <w:rPr>
                <w:sz w:val="19"/>
                <w:szCs w:val="19"/>
              </w:rPr>
              <w:t>1</w:t>
            </w:r>
          </w:p>
          <w:p w14:paraId="642048B5" w14:textId="77777777" w:rsidR="00CB19AC" w:rsidRPr="006027A2" w:rsidRDefault="00CB19AC" w:rsidP="00CB19AC">
            <w:pPr>
              <w:rPr>
                <w:sz w:val="19"/>
                <w:szCs w:val="19"/>
              </w:rPr>
            </w:pPr>
            <w:r w:rsidRPr="006027A2">
              <w:rPr>
                <w:sz w:val="19"/>
                <w:szCs w:val="19"/>
              </w:rPr>
              <w:t>2</w:t>
            </w:r>
          </w:p>
          <w:p w14:paraId="459230F4" w14:textId="77777777" w:rsidR="00CB19AC" w:rsidRPr="006027A2" w:rsidRDefault="00CB19AC" w:rsidP="00CB19AC">
            <w:pPr>
              <w:rPr>
                <w:sz w:val="19"/>
                <w:szCs w:val="19"/>
              </w:rPr>
            </w:pPr>
            <w:r w:rsidRPr="006027A2">
              <w:rPr>
                <w:sz w:val="19"/>
                <w:szCs w:val="19"/>
              </w:rPr>
              <w:t>2</w:t>
            </w:r>
          </w:p>
          <w:p w14:paraId="146CDB62" w14:textId="77777777" w:rsidR="00CB19AC" w:rsidRPr="006027A2" w:rsidRDefault="00CB19AC" w:rsidP="00CB19AC">
            <w:pPr>
              <w:rPr>
                <w:sz w:val="19"/>
                <w:szCs w:val="19"/>
              </w:rPr>
            </w:pPr>
          </w:p>
          <w:p w14:paraId="2F28F0CE" w14:textId="77777777" w:rsidR="00CB19AC" w:rsidRPr="006027A2" w:rsidRDefault="00CB19AC" w:rsidP="00CB19AC">
            <w:pPr>
              <w:rPr>
                <w:sz w:val="19"/>
                <w:szCs w:val="19"/>
              </w:rPr>
            </w:pPr>
          </w:p>
          <w:p w14:paraId="50AADD23" w14:textId="77777777" w:rsidR="00CB19AC" w:rsidRPr="006027A2" w:rsidRDefault="00CB19AC" w:rsidP="00CB19AC">
            <w:pPr>
              <w:rPr>
                <w:sz w:val="19"/>
                <w:szCs w:val="19"/>
              </w:rPr>
            </w:pPr>
            <w:r w:rsidRPr="006027A2">
              <w:rPr>
                <w:sz w:val="19"/>
                <w:szCs w:val="19"/>
              </w:rPr>
              <w:t>1</w:t>
            </w:r>
          </w:p>
          <w:p w14:paraId="45F25A70" w14:textId="77777777" w:rsidR="00CB19AC" w:rsidRPr="006027A2" w:rsidRDefault="00CB19AC" w:rsidP="00CB19AC">
            <w:pPr>
              <w:rPr>
                <w:sz w:val="19"/>
                <w:szCs w:val="19"/>
              </w:rPr>
            </w:pPr>
            <w:r w:rsidRPr="006027A2">
              <w:rPr>
                <w:sz w:val="19"/>
                <w:szCs w:val="19"/>
              </w:rPr>
              <w:t>1</w:t>
            </w:r>
          </w:p>
          <w:p w14:paraId="7D84428A" w14:textId="77777777" w:rsidR="00CB19AC" w:rsidRPr="006027A2" w:rsidRDefault="00CB19AC" w:rsidP="00CB19AC">
            <w:pPr>
              <w:rPr>
                <w:sz w:val="19"/>
                <w:szCs w:val="19"/>
              </w:rPr>
            </w:pPr>
            <w:r w:rsidRPr="006027A2">
              <w:rPr>
                <w:sz w:val="19"/>
                <w:szCs w:val="19"/>
              </w:rPr>
              <w:t>2</w:t>
            </w:r>
          </w:p>
          <w:p w14:paraId="55F9AFC1" w14:textId="77777777" w:rsidR="00CB19AC" w:rsidRPr="006027A2" w:rsidRDefault="00CB19AC" w:rsidP="00CB19AC">
            <w:pPr>
              <w:rPr>
                <w:sz w:val="19"/>
                <w:szCs w:val="19"/>
              </w:rPr>
            </w:pPr>
            <w:r w:rsidRPr="006027A2">
              <w:rPr>
                <w:sz w:val="19"/>
                <w:szCs w:val="19"/>
              </w:rPr>
              <w:t>2</w:t>
            </w:r>
          </w:p>
          <w:p w14:paraId="66D85042" w14:textId="77777777" w:rsidR="00CB19AC" w:rsidRPr="006027A2" w:rsidRDefault="00CB19AC" w:rsidP="00CB19AC">
            <w:pPr>
              <w:rPr>
                <w:sz w:val="19"/>
                <w:szCs w:val="19"/>
              </w:rPr>
            </w:pPr>
          </w:p>
          <w:p w14:paraId="138BE951" w14:textId="77777777" w:rsidR="00CB19AC" w:rsidRPr="006027A2" w:rsidRDefault="00CB19AC" w:rsidP="00CB19AC">
            <w:pPr>
              <w:rPr>
                <w:sz w:val="19"/>
                <w:szCs w:val="19"/>
              </w:rPr>
            </w:pPr>
          </w:p>
          <w:p w14:paraId="79828D22" w14:textId="77777777" w:rsidR="00CB19AC" w:rsidRPr="006027A2" w:rsidRDefault="00CB19AC" w:rsidP="00CB19AC">
            <w:pPr>
              <w:rPr>
                <w:sz w:val="19"/>
                <w:szCs w:val="19"/>
              </w:rPr>
            </w:pPr>
            <w:r w:rsidRPr="006027A2">
              <w:rPr>
                <w:sz w:val="19"/>
                <w:szCs w:val="19"/>
              </w:rPr>
              <w:t>1</w:t>
            </w:r>
          </w:p>
          <w:p w14:paraId="206D40D9" w14:textId="77777777" w:rsidR="00CB19AC" w:rsidRPr="006027A2" w:rsidRDefault="00CB19AC" w:rsidP="00CB19AC">
            <w:pPr>
              <w:rPr>
                <w:sz w:val="19"/>
                <w:szCs w:val="19"/>
              </w:rPr>
            </w:pPr>
            <w:r w:rsidRPr="006027A2">
              <w:rPr>
                <w:sz w:val="19"/>
                <w:szCs w:val="19"/>
              </w:rPr>
              <w:t>1</w:t>
            </w:r>
          </w:p>
          <w:p w14:paraId="1A5D831A" w14:textId="77777777" w:rsidR="00CB19AC" w:rsidRPr="006027A2" w:rsidRDefault="00CB19AC" w:rsidP="00CB19AC">
            <w:pPr>
              <w:rPr>
                <w:sz w:val="19"/>
                <w:szCs w:val="19"/>
              </w:rPr>
            </w:pPr>
            <w:r w:rsidRPr="006027A2">
              <w:rPr>
                <w:sz w:val="19"/>
                <w:szCs w:val="19"/>
              </w:rPr>
              <w:t>2</w:t>
            </w:r>
          </w:p>
          <w:p w14:paraId="107B2DC0" w14:textId="77777777" w:rsidR="00CB19AC" w:rsidRPr="006027A2" w:rsidRDefault="00CB19AC" w:rsidP="00CB19AC">
            <w:pPr>
              <w:rPr>
                <w:sz w:val="19"/>
                <w:szCs w:val="19"/>
              </w:rPr>
            </w:pPr>
            <w:r w:rsidRPr="006027A2">
              <w:rPr>
                <w:sz w:val="19"/>
                <w:szCs w:val="19"/>
              </w:rPr>
              <w:t>2</w:t>
            </w:r>
          </w:p>
        </w:tc>
        <w:tc>
          <w:tcPr>
            <w:tcW w:w="969" w:type="dxa"/>
            <w:gridSpan w:val="3"/>
            <w:tcBorders>
              <w:left w:val="nil"/>
            </w:tcBorders>
          </w:tcPr>
          <w:p w14:paraId="6096E628" w14:textId="77777777" w:rsidR="00CB19AC" w:rsidRPr="006027A2" w:rsidRDefault="00CB19AC" w:rsidP="00CB19AC">
            <w:pPr>
              <w:tabs>
                <w:tab w:val="left" w:pos="420"/>
              </w:tabs>
              <w:ind w:left="-132"/>
              <w:rPr>
                <w:sz w:val="19"/>
                <w:szCs w:val="19"/>
              </w:rPr>
            </w:pPr>
          </w:p>
          <w:p w14:paraId="18086A58" w14:textId="792541C8" w:rsidR="00CB19AC" w:rsidRPr="006027A2" w:rsidRDefault="00CB19AC" w:rsidP="00771F08">
            <w:pPr>
              <w:tabs>
                <w:tab w:val="left" w:pos="420"/>
              </w:tabs>
              <w:ind w:left="-404" w:right="-129" w:firstLine="296"/>
              <w:rPr>
                <w:sz w:val="19"/>
                <w:szCs w:val="19"/>
              </w:rPr>
            </w:pPr>
            <w:r w:rsidRPr="006027A2">
              <w:rPr>
                <w:sz w:val="19"/>
                <w:szCs w:val="19"/>
              </w:rPr>
              <w:t xml:space="preserve">   0.2327</w:t>
            </w:r>
          </w:p>
          <w:p w14:paraId="15E47555" w14:textId="30D4DE9D" w:rsidR="00CB19AC" w:rsidRPr="006027A2" w:rsidRDefault="00771F08" w:rsidP="00CB19AC">
            <w:pPr>
              <w:tabs>
                <w:tab w:val="left" w:pos="420"/>
              </w:tabs>
              <w:ind w:left="-404" w:firstLine="296"/>
              <w:rPr>
                <w:sz w:val="19"/>
                <w:szCs w:val="19"/>
              </w:rPr>
            </w:pPr>
            <w:r>
              <w:rPr>
                <w:sz w:val="19"/>
                <w:szCs w:val="19"/>
              </w:rPr>
              <w:t xml:space="preserve"> </w:t>
            </w:r>
            <w:r w:rsidR="00CB19AC">
              <w:rPr>
                <w:sz w:val="19"/>
                <w:szCs w:val="19"/>
              </w:rPr>
              <w:t>&lt;</w:t>
            </w:r>
            <w:r w:rsidR="00CB19AC" w:rsidRPr="006027A2">
              <w:rPr>
                <w:sz w:val="19"/>
                <w:szCs w:val="19"/>
              </w:rPr>
              <w:t>0.0001*</w:t>
            </w:r>
          </w:p>
          <w:p w14:paraId="7875FCAA" w14:textId="77777777" w:rsidR="00CB19AC" w:rsidRPr="006027A2" w:rsidRDefault="00CB19AC" w:rsidP="00CB19AC">
            <w:pPr>
              <w:tabs>
                <w:tab w:val="left" w:pos="420"/>
              </w:tabs>
              <w:ind w:left="-404" w:firstLine="296"/>
              <w:rPr>
                <w:sz w:val="19"/>
                <w:szCs w:val="19"/>
              </w:rPr>
            </w:pPr>
            <w:r w:rsidRPr="006027A2">
              <w:rPr>
                <w:sz w:val="19"/>
                <w:szCs w:val="19"/>
              </w:rPr>
              <w:t xml:space="preserve">   0.3188</w:t>
            </w:r>
          </w:p>
          <w:p w14:paraId="616B0E33" w14:textId="77777777" w:rsidR="00CB19AC" w:rsidRPr="006027A2" w:rsidRDefault="00CB19AC" w:rsidP="00CB19AC">
            <w:pPr>
              <w:tabs>
                <w:tab w:val="left" w:pos="420"/>
              </w:tabs>
              <w:ind w:left="-404" w:firstLine="296"/>
              <w:rPr>
                <w:sz w:val="19"/>
                <w:szCs w:val="19"/>
              </w:rPr>
            </w:pPr>
            <w:r w:rsidRPr="006027A2">
              <w:rPr>
                <w:sz w:val="19"/>
                <w:szCs w:val="19"/>
              </w:rPr>
              <w:t xml:space="preserve">   0.5635</w:t>
            </w:r>
          </w:p>
          <w:p w14:paraId="630CB1E3" w14:textId="77777777" w:rsidR="00CB19AC" w:rsidRPr="006027A2" w:rsidRDefault="00CB19AC" w:rsidP="00CB19AC">
            <w:pPr>
              <w:tabs>
                <w:tab w:val="left" w:pos="420"/>
              </w:tabs>
              <w:ind w:left="-404" w:firstLine="296"/>
              <w:rPr>
                <w:sz w:val="19"/>
                <w:szCs w:val="19"/>
              </w:rPr>
            </w:pPr>
          </w:p>
          <w:p w14:paraId="791138DD" w14:textId="77777777" w:rsidR="00CB19AC" w:rsidRPr="006027A2" w:rsidRDefault="00CB19AC" w:rsidP="00CB19AC">
            <w:pPr>
              <w:tabs>
                <w:tab w:val="left" w:pos="420"/>
              </w:tabs>
              <w:ind w:left="-404" w:firstLine="296"/>
              <w:rPr>
                <w:sz w:val="19"/>
                <w:szCs w:val="19"/>
              </w:rPr>
            </w:pPr>
            <w:r w:rsidRPr="006027A2">
              <w:rPr>
                <w:sz w:val="19"/>
                <w:szCs w:val="19"/>
              </w:rPr>
              <w:t xml:space="preserve">  0.7287</w:t>
            </w:r>
          </w:p>
          <w:p w14:paraId="24BF699A" w14:textId="79CF2E8C" w:rsidR="00CB19AC" w:rsidRPr="006027A2" w:rsidRDefault="00CB19AC" w:rsidP="00CB19AC">
            <w:pPr>
              <w:tabs>
                <w:tab w:val="left" w:pos="420"/>
              </w:tabs>
              <w:ind w:left="-404" w:firstLine="296"/>
              <w:rPr>
                <w:sz w:val="19"/>
                <w:szCs w:val="19"/>
              </w:rPr>
            </w:pPr>
            <w:r>
              <w:rPr>
                <w:sz w:val="19"/>
                <w:szCs w:val="19"/>
              </w:rPr>
              <w:t>&lt;</w:t>
            </w:r>
            <w:r w:rsidRPr="006027A2">
              <w:rPr>
                <w:sz w:val="19"/>
                <w:szCs w:val="19"/>
              </w:rPr>
              <w:t>0.0001*</w:t>
            </w:r>
          </w:p>
          <w:p w14:paraId="5E430166" w14:textId="77777777" w:rsidR="00CB19AC" w:rsidRPr="006027A2" w:rsidRDefault="00CB19AC" w:rsidP="00CB19AC">
            <w:pPr>
              <w:tabs>
                <w:tab w:val="left" w:pos="420"/>
              </w:tabs>
              <w:ind w:left="-404" w:firstLine="296"/>
              <w:rPr>
                <w:sz w:val="19"/>
                <w:szCs w:val="19"/>
              </w:rPr>
            </w:pPr>
            <w:r w:rsidRPr="006027A2">
              <w:rPr>
                <w:sz w:val="19"/>
                <w:szCs w:val="19"/>
              </w:rPr>
              <w:t xml:space="preserve">  0.9222</w:t>
            </w:r>
          </w:p>
          <w:p w14:paraId="4B9998B2" w14:textId="77777777" w:rsidR="00CB19AC" w:rsidRPr="006027A2" w:rsidRDefault="00CB19AC" w:rsidP="00CB19AC">
            <w:pPr>
              <w:tabs>
                <w:tab w:val="left" w:pos="420"/>
              </w:tabs>
              <w:ind w:left="-404" w:firstLine="296"/>
              <w:rPr>
                <w:sz w:val="19"/>
                <w:szCs w:val="19"/>
              </w:rPr>
            </w:pPr>
            <w:r w:rsidRPr="006027A2">
              <w:rPr>
                <w:sz w:val="19"/>
                <w:szCs w:val="19"/>
              </w:rPr>
              <w:t xml:space="preserve">  0.4109</w:t>
            </w:r>
          </w:p>
          <w:p w14:paraId="5E83BB0E" w14:textId="77777777" w:rsidR="00CB19AC" w:rsidRPr="006027A2" w:rsidRDefault="00CB19AC" w:rsidP="00CB19AC">
            <w:pPr>
              <w:tabs>
                <w:tab w:val="left" w:pos="420"/>
              </w:tabs>
              <w:ind w:left="-404" w:firstLine="296"/>
              <w:rPr>
                <w:sz w:val="19"/>
                <w:szCs w:val="19"/>
              </w:rPr>
            </w:pPr>
          </w:p>
          <w:p w14:paraId="7EABF27B" w14:textId="77777777" w:rsidR="00CB19AC" w:rsidRPr="006027A2" w:rsidRDefault="00CB19AC" w:rsidP="00CB19AC">
            <w:pPr>
              <w:tabs>
                <w:tab w:val="left" w:pos="420"/>
              </w:tabs>
              <w:ind w:left="-404" w:firstLine="296"/>
              <w:rPr>
                <w:sz w:val="19"/>
                <w:szCs w:val="19"/>
              </w:rPr>
            </w:pPr>
          </w:p>
          <w:p w14:paraId="25825631" w14:textId="77777777" w:rsidR="00CB19AC" w:rsidRPr="006027A2" w:rsidRDefault="00CB19AC" w:rsidP="00CB19AC">
            <w:pPr>
              <w:tabs>
                <w:tab w:val="left" w:pos="420"/>
              </w:tabs>
              <w:ind w:left="-404" w:firstLine="296"/>
              <w:rPr>
                <w:sz w:val="19"/>
                <w:szCs w:val="19"/>
              </w:rPr>
            </w:pPr>
            <w:r w:rsidRPr="006027A2">
              <w:rPr>
                <w:sz w:val="19"/>
                <w:szCs w:val="19"/>
              </w:rPr>
              <w:t xml:space="preserve">  0.7642</w:t>
            </w:r>
          </w:p>
          <w:p w14:paraId="143152DF" w14:textId="5B0A44EB" w:rsidR="00CB19AC" w:rsidRPr="006027A2" w:rsidRDefault="00CB19AC" w:rsidP="00CB19AC">
            <w:pPr>
              <w:tabs>
                <w:tab w:val="left" w:pos="420"/>
              </w:tabs>
              <w:ind w:left="-404" w:firstLine="296"/>
              <w:rPr>
                <w:sz w:val="19"/>
                <w:szCs w:val="19"/>
              </w:rPr>
            </w:pPr>
            <w:r w:rsidRPr="006027A2">
              <w:rPr>
                <w:sz w:val="19"/>
                <w:szCs w:val="19"/>
              </w:rPr>
              <w:t xml:space="preserve">  </w:t>
            </w:r>
            <w:r>
              <w:rPr>
                <w:sz w:val="19"/>
                <w:szCs w:val="19"/>
              </w:rPr>
              <w:t>&lt;</w:t>
            </w:r>
            <w:r w:rsidRPr="006027A2">
              <w:rPr>
                <w:sz w:val="19"/>
                <w:szCs w:val="19"/>
              </w:rPr>
              <w:t>0.0001*</w:t>
            </w:r>
          </w:p>
          <w:p w14:paraId="4344E9E9" w14:textId="77777777" w:rsidR="00CB19AC" w:rsidRPr="006027A2" w:rsidRDefault="00CB19AC" w:rsidP="00CB19AC">
            <w:pPr>
              <w:tabs>
                <w:tab w:val="left" w:pos="420"/>
              </w:tabs>
              <w:ind w:left="-404" w:firstLine="296"/>
              <w:rPr>
                <w:sz w:val="19"/>
                <w:szCs w:val="19"/>
              </w:rPr>
            </w:pPr>
            <w:r w:rsidRPr="006027A2">
              <w:rPr>
                <w:sz w:val="19"/>
                <w:szCs w:val="19"/>
              </w:rPr>
              <w:t xml:space="preserve">  0.9376</w:t>
            </w:r>
          </w:p>
          <w:p w14:paraId="45CE72A0" w14:textId="77777777" w:rsidR="00CB19AC" w:rsidRPr="006027A2" w:rsidRDefault="00CB19AC" w:rsidP="00CB19AC">
            <w:pPr>
              <w:tabs>
                <w:tab w:val="left" w:pos="420"/>
              </w:tabs>
              <w:ind w:left="-404" w:firstLine="296"/>
              <w:rPr>
                <w:sz w:val="19"/>
                <w:szCs w:val="19"/>
              </w:rPr>
            </w:pPr>
            <w:r w:rsidRPr="006027A2">
              <w:rPr>
                <w:sz w:val="19"/>
                <w:szCs w:val="19"/>
              </w:rPr>
              <w:t xml:space="preserve">  0.5023</w:t>
            </w:r>
          </w:p>
          <w:p w14:paraId="1C103BF2" w14:textId="77777777" w:rsidR="00CB19AC" w:rsidRPr="006027A2" w:rsidRDefault="00CB19AC" w:rsidP="00CB19AC">
            <w:pPr>
              <w:tabs>
                <w:tab w:val="left" w:pos="420"/>
              </w:tabs>
              <w:ind w:left="-404" w:firstLine="296"/>
              <w:rPr>
                <w:sz w:val="19"/>
                <w:szCs w:val="19"/>
              </w:rPr>
            </w:pPr>
          </w:p>
          <w:p w14:paraId="35D861E5" w14:textId="77777777" w:rsidR="00CB19AC" w:rsidRPr="006027A2" w:rsidRDefault="00CB19AC" w:rsidP="00CB19AC">
            <w:pPr>
              <w:tabs>
                <w:tab w:val="left" w:pos="420"/>
              </w:tabs>
              <w:ind w:left="-404" w:firstLine="296"/>
              <w:rPr>
                <w:sz w:val="19"/>
                <w:szCs w:val="19"/>
              </w:rPr>
            </w:pPr>
          </w:p>
          <w:p w14:paraId="493063C2" w14:textId="77777777" w:rsidR="00CB19AC" w:rsidRPr="006027A2" w:rsidRDefault="00CB19AC" w:rsidP="00CB19AC">
            <w:pPr>
              <w:tabs>
                <w:tab w:val="left" w:pos="420"/>
              </w:tabs>
              <w:ind w:left="-404" w:firstLine="296"/>
              <w:rPr>
                <w:sz w:val="19"/>
                <w:szCs w:val="19"/>
              </w:rPr>
            </w:pPr>
            <w:r w:rsidRPr="006027A2">
              <w:rPr>
                <w:sz w:val="19"/>
                <w:szCs w:val="19"/>
              </w:rPr>
              <w:t xml:space="preserve">  0.2343</w:t>
            </w:r>
          </w:p>
          <w:p w14:paraId="606FF3F3" w14:textId="7D14C15D" w:rsidR="00CB19AC" w:rsidRPr="006027A2" w:rsidRDefault="00CB19AC" w:rsidP="00CB19AC">
            <w:pPr>
              <w:tabs>
                <w:tab w:val="left" w:pos="420"/>
              </w:tabs>
              <w:ind w:left="-404" w:firstLine="296"/>
              <w:rPr>
                <w:sz w:val="19"/>
                <w:szCs w:val="19"/>
              </w:rPr>
            </w:pPr>
            <w:r w:rsidRPr="006027A2">
              <w:rPr>
                <w:sz w:val="19"/>
                <w:szCs w:val="19"/>
              </w:rPr>
              <w:t xml:space="preserve"> </w:t>
            </w:r>
            <w:r>
              <w:rPr>
                <w:sz w:val="19"/>
                <w:szCs w:val="19"/>
              </w:rPr>
              <w:t>&lt;</w:t>
            </w:r>
            <w:r w:rsidRPr="006027A2">
              <w:rPr>
                <w:sz w:val="19"/>
                <w:szCs w:val="19"/>
              </w:rPr>
              <w:t xml:space="preserve"> 0.0001*</w:t>
            </w:r>
          </w:p>
          <w:p w14:paraId="41EE8F63" w14:textId="77777777" w:rsidR="00CB19AC" w:rsidRPr="006027A2" w:rsidRDefault="00CB19AC" w:rsidP="00CB19AC">
            <w:pPr>
              <w:tabs>
                <w:tab w:val="left" w:pos="420"/>
              </w:tabs>
              <w:ind w:left="-404" w:firstLine="296"/>
              <w:rPr>
                <w:sz w:val="19"/>
                <w:szCs w:val="19"/>
              </w:rPr>
            </w:pPr>
            <w:r w:rsidRPr="006027A2">
              <w:rPr>
                <w:sz w:val="19"/>
                <w:szCs w:val="19"/>
              </w:rPr>
              <w:t xml:space="preserve">  0.6048</w:t>
            </w:r>
          </w:p>
          <w:p w14:paraId="77FFA832" w14:textId="77777777" w:rsidR="00CB19AC" w:rsidRPr="006027A2" w:rsidRDefault="00CB19AC" w:rsidP="00CB19AC">
            <w:pPr>
              <w:tabs>
                <w:tab w:val="left" w:pos="420"/>
              </w:tabs>
              <w:ind w:left="-404" w:firstLine="296"/>
              <w:rPr>
                <w:sz w:val="19"/>
                <w:szCs w:val="19"/>
              </w:rPr>
            </w:pPr>
            <w:r w:rsidRPr="006027A2">
              <w:rPr>
                <w:sz w:val="19"/>
                <w:szCs w:val="19"/>
              </w:rPr>
              <w:t xml:space="preserve">  0.2624</w:t>
            </w:r>
          </w:p>
          <w:p w14:paraId="25E48133" w14:textId="77777777" w:rsidR="00CB19AC" w:rsidRPr="006027A2" w:rsidRDefault="00CB19AC" w:rsidP="00CB19AC">
            <w:pPr>
              <w:tabs>
                <w:tab w:val="left" w:pos="420"/>
              </w:tabs>
              <w:ind w:left="-404" w:firstLine="296"/>
              <w:rPr>
                <w:sz w:val="19"/>
                <w:szCs w:val="19"/>
              </w:rPr>
            </w:pPr>
          </w:p>
          <w:p w14:paraId="4A3D3EE5" w14:textId="77777777" w:rsidR="00CB19AC" w:rsidRPr="006027A2" w:rsidRDefault="00CB19AC" w:rsidP="00CB19AC">
            <w:pPr>
              <w:tabs>
                <w:tab w:val="left" w:pos="420"/>
              </w:tabs>
              <w:ind w:left="-404" w:firstLine="296"/>
              <w:rPr>
                <w:sz w:val="19"/>
                <w:szCs w:val="19"/>
              </w:rPr>
            </w:pPr>
          </w:p>
          <w:p w14:paraId="2AA2A7F7" w14:textId="77777777" w:rsidR="00CB19AC" w:rsidRPr="006027A2" w:rsidRDefault="00CB19AC" w:rsidP="00CB19AC">
            <w:pPr>
              <w:tabs>
                <w:tab w:val="left" w:pos="420"/>
              </w:tabs>
              <w:ind w:left="-404" w:firstLine="296"/>
              <w:rPr>
                <w:sz w:val="19"/>
                <w:szCs w:val="19"/>
              </w:rPr>
            </w:pPr>
            <w:r w:rsidRPr="006027A2">
              <w:rPr>
                <w:sz w:val="19"/>
                <w:szCs w:val="19"/>
              </w:rPr>
              <w:t xml:space="preserve">  0.2423</w:t>
            </w:r>
          </w:p>
          <w:p w14:paraId="3D12813A" w14:textId="5B324C2B" w:rsidR="00CB19AC" w:rsidRPr="006027A2" w:rsidRDefault="00CB19AC" w:rsidP="00CB19AC">
            <w:pPr>
              <w:tabs>
                <w:tab w:val="left" w:pos="420"/>
              </w:tabs>
              <w:ind w:left="-404" w:firstLine="296"/>
              <w:rPr>
                <w:sz w:val="19"/>
                <w:szCs w:val="19"/>
              </w:rPr>
            </w:pPr>
            <w:r w:rsidRPr="006027A2">
              <w:rPr>
                <w:sz w:val="19"/>
                <w:szCs w:val="19"/>
              </w:rPr>
              <w:t xml:space="preserve">  </w:t>
            </w:r>
            <w:r>
              <w:rPr>
                <w:sz w:val="19"/>
                <w:szCs w:val="19"/>
              </w:rPr>
              <w:t>&lt;</w:t>
            </w:r>
            <w:r w:rsidRPr="006027A2">
              <w:rPr>
                <w:sz w:val="19"/>
                <w:szCs w:val="19"/>
              </w:rPr>
              <w:t>0.0001*</w:t>
            </w:r>
          </w:p>
          <w:p w14:paraId="09F46763" w14:textId="77777777" w:rsidR="00CB19AC" w:rsidRPr="006027A2" w:rsidRDefault="00CB19AC" w:rsidP="00CB19AC">
            <w:pPr>
              <w:tabs>
                <w:tab w:val="left" w:pos="420"/>
              </w:tabs>
              <w:ind w:left="-404" w:firstLine="296"/>
              <w:rPr>
                <w:sz w:val="19"/>
                <w:szCs w:val="19"/>
              </w:rPr>
            </w:pPr>
            <w:r w:rsidRPr="006027A2">
              <w:rPr>
                <w:sz w:val="19"/>
                <w:szCs w:val="19"/>
              </w:rPr>
              <w:t xml:space="preserve">  0.7703  </w:t>
            </w:r>
          </w:p>
          <w:p w14:paraId="002F083A" w14:textId="77777777" w:rsidR="00CB19AC" w:rsidRPr="006027A2" w:rsidRDefault="00CB19AC" w:rsidP="00CB19AC">
            <w:pPr>
              <w:tabs>
                <w:tab w:val="left" w:pos="420"/>
              </w:tabs>
              <w:ind w:left="-404" w:firstLine="296"/>
              <w:rPr>
                <w:sz w:val="19"/>
                <w:szCs w:val="19"/>
              </w:rPr>
            </w:pPr>
            <w:r w:rsidRPr="006027A2">
              <w:rPr>
                <w:sz w:val="19"/>
                <w:szCs w:val="19"/>
              </w:rPr>
              <w:t xml:space="preserve">  0.7787</w:t>
            </w:r>
          </w:p>
          <w:p w14:paraId="275B4295" w14:textId="77777777" w:rsidR="00CB19AC" w:rsidRPr="006027A2" w:rsidRDefault="00CB19AC" w:rsidP="00CB19AC">
            <w:pPr>
              <w:tabs>
                <w:tab w:val="left" w:pos="420"/>
              </w:tabs>
              <w:rPr>
                <w:sz w:val="19"/>
                <w:szCs w:val="19"/>
              </w:rPr>
            </w:pPr>
          </w:p>
        </w:tc>
      </w:tr>
      <w:tr w:rsidR="00CB19AC" w:rsidRPr="006027A2" w14:paraId="53673981" w14:textId="77777777" w:rsidTr="000F0744">
        <w:trPr>
          <w:gridAfter w:val="3"/>
          <w:wAfter w:w="98" w:type="dxa"/>
          <w:trHeight w:val="586"/>
          <w:jc w:val="center"/>
        </w:trPr>
        <w:tc>
          <w:tcPr>
            <w:tcW w:w="1834" w:type="dxa"/>
            <w:vMerge/>
            <w:tcBorders>
              <w:right w:val="nil"/>
            </w:tcBorders>
            <w:hideMark/>
          </w:tcPr>
          <w:p w14:paraId="31E60DBA" w14:textId="77777777" w:rsidR="00CB19AC" w:rsidRPr="006027A2" w:rsidRDefault="00CB19AC" w:rsidP="00CB19AC">
            <w:pPr>
              <w:jc w:val="center"/>
              <w:rPr>
                <w:sz w:val="19"/>
                <w:szCs w:val="19"/>
              </w:rPr>
            </w:pPr>
          </w:p>
        </w:tc>
        <w:tc>
          <w:tcPr>
            <w:tcW w:w="2403" w:type="dxa"/>
            <w:tcBorders>
              <w:top w:val="single" w:sz="2" w:space="0" w:color="auto"/>
              <w:left w:val="nil"/>
              <w:right w:val="nil"/>
            </w:tcBorders>
            <w:noWrap/>
            <w:hideMark/>
          </w:tcPr>
          <w:p w14:paraId="61A95689" w14:textId="77777777" w:rsidR="00CB19AC" w:rsidRPr="006027A2" w:rsidRDefault="00CB19AC" w:rsidP="00CB19AC">
            <w:pPr>
              <w:rPr>
                <w:sz w:val="19"/>
                <w:szCs w:val="19"/>
              </w:rPr>
            </w:pPr>
          </w:p>
          <w:p w14:paraId="3869A7ED" w14:textId="77777777" w:rsidR="00CB19AC" w:rsidRPr="006027A2" w:rsidRDefault="00CB19AC" w:rsidP="00CB19AC">
            <w:pPr>
              <w:rPr>
                <w:sz w:val="19"/>
                <w:szCs w:val="19"/>
              </w:rPr>
            </w:pPr>
          </w:p>
          <w:p w14:paraId="485C06FD" w14:textId="77777777" w:rsidR="00CB19AC" w:rsidRPr="006027A2" w:rsidRDefault="00CB19AC" w:rsidP="00CB19AC">
            <w:pPr>
              <w:rPr>
                <w:sz w:val="19"/>
                <w:szCs w:val="19"/>
              </w:rPr>
            </w:pPr>
          </w:p>
          <w:p w14:paraId="0D84F43A" w14:textId="17FAE56A" w:rsidR="00CB19AC" w:rsidRPr="006027A2" w:rsidRDefault="00CB19AC" w:rsidP="00CB19AC">
            <w:pPr>
              <w:jc w:val="center"/>
              <w:rPr>
                <w:sz w:val="19"/>
                <w:szCs w:val="19"/>
              </w:rPr>
            </w:pPr>
            <w:proofErr w:type="spellStart"/>
            <w:r w:rsidRPr="006027A2">
              <w:rPr>
                <w:sz w:val="19"/>
                <w:szCs w:val="19"/>
              </w:rPr>
              <w:t>Su</w:t>
            </w:r>
            <w:r>
              <w:rPr>
                <w:sz w:val="19"/>
                <w:szCs w:val="19"/>
              </w:rPr>
              <w:t>rvival</w:t>
            </w:r>
            <w:proofErr w:type="spellEnd"/>
          </w:p>
        </w:tc>
        <w:tc>
          <w:tcPr>
            <w:tcW w:w="2404" w:type="dxa"/>
            <w:vMerge/>
            <w:tcBorders>
              <w:left w:val="nil"/>
              <w:bottom w:val="single" w:sz="2" w:space="0" w:color="auto"/>
              <w:right w:val="nil"/>
            </w:tcBorders>
            <w:noWrap/>
            <w:hideMark/>
          </w:tcPr>
          <w:p w14:paraId="409A0028" w14:textId="77777777" w:rsidR="00CB19AC" w:rsidRPr="006027A2" w:rsidRDefault="00CB19AC" w:rsidP="00CB19AC">
            <w:pPr>
              <w:jc w:val="center"/>
              <w:rPr>
                <w:sz w:val="19"/>
                <w:szCs w:val="19"/>
              </w:rPr>
            </w:pPr>
          </w:p>
        </w:tc>
        <w:tc>
          <w:tcPr>
            <w:tcW w:w="2139" w:type="dxa"/>
            <w:vMerge/>
            <w:tcBorders>
              <w:left w:val="nil"/>
              <w:right w:val="nil"/>
            </w:tcBorders>
            <w:hideMark/>
          </w:tcPr>
          <w:p w14:paraId="6F04C303" w14:textId="77777777" w:rsidR="00CB19AC" w:rsidRPr="006027A2" w:rsidRDefault="00CB19AC" w:rsidP="00CB19AC">
            <w:pPr>
              <w:jc w:val="center"/>
              <w:rPr>
                <w:sz w:val="19"/>
                <w:szCs w:val="19"/>
              </w:rPr>
            </w:pPr>
          </w:p>
        </w:tc>
        <w:tc>
          <w:tcPr>
            <w:tcW w:w="292" w:type="dxa"/>
            <w:gridSpan w:val="2"/>
            <w:tcBorders>
              <w:left w:val="nil"/>
              <w:right w:val="nil"/>
            </w:tcBorders>
          </w:tcPr>
          <w:p w14:paraId="24BA4B0B" w14:textId="77777777" w:rsidR="00CB19AC" w:rsidRPr="006027A2" w:rsidRDefault="00CB19AC" w:rsidP="00CB19AC">
            <w:pPr>
              <w:jc w:val="center"/>
              <w:rPr>
                <w:sz w:val="19"/>
                <w:szCs w:val="19"/>
              </w:rPr>
            </w:pPr>
          </w:p>
        </w:tc>
        <w:tc>
          <w:tcPr>
            <w:tcW w:w="851" w:type="dxa"/>
            <w:tcBorders>
              <w:left w:val="nil"/>
              <w:right w:val="nil"/>
            </w:tcBorders>
          </w:tcPr>
          <w:p w14:paraId="19DDAFB4" w14:textId="77777777" w:rsidR="00CB19AC" w:rsidRPr="006027A2" w:rsidRDefault="00CB19AC" w:rsidP="00CB19AC">
            <w:pPr>
              <w:jc w:val="center"/>
              <w:rPr>
                <w:sz w:val="19"/>
                <w:szCs w:val="19"/>
              </w:rPr>
            </w:pPr>
          </w:p>
          <w:p w14:paraId="68AA4389" w14:textId="77777777" w:rsidR="00CB19AC" w:rsidRPr="006027A2" w:rsidRDefault="00CB19AC" w:rsidP="00CB19AC">
            <w:pPr>
              <w:jc w:val="center"/>
              <w:rPr>
                <w:sz w:val="19"/>
                <w:szCs w:val="19"/>
              </w:rPr>
            </w:pPr>
            <w:r w:rsidRPr="006027A2">
              <w:rPr>
                <w:sz w:val="19"/>
                <w:szCs w:val="19"/>
              </w:rPr>
              <w:t>0.0406</w:t>
            </w:r>
          </w:p>
          <w:p w14:paraId="66EDD2FB" w14:textId="77777777" w:rsidR="00CB19AC" w:rsidRPr="006027A2" w:rsidRDefault="00CB19AC" w:rsidP="00CB19AC">
            <w:pPr>
              <w:jc w:val="center"/>
              <w:rPr>
                <w:sz w:val="19"/>
                <w:szCs w:val="19"/>
              </w:rPr>
            </w:pPr>
            <w:r w:rsidRPr="006027A2">
              <w:rPr>
                <w:sz w:val="19"/>
                <w:szCs w:val="19"/>
              </w:rPr>
              <w:t>247.65</w:t>
            </w:r>
          </w:p>
          <w:p w14:paraId="4CC3DCD2" w14:textId="77777777" w:rsidR="00CB19AC" w:rsidRPr="006027A2" w:rsidRDefault="00CB19AC" w:rsidP="00CB19AC">
            <w:pPr>
              <w:jc w:val="center"/>
              <w:rPr>
                <w:sz w:val="19"/>
                <w:szCs w:val="19"/>
              </w:rPr>
            </w:pPr>
            <w:r w:rsidRPr="006027A2">
              <w:rPr>
                <w:sz w:val="19"/>
                <w:szCs w:val="19"/>
              </w:rPr>
              <w:t>12.392</w:t>
            </w:r>
          </w:p>
          <w:p w14:paraId="10FB44E0" w14:textId="77777777" w:rsidR="00CB19AC" w:rsidRPr="006027A2" w:rsidRDefault="00CB19AC" w:rsidP="00CB19AC">
            <w:pPr>
              <w:jc w:val="center"/>
              <w:rPr>
                <w:sz w:val="19"/>
                <w:szCs w:val="19"/>
              </w:rPr>
            </w:pPr>
            <w:r w:rsidRPr="006027A2">
              <w:rPr>
                <w:sz w:val="19"/>
                <w:szCs w:val="19"/>
              </w:rPr>
              <w:t>0.5693</w:t>
            </w:r>
          </w:p>
          <w:p w14:paraId="128DFE06" w14:textId="77777777" w:rsidR="00CB19AC" w:rsidRPr="006027A2" w:rsidRDefault="00CB19AC" w:rsidP="00CB19AC">
            <w:pPr>
              <w:jc w:val="center"/>
              <w:rPr>
                <w:sz w:val="19"/>
                <w:szCs w:val="19"/>
              </w:rPr>
            </w:pPr>
          </w:p>
        </w:tc>
        <w:tc>
          <w:tcPr>
            <w:tcW w:w="425" w:type="dxa"/>
            <w:tcBorders>
              <w:left w:val="nil"/>
              <w:right w:val="nil"/>
            </w:tcBorders>
          </w:tcPr>
          <w:p w14:paraId="6C56EBF1" w14:textId="77777777" w:rsidR="00CB19AC" w:rsidRPr="006027A2" w:rsidRDefault="00CB19AC" w:rsidP="00CB19AC">
            <w:pPr>
              <w:jc w:val="center"/>
              <w:rPr>
                <w:sz w:val="19"/>
                <w:szCs w:val="19"/>
              </w:rPr>
            </w:pPr>
          </w:p>
          <w:p w14:paraId="5DA66C7E" w14:textId="77777777" w:rsidR="00CB19AC" w:rsidRPr="006027A2" w:rsidRDefault="00CB19AC" w:rsidP="00CB19AC">
            <w:pPr>
              <w:jc w:val="center"/>
              <w:rPr>
                <w:sz w:val="19"/>
                <w:szCs w:val="19"/>
              </w:rPr>
            </w:pPr>
            <w:r w:rsidRPr="006027A2">
              <w:rPr>
                <w:sz w:val="19"/>
                <w:szCs w:val="19"/>
              </w:rPr>
              <w:t>1</w:t>
            </w:r>
          </w:p>
          <w:p w14:paraId="549D05FF" w14:textId="77777777" w:rsidR="00CB19AC" w:rsidRPr="006027A2" w:rsidRDefault="00CB19AC" w:rsidP="00CB19AC">
            <w:pPr>
              <w:jc w:val="center"/>
              <w:rPr>
                <w:sz w:val="19"/>
                <w:szCs w:val="19"/>
              </w:rPr>
            </w:pPr>
            <w:r w:rsidRPr="006027A2">
              <w:rPr>
                <w:sz w:val="19"/>
                <w:szCs w:val="19"/>
              </w:rPr>
              <w:t>1</w:t>
            </w:r>
          </w:p>
          <w:p w14:paraId="26FBFAE1" w14:textId="77777777" w:rsidR="00CB19AC" w:rsidRPr="006027A2" w:rsidRDefault="00CB19AC" w:rsidP="00CB19AC">
            <w:pPr>
              <w:jc w:val="center"/>
              <w:rPr>
                <w:sz w:val="19"/>
                <w:szCs w:val="19"/>
              </w:rPr>
            </w:pPr>
            <w:r w:rsidRPr="006027A2">
              <w:rPr>
                <w:sz w:val="19"/>
                <w:szCs w:val="19"/>
              </w:rPr>
              <w:t>2</w:t>
            </w:r>
          </w:p>
          <w:p w14:paraId="2BD44B27" w14:textId="77777777" w:rsidR="00CB19AC" w:rsidRPr="006027A2" w:rsidRDefault="00CB19AC" w:rsidP="00CB19AC">
            <w:pPr>
              <w:jc w:val="center"/>
              <w:rPr>
                <w:sz w:val="19"/>
                <w:szCs w:val="19"/>
              </w:rPr>
            </w:pPr>
            <w:r w:rsidRPr="006027A2">
              <w:rPr>
                <w:sz w:val="19"/>
                <w:szCs w:val="19"/>
              </w:rPr>
              <w:t>2</w:t>
            </w:r>
          </w:p>
        </w:tc>
        <w:tc>
          <w:tcPr>
            <w:tcW w:w="951" w:type="dxa"/>
            <w:tcBorders>
              <w:left w:val="nil"/>
            </w:tcBorders>
          </w:tcPr>
          <w:p w14:paraId="0A53E09A" w14:textId="77777777" w:rsidR="00CB19AC" w:rsidRPr="006027A2" w:rsidRDefault="00CB19AC" w:rsidP="00CB19AC">
            <w:pPr>
              <w:rPr>
                <w:sz w:val="19"/>
                <w:szCs w:val="19"/>
              </w:rPr>
            </w:pPr>
          </w:p>
          <w:p w14:paraId="4EDC27B8" w14:textId="77777777" w:rsidR="00CB19AC" w:rsidRPr="006027A2" w:rsidRDefault="00CB19AC" w:rsidP="00CB19AC">
            <w:pPr>
              <w:rPr>
                <w:sz w:val="19"/>
                <w:szCs w:val="19"/>
              </w:rPr>
            </w:pPr>
            <w:r w:rsidRPr="006027A2">
              <w:rPr>
                <w:sz w:val="19"/>
                <w:szCs w:val="19"/>
              </w:rPr>
              <w:t>0.8403</w:t>
            </w:r>
          </w:p>
          <w:p w14:paraId="6EECAB63" w14:textId="4C6D7BAC" w:rsidR="00CB19AC" w:rsidRPr="006027A2" w:rsidRDefault="00CB19AC" w:rsidP="00CB19AC">
            <w:pPr>
              <w:rPr>
                <w:sz w:val="19"/>
                <w:szCs w:val="19"/>
              </w:rPr>
            </w:pPr>
            <w:r>
              <w:rPr>
                <w:sz w:val="19"/>
                <w:szCs w:val="19"/>
              </w:rPr>
              <w:t>&lt;</w:t>
            </w:r>
            <w:r w:rsidRPr="006027A2">
              <w:rPr>
                <w:sz w:val="19"/>
                <w:szCs w:val="19"/>
              </w:rPr>
              <w:t>0.0001*</w:t>
            </w:r>
          </w:p>
          <w:p w14:paraId="0877E43D" w14:textId="77777777" w:rsidR="00CB19AC" w:rsidRPr="006027A2" w:rsidRDefault="00CB19AC" w:rsidP="00CB19AC">
            <w:pPr>
              <w:rPr>
                <w:sz w:val="19"/>
                <w:szCs w:val="19"/>
              </w:rPr>
            </w:pPr>
            <w:r w:rsidRPr="006027A2">
              <w:rPr>
                <w:sz w:val="19"/>
                <w:szCs w:val="19"/>
              </w:rPr>
              <w:t>0.0020*</w:t>
            </w:r>
          </w:p>
          <w:p w14:paraId="7A7BA198" w14:textId="77777777" w:rsidR="00CB19AC" w:rsidRPr="006027A2" w:rsidRDefault="00CB19AC" w:rsidP="00CB19AC">
            <w:pPr>
              <w:rPr>
                <w:sz w:val="19"/>
                <w:szCs w:val="19"/>
              </w:rPr>
            </w:pPr>
            <w:r w:rsidRPr="006027A2">
              <w:rPr>
                <w:sz w:val="19"/>
                <w:szCs w:val="19"/>
              </w:rPr>
              <w:t>0.7522</w:t>
            </w:r>
          </w:p>
          <w:p w14:paraId="73F32F37" w14:textId="77777777" w:rsidR="00CB19AC" w:rsidRPr="006027A2" w:rsidRDefault="00CB19AC" w:rsidP="00CB19AC">
            <w:pPr>
              <w:jc w:val="center"/>
              <w:rPr>
                <w:sz w:val="19"/>
                <w:szCs w:val="19"/>
              </w:rPr>
            </w:pPr>
          </w:p>
        </w:tc>
      </w:tr>
    </w:tbl>
    <w:p w14:paraId="4379F6BE" w14:textId="62A0B0D4" w:rsidR="00F34A4E" w:rsidRPr="00677330" w:rsidRDefault="00BF18B5" w:rsidP="00BA6BF6">
      <w:pPr>
        <w:rPr>
          <w:sz w:val="18"/>
          <w:szCs w:val="18"/>
          <w:lang w:val="en-AU"/>
        </w:rPr>
      </w:pPr>
      <w:r w:rsidRPr="00677330">
        <w:rPr>
          <w:i/>
          <w:iCs/>
          <w:sz w:val="18"/>
          <w:szCs w:val="18"/>
          <w:lang w:val="en-AU"/>
        </w:rPr>
        <w:t>X</w:t>
      </w:r>
      <w:r w:rsidRPr="00677330">
        <w:rPr>
          <w:sz w:val="18"/>
          <w:szCs w:val="18"/>
          <w:lang w:val="en-AU"/>
        </w:rPr>
        <w:t xml:space="preserve">= interaction between variables, * significant </w:t>
      </w:r>
      <w:r w:rsidRPr="00677330">
        <w:rPr>
          <w:i/>
          <w:iCs/>
          <w:sz w:val="18"/>
          <w:szCs w:val="18"/>
          <w:lang w:val="en-AU"/>
        </w:rPr>
        <w:t>p</w:t>
      </w:r>
      <w:r w:rsidRPr="00677330">
        <w:rPr>
          <w:sz w:val="18"/>
          <w:szCs w:val="18"/>
          <w:lang w:val="en-AU"/>
        </w:rPr>
        <w:t xml:space="preserve"> values. </w:t>
      </w:r>
    </w:p>
    <w:p w14:paraId="4E163B75" w14:textId="77777777" w:rsidR="008E2780" w:rsidRDefault="008E2780">
      <w:pPr>
        <w:jc w:val="both"/>
        <w:rPr>
          <w:rFonts w:ascii="Arial" w:hAnsi="Arial" w:cs="Arial"/>
          <w:b/>
          <w:sz w:val="24"/>
          <w:szCs w:val="24"/>
        </w:rPr>
      </w:pPr>
    </w:p>
    <w:p w14:paraId="07FC17D3" w14:textId="77777777" w:rsidR="008E2780" w:rsidRDefault="008E2780">
      <w:pPr>
        <w:jc w:val="both"/>
        <w:rPr>
          <w:rFonts w:ascii="Arial" w:hAnsi="Arial" w:cs="Arial"/>
          <w:b/>
          <w:sz w:val="24"/>
          <w:szCs w:val="24"/>
        </w:rPr>
      </w:pPr>
    </w:p>
    <w:p w14:paraId="0000005E" w14:textId="424F3385" w:rsidR="008F2300" w:rsidRDefault="00647E5B">
      <w:pPr>
        <w:jc w:val="both"/>
        <w:rPr>
          <w:rFonts w:ascii="Arial" w:hAnsi="Arial" w:cs="Arial"/>
          <w:b/>
          <w:sz w:val="24"/>
          <w:szCs w:val="24"/>
        </w:rPr>
      </w:pPr>
      <w:r w:rsidRPr="00EC68A9">
        <w:rPr>
          <w:rFonts w:ascii="Arial" w:hAnsi="Arial" w:cs="Arial"/>
          <w:b/>
          <w:sz w:val="24"/>
          <w:szCs w:val="24"/>
        </w:rPr>
        <w:t>CITED LITERATURE</w:t>
      </w:r>
    </w:p>
    <w:p w14:paraId="0901F7C1" w14:textId="77777777" w:rsidR="00BA6BF6" w:rsidRPr="00EC68A9" w:rsidRDefault="00BA6BF6">
      <w:pPr>
        <w:jc w:val="both"/>
        <w:rPr>
          <w:rFonts w:ascii="Arial" w:hAnsi="Arial" w:cs="Arial"/>
          <w:sz w:val="24"/>
          <w:szCs w:val="24"/>
        </w:rPr>
      </w:pPr>
    </w:p>
    <w:p w14:paraId="0000005F" w14:textId="77777777" w:rsidR="008F2300" w:rsidRPr="00EC68A9" w:rsidRDefault="00647E5B">
      <w:pPr>
        <w:jc w:val="both"/>
        <w:rPr>
          <w:rFonts w:ascii="Arial" w:hAnsi="Arial" w:cs="Arial"/>
          <w:sz w:val="24"/>
          <w:szCs w:val="24"/>
        </w:rPr>
      </w:pPr>
      <w:r w:rsidRPr="00EC68A9">
        <w:rPr>
          <w:rFonts w:ascii="Arial" w:hAnsi="Arial" w:cs="Arial"/>
          <w:sz w:val="24"/>
          <w:szCs w:val="24"/>
        </w:rPr>
        <w:t xml:space="preserve">Adams, M. J. (2000). Pond permanence and the effects of exotic vertebrates on anurans. Ecological Applications, 10(2), 559–568. </w:t>
      </w:r>
      <w:hyperlink r:id="rId12">
        <w:r w:rsidRPr="00EC68A9">
          <w:rPr>
            <w:rFonts w:ascii="Arial" w:hAnsi="Arial" w:cs="Arial"/>
            <w:color w:val="0563C1"/>
            <w:sz w:val="24"/>
            <w:szCs w:val="24"/>
            <w:u w:val="single"/>
          </w:rPr>
          <w:t>https://doi.org/10.1890/1051-0761(2000)010[0559:PPATEO]2.0.CO;2</w:t>
        </w:r>
      </w:hyperlink>
    </w:p>
    <w:p w14:paraId="00000060" w14:textId="77777777" w:rsidR="008F2300" w:rsidRPr="00EC68A9" w:rsidRDefault="00647E5B">
      <w:pPr>
        <w:jc w:val="both"/>
        <w:rPr>
          <w:rFonts w:ascii="Arial" w:hAnsi="Arial" w:cs="Arial"/>
          <w:sz w:val="24"/>
          <w:szCs w:val="24"/>
        </w:rPr>
      </w:pPr>
      <w:r w:rsidRPr="00EC68A9">
        <w:rPr>
          <w:rFonts w:ascii="Arial" w:hAnsi="Arial" w:cs="Arial"/>
          <w:sz w:val="24"/>
          <w:szCs w:val="24"/>
        </w:rPr>
        <w:t xml:space="preserve">Bosch, J., Rincón, P. A., </w:t>
      </w:r>
      <w:proofErr w:type="spellStart"/>
      <w:r w:rsidRPr="00EC68A9">
        <w:rPr>
          <w:rFonts w:ascii="Arial" w:hAnsi="Arial" w:cs="Arial"/>
          <w:sz w:val="24"/>
          <w:szCs w:val="24"/>
        </w:rPr>
        <w:t>Boyero</w:t>
      </w:r>
      <w:proofErr w:type="spellEnd"/>
      <w:r w:rsidRPr="00EC68A9">
        <w:rPr>
          <w:rFonts w:ascii="Arial" w:hAnsi="Arial" w:cs="Arial"/>
          <w:sz w:val="24"/>
          <w:szCs w:val="24"/>
        </w:rPr>
        <w:t xml:space="preserve">, L., &amp; Martínez-Solano, I. (2006). Effects of introduced salmonids on a montane population of Iberian frogs. Conservation Biology, 20(1), 180–189. </w:t>
      </w:r>
      <w:hyperlink r:id="rId13">
        <w:r w:rsidRPr="00EC68A9">
          <w:rPr>
            <w:rFonts w:ascii="Arial" w:hAnsi="Arial" w:cs="Arial"/>
            <w:color w:val="0563C1"/>
            <w:sz w:val="24"/>
            <w:szCs w:val="24"/>
            <w:u w:val="single"/>
          </w:rPr>
          <w:t>https://doi.org/10.1111/j.1523-1739.2005.00296.x</w:t>
        </w:r>
      </w:hyperlink>
    </w:p>
    <w:p w14:paraId="00000061" w14:textId="77777777" w:rsidR="008F2300" w:rsidRPr="00EC68A9" w:rsidRDefault="00647E5B">
      <w:pPr>
        <w:jc w:val="both"/>
        <w:rPr>
          <w:rFonts w:ascii="Arial" w:hAnsi="Arial" w:cs="Arial"/>
          <w:sz w:val="24"/>
          <w:szCs w:val="24"/>
          <w:lang w:val="es-ES"/>
        </w:rPr>
      </w:pPr>
      <w:r w:rsidRPr="00EC68A9">
        <w:rPr>
          <w:rFonts w:ascii="Arial" w:hAnsi="Arial" w:cs="Arial"/>
          <w:sz w:val="24"/>
          <w:szCs w:val="24"/>
        </w:rPr>
        <w:t xml:space="preserve">Bosch, J., Bielby, J., Martin-Beyer, B., Rincón, P., Correa-Araneda, F., &amp; </w:t>
      </w:r>
      <w:proofErr w:type="spellStart"/>
      <w:r w:rsidRPr="00EC68A9">
        <w:rPr>
          <w:rFonts w:ascii="Arial" w:hAnsi="Arial" w:cs="Arial"/>
          <w:sz w:val="24"/>
          <w:szCs w:val="24"/>
        </w:rPr>
        <w:t>Boyero</w:t>
      </w:r>
      <w:proofErr w:type="spellEnd"/>
      <w:r w:rsidRPr="00EC68A9">
        <w:rPr>
          <w:rFonts w:ascii="Arial" w:hAnsi="Arial" w:cs="Arial"/>
          <w:sz w:val="24"/>
          <w:szCs w:val="24"/>
        </w:rPr>
        <w:t xml:space="preserve">, L. (2019). Eradication of introduced fish allows successful recovery of a stream-dwelling amphibian. </w:t>
      </w:r>
      <w:proofErr w:type="spellStart"/>
      <w:r w:rsidRPr="00EC68A9">
        <w:rPr>
          <w:rFonts w:ascii="Arial" w:hAnsi="Arial" w:cs="Arial"/>
          <w:sz w:val="24"/>
          <w:szCs w:val="24"/>
          <w:lang w:val="es-ES"/>
        </w:rPr>
        <w:t>PLoS</w:t>
      </w:r>
      <w:proofErr w:type="spellEnd"/>
      <w:r w:rsidRPr="00EC68A9">
        <w:rPr>
          <w:rFonts w:ascii="Arial" w:hAnsi="Arial" w:cs="Arial"/>
          <w:sz w:val="24"/>
          <w:szCs w:val="24"/>
          <w:lang w:val="es-ES"/>
        </w:rPr>
        <w:t xml:space="preserve"> ONE, 14(4), 0–9. </w:t>
      </w:r>
      <w:hyperlink r:id="rId14">
        <w:r w:rsidRPr="00EC68A9">
          <w:rPr>
            <w:rFonts w:ascii="Arial" w:hAnsi="Arial" w:cs="Arial"/>
            <w:color w:val="0563C1"/>
            <w:sz w:val="24"/>
            <w:szCs w:val="24"/>
            <w:u w:val="single"/>
            <w:lang w:val="es-ES"/>
          </w:rPr>
          <w:t>https://doi.org/10.1371/journal.pone.0216204</w:t>
        </w:r>
      </w:hyperlink>
    </w:p>
    <w:p w14:paraId="00000062" w14:textId="77777777" w:rsidR="008F2300" w:rsidRPr="004879A9" w:rsidRDefault="00647E5B">
      <w:pPr>
        <w:jc w:val="both"/>
        <w:rPr>
          <w:rFonts w:ascii="Arial" w:hAnsi="Arial" w:cs="Arial"/>
          <w:sz w:val="24"/>
          <w:szCs w:val="24"/>
        </w:rPr>
      </w:pPr>
      <w:r w:rsidRPr="00EC68A9">
        <w:rPr>
          <w:rFonts w:ascii="Arial" w:hAnsi="Arial" w:cs="Arial"/>
          <w:sz w:val="24"/>
          <w:szCs w:val="24"/>
          <w:lang w:val="es-ES"/>
        </w:rPr>
        <w:t xml:space="preserve">Canseco, M. L. y Gutiérrez, M. M. G. (2010). Anfibios y Reptiles del Valle de Cuicatlán-Tehuacán. Comisión Nacional para el Conocimiento y Uso de la Biodiversidad, Fundación para la Reserva de la Biosfera Cuicatlán A. C., Benemérita Universidad Autónoma de Puebla. </w:t>
      </w:r>
      <w:r w:rsidRPr="004879A9">
        <w:rPr>
          <w:rFonts w:ascii="Arial" w:hAnsi="Arial" w:cs="Arial"/>
          <w:sz w:val="24"/>
          <w:szCs w:val="24"/>
        </w:rPr>
        <w:t>México, D. F. P. 302.</w:t>
      </w:r>
    </w:p>
    <w:p w14:paraId="17C143FA" w14:textId="5656587F" w:rsidR="004879A9" w:rsidRDefault="004879A9">
      <w:pPr>
        <w:rPr>
          <w:rFonts w:ascii="Arial" w:hAnsi="Arial" w:cs="Arial"/>
          <w:sz w:val="24"/>
          <w:szCs w:val="24"/>
          <w:lang w:val="es-ES"/>
        </w:rPr>
      </w:pPr>
      <w:r w:rsidRPr="004879A9">
        <w:rPr>
          <w:rFonts w:ascii="Arial" w:hAnsi="Arial" w:cs="Arial"/>
          <w:sz w:val="24"/>
          <w:szCs w:val="24"/>
        </w:rPr>
        <w:t xml:space="preserve">Charles, C., Blanchfield, P. J., &amp; Gillis, D. M. (2017). Site fidelity of escaped rainbow trout to an experimental freshwater aquaculture facility and habitat overlap with native fish fauna. </w:t>
      </w:r>
      <w:r w:rsidRPr="004879A9">
        <w:rPr>
          <w:rFonts w:ascii="Arial" w:hAnsi="Arial" w:cs="Arial"/>
          <w:sz w:val="24"/>
          <w:szCs w:val="24"/>
          <w:lang w:val="es-ES"/>
        </w:rPr>
        <w:t>9, 415–428.</w:t>
      </w:r>
    </w:p>
    <w:p w14:paraId="00000063" w14:textId="085EC175" w:rsidR="008F2300" w:rsidRPr="007A4BCC" w:rsidRDefault="00647E5B">
      <w:pPr>
        <w:rPr>
          <w:rFonts w:ascii="Arial" w:hAnsi="Arial" w:cs="Arial"/>
          <w:sz w:val="24"/>
          <w:szCs w:val="24"/>
        </w:rPr>
      </w:pPr>
      <w:r w:rsidRPr="00EC68A9">
        <w:rPr>
          <w:rFonts w:ascii="Arial" w:hAnsi="Arial" w:cs="Arial"/>
          <w:sz w:val="24"/>
          <w:szCs w:val="24"/>
          <w:lang w:val="es-ES"/>
        </w:rPr>
        <w:t xml:space="preserve">Comisiona Nacional de Acuacultura y Pesca </w:t>
      </w:r>
      <w:ins w:id="5" w:author="Medardo Arreortúa" w:date="2023-03-19T21:11:00Z">
        <w:r w:rsidR="007A1DB9">
          <w:rPr>
            <w:rFonts w:ascii="Arial" w:hAnsi="Arial" w:cs="Arial"/>
            <w:sz w:val="24"/>
            <w:szCs w:val="24"/>
            <w:lang w:val="es-ES"/>
          </w:rPr>
          <w:t>(</w:t>
        </w:r>
        <w:r w:rsidR="007A1DB9" w:rsidRPr="007A1DB9">
          <w:rPr>
            <w:rFonts w:ascii="Arial" w:hAnsi="Arial" w:cs="Arial"/>
            <w:sz w:val="24"/>
            <w:szCs w:val="24"/>
            <w:lang w:val="es-ES"/>
          </w:rPr>
          <w:t>2021</w:t>
        </w:r>
        <w:r w:rsidR="007A1DB9">
          <w:rPr>
            <w:rFonts w:ascii="Arial" w:hAnsi="Arial" w:cs="Arial"/>
            <w:sz w:val="24"/>
            <w:szCs w:val="24"/>
            <w:lang w:val="es-ES"/>
          </w:rPr>
          <w:t>)</w:t>
        </w:r>
        <w:r w:rsidR="007A1DB9" w:rsidRPr="007A1DB9">
          <w:rPr>
            <w:rFonts w:ascii="Arial" w:hAnsi="Arial" w:cs="Arial"/>
            <w:sz w:val="24"/>
            <w:szCs w:val="24"/>
            <w:lang w:val="es-ES"/>
          </w:rPr>
          <w:t>. Anuario estadístico de acuacultura y pesca 2021. CONAPESCA. México. 303 p.</w:t>
        </w:r>
      </w:ins>
    </w:p>
    <w:p w14:paraId="00000064" w14:textId="77777777" w:rsidR="008F2300" w:rsidRPr="00EC68A9" w:rsidRDefault="00647E5B">
      <w:pPr>
        <w:jc w:val="both"/>
        <w:rPr>
          <w:rFonts w:ascii="Arial" w:hAnsi="Arial" w:cs="Arial"/>
          <w:sz w:val="24"/>
          <w:szCs w:val="24"/>
        </w:rPr>
      </w:pPr>
      <w:r w:rsidRPr="00EC68A9">
        <w:rPr>
          <w:rFonts w:ascii="Arial" w:hAnsi="Arial" w:cs="Arial"/>
          <w:sz w:val="24"/>
          <w:szCs w:val="24"/>
        </w:rPr>
        <w:t xml:space="preserve">Committee of the Status of Endangered Wildlife in Canada (2014) Assessment and Status Report on Rainbow Trout (Oncorhynchus mykiss) Athabasca River Populations in Canada. 70 pp. </w:t>
      </w:r>
    </w:p>
    <w:p w14:paraId="00000065" w14:textId="77777777" w:rsidR="008F2300" w:rsidRPr="00EC68A9" w:rsidRDefault="00647E5B">
      <w:pPr>
        <w:jc w:val="both"/>
        <w:rPr>
          <w:rFonts w:ascii="Arial" w:hAnsi="Arial" w:cs="Arial"/>
          <w:sz w:val="24"/>
          <w:szCs w:val="24"/>
        </w:rPr>
      </w:pPr>
      <w:r w:rsidRPr="00EC68A9">
        <w:rPr>
          <w:rFonts w:ascii="Arial" w:hAnsi="Arial" w:cs="Arial"/>
          <w:sz w:val="24"/>
          <w:szCs w:val="24"/>
        </w:rPr>
        <w:t xml:space="preserve">Crawford, S. S., &amp; Muir, A. M. (2008). Global introductions of salmon and trout in the genus Oncorhynchus: 1870-2007. Reviews in Fish Biology and Fisheries, 18(3), 313–344. </w:t>
      </w:r>
      <w:hyperlink r:id="rId15">
        <w:r w:rsidRPr="00EC68A9">
          <w:rPr>
            <w:rFonts w:ascii="Arial" w:hAnsi="Arial" w:cs="Arial"/>
            <w:color w:val="0563C1"/>
            <w:sz w:val="24"/>
            <w:szCs w:val="24"/>
            <w:u w:val="single"/>
          </w:rPr>
          <w:t>https://doi.org/10.1007/s11160-007-9079-1</w:t>
        </w:r>
      </w:hyperlink>
    </w:p>
    <w:p w14:paraId="00000066" w14:textId="77777777" w:rsidR="008F2300" w:rsidRPr="00EC68A9" w:rsidRDefault="00647E5B">
      <w:pPr>
        <w:jc w:val="both"/>
        <w:rPr>
          <w:rFonts w:ascii="Arial" w:hAnsi="Arial" w:cs="Arial"/>
          <w:sz w:val="24"/>
          <w:szCs w:val="24"/>
        </w:rPr>
      </w:pPr>
      <w:r w:rsidRPr="00EC68A9">
        <w:rPr>
          <w:rFonts w:ascii="Arial" w:hAnsi="Arial" w:cs="Arial"/>
          <w:sz w:val="24"/>
          <w:szCs w:val="24"/>
        </w:rPr>
        <w:t xml:space="preserve">Balaunstein, A. R., Han, B. A., Relyea, R. A., Johnson, P. T. J., Buck, J. C., Gervasi, S. S. y Kats, B. L. (2011) The complexity of amphibian populations decline: understanding the role of cofactors in driving amphibian losses. Ann. N. Y. Acad. Sci. 1223:108-119.  </w:t>
      </w:r>
    </w:p>
    <w:p w14:paraId="00000067" w14:textId="77777777" w:rsidR="008F2300" w:rsidRPr="0001640E" w:rsidRDefault="00647E5B">
      <w:pPr>
        <w:jc w:val="both"/>
        <w:rPr>
          <w:rFonts w:ascii="Arial" w:hAnsi="Arial" w:cs="Arial"/>
          <w:sz w:val="24"/>
          <w:szCs w:val="24"/>
          <w:lang w:val="es-MX"/>
        </w:rPr>
      </w:pPr>
      <w:r w:rsidRPr="00EC68A9">
        <w:rPr>
          <w:rFonts w:ascii="Arial" w:hAnsi="Arial" w:cs="Arial"/>
          <w:sz w:val="24"/>
          <w:szCs w:val="24"/>
        </w:rPr>
        <w:t xml:space="preserve">Bucciarelli, G., Blaustein, A., García, T. and Kats, B. (2014) Invasion complexities: The diverse impacts of nonnative species on amphibians. </w:t>
      </w:r>
      <w:proofErr w:type="spellStart"/>
      <w:r w:rsidRPr="0001640E">
        <w:rPr>
          <w:rFonts w:ascii="Arial" w:hAnsi="Arial" w:cs="Arial"/>
          <w:sz w:val="24"/>
          <w:szCs w:val="24"/>
          <w:lang w:val="es-MX"/>
        </w:rPr>
        <w:t>Copeia</w:t>
      </w:r>
      <w:proofErr w:type="spellEnd"/>
      <w:r w:rsidRPr="0001640E">
        <w:rPr>
          <w:rFonts w:ascii="Arial" w:hAnsi="Arial" w:cs="Arial"/>
          <w:sz w:val="24"/>
          <w:szCs w:val="24"/>
          <w:lang w:val="es-MX"/>
        </w:rPr>
        <w:t xml:space="preserve"> (4):611-632. </w:t>
      </w:r>
    </w:p>
    <w:p w14:paraId="69889854" w14:textId="72C9801C" w:rsidR="004D084A" w:rsidRPr="00EC68A9" w:rsidRDefault="004D084A">
      <w:pPr>
        <w:jc w:val="both"/>
        <w:rPr>
          <w:rFonts w:ascii="Arial" w:hAnsi="Arial" w:cs="Arial"/>
          <w:sz w:val="24"/>
          <w:szCs w:val="24"/>
        </w:rPr>
      </w:pPr>
      <w:proofErr w:type="spellStart"/>
      <w:r w:rsidRPr="0001640E">
        <w:rPr>
          <w:rFonts w:ascii="Arial" w:hAnsi="Arial" w:cs="Arial"/>
          <w:sz w:val="24"/>
          <w:szCs w:val="24"/>
          <w:lang w:val="es-MX"/>
        </w:rPr>
        <w:lastRenderedPageBreak/>
        <w:t>Cinemre</w:t>
      </w:r>
      <w:proofErr w:type="spellEnd"/>
      <w:r w:rsidRPr="0001640E">
        <w:rPr>
          <w:rFonts w:ascii="Arial" w:hAnsi="Arial" w:cs="Arial"/>
          <w:sz w:val="24"/>
          <w:szCs w:val="24"/>
          <w:lang w:val="es-MX"/>
        </w:rPr>
        <w:t xml:space="preserve">, H. A., Ceyhan, V., </w:t>
      </w:r>
      <w:proofErr w:type="spellStart"/>
      <w:r w:rsidRPr="0001640E">
        <w:rPr>
          <w:rFonts w:ascii="Arial" w:hAnsi="Arial" w:cs="Arial"/>
          <w:sz w:val="24"/>
          <w:szCs w:val="24"/>
          <w:lang w:val="es-MX"/>
        </w:rPr>
        <w:t>Bozoğlu</w:t>
      </w:r>
      <w:proofErr w:type="spellEnd"/>
      <w:r w:rsidRPr="0001640E">
        <w:rPr>
          <w:rFonts w:ascii="Arial" w:hAnsi="Arial" w:cs="Arial"/>
          <w:sz w:val="24"/>
          <w:szCs w:val="24"/>
          <w:lang w:val="es-MX"/>
        </w:rPr>
        <w:t xml:space="preserve">, M., </w:t>
      </w:r>
      <w:proofErr w:type="spellStart"/>
      <w:r w:rsidRPr="0001640E">
        <w:rPr>
          <w:rFonts w:ascii="Arial" w:hAnsi="Arial" w:cs="Arial"/>
          <w:sz w:val="24"/>
          <w:szCs w:val="24"/>
          <w:lang w:val="es-MX"/>
        </w:rPr>
        <w:t>Demiryürek</w:t>
      </w:r>
      <w:proofErr w:type="spellEnd"/>
      <w:r w:rsidRPr="0001640E">
        <w:rPr>
          <w:rFonts w:ascii="Arial" w:hAnsi="Arial" w:cs="Arial"/>
          <w:sz w:val="24"/>
          <w:szCs w:val="24"/>
          <w:lang w:val="es-MX"/>
        </w:rPr>
        <w:t xml:space="preserve">, K., &amp; </w:t>
      </w:r>
      <w:proofErr w:type="spellStart"/>
      <w:r w:rsidRPr="0001640E">
        <w:rPr>
          <w:rFonts w:ascii="Arial" w:hAnsi="Arial" w:cs="Arial"/>
          <w:sz w:val="24"/>
          <w:szCs w:val="24"/>
          <w:lang w:val="es-MX"/>
        </w:rPr>
        <w:t>Kılıç</w:t>
      </w:r>
      <w:proofErr w:type="spellEnd"/>
      <w:r w:rsidRPr="0001640E">
        <w:rPr>
          <w:rFonts w:ascii="Arial" w:hAnsi="Arial" w:cs="Arial"/>
          <w:sz w:val="24"/>
          <w:szCs w:val="24"/>
          <w:lang w:val="es-MX"/>
        </w:rPr>
        <w:t xml:space="preserve">, O. (2006). </w:t>
      </w:r>
      <w:r w:rsidRPr="00EC68A9">
        <w:rPr>
          <w:rFonts w:ascii="Arial" w:hAnsi="Arial" w:cs="Arial"/>
          <w:sz w:val="24"/>
          <w:szCs w:val="24"/>
        </w:rPr>
        <w:t>The cost efficiency of trout farms in the Black Sea Region, Turkey. Aquaculture, 251(2-4), 324-332.</w:t>
      </w:r>
    </w:p>
    <w:p w14:paraId="00000068" w14:textId="75CD8C34" w:rsidR="008F2300" w:rsidRPr="00EC68A9" w:rsidRDefault="00647E5B">
      <w:pPr>
        <w:jc w:val="both"/>
        <w:rPr>
          <w:rFonts w:ascii="Arial" w:hAnsi="Arial" w:cs="Arial"/>
          <w:sz w:val="24"/>
          <w:szCs w:val="24"/>
        </w:rPr>
      </w:pPr>
      <w:r w:rsidRPr="00EC68A9">
        <w:rPr>
          <w:rFonts w:ascii="Arial" w:hAnsi="Arial" w:cs="Arial"/>
          <w:sz w:val="24"/>
          <w:szCs w:val="24"/>
        </w:rPr>
        <w:t xml:space="preserve">Courtenay, W. R., Sahlman, H. F., Miley, W. W., &amp; Herrema, D. J. (1974). Exotic fishes in fresh and brackish waters of Florida. Biological Conservation, 6(4), 292–302. </w:t>
      </w:r>
      <w:hyperlink r:id="rId16">
        <w:r w:rsidRPr="00EC68A9">
          <w:rPr>
            <w:rFonts w:ascii="Arial" w:hAnsi="Arial" w:cs="Arial"/>
            <w:color w:val="0563C1"/>
            <w:sz w:val="24"/>
            <w:szCs w:val="24"/>
            <w:u w:val="single"/>
          </w:rPr>
          <w:t>https://doi.org/10.1016/0006-3207(74)90008-1</w:t>
        </w:r>
      </w:hyperlink>
    </w:p>
    <w:p w14:paraId="00000069" w14:textId="07DE4841" w:rsidR="008F2300" w:rsidRDefault="00647E5B">
      <w:pPr>
        <w:jc w:val="both"/>
        <w:rPr>
          <w:rFonts w:ascii="Arial" w:hAnsi="Arial" w:cs="Arial"/>
          <w:sz w:val="24"/>
          <w:szCs w:val="24"/>
        </w:rPr>
      </w:pPr>
      <w:r w:rsidRPr="00EC68A9">
        <w:rPr>
          <w:rFonts w:ascii="Arial" w:hAnsi="Arial" w:cs="Arial"/>
          <w:sz w:val="24"/>
          <w:szCs w:val="24"/>
        </w:rPr>
        <w:t xml:space="preserve">DeVore, J. L. and Maerz, J. C. (2014) Grass invasion increases top-down pressure on an amphibian via structurally mediated effects on an intraguild predator. Ecology, 95(7):1724-1730. </w:t>
      </w:r>
    </w:p>
    <w:p w14:paraId="7586975D" w14:textId="154882BB" w:rsidR="00156957" w:rsidRPr="00EC68A9" w:rsidRDefault="00156957">
      <w:pPr>
        <w:jc w:val="both"/>
        <w:rPr>
          <w:rFonts w:ascii="Arial" w:hAnsi="Arial" w:cs="Arial"/>
          <w:sz w:val="24"/>
          <w:szCs w:val="24"/>
        </w:rPr>
      </w:pPr>
      <w:proofErr w:type="spellStart"/>
      <w:r w:rsidRPr="00156957">
        <w:rPr>
          <w:rFonts w:ascii="Arial" w:hAnsi="Arial" w:cs="Arial"/>
          <w:sz w:val="24"/>
          <w:szCs w:val="24"/>
        </w:rPr>
        <w:t>d’Orbcastel</w:t>
      </w:r>
      <w:proofErr w:type="spellEnd"/>
      <w:r w:rsidRPr="00156957">
        <w:rPr>
          <w:rFonts w:ascii="Arial" w:hAnsi="Arial" w:cs="Arial"/>
          <w:sz w:val="24"/>
          <w:szCs w:val="24"/>
        </w:rPr>
        <w:t xml:space="preserve">, E. R., </w:t>
      </w:r>
      <w:proofErr w:type="spellStart"/>
      <w:r w:rsidRPr="00156957">
        <w:rPr>
          <w:rFonts w:ascii="Arial" w:hAnsi="Arial" w:cs="Arial"/>
          <w:sz w:val="24"/>
          <w:szCs w:val="24"/>
        </w:rPr>
        <w:t>Blancheton</w:t>
      </w:r>
      <w:proofErr w:type="spellEnd"/>
      <w:r w:rsidRPr="00156957">
        <w:rPr>
          <w:rFonts w:ascii="Arial" w:hAnsi="Arial" w:cs="Arial"/>
          <w:sz w:val="24"/>
          <w:szCs w:val="24"/>
        </w:rPr>
        <w:t>, J. P., &amp; Aubin, J. (2009). Towards environmentally sustainable aquaculture: Comparison between two trout farming systems using Life Cycle Assessment. Aquacultural Engineering, 40(3), 113-119.</w:t>
      </w:r>
    </w:p>
    <w:p w14:paraId="0000006A" w14:textId="77777777" w:rsidR="008F2300" w:rsidRPr="00EC68A9" w:rsidRDefault="00647E5B">
      <w:pPr>
        <w:jc w:val="both"/>
        <w:rPr>
          <w:rFonts w:ascii="Arial" w:hAnsi="Arial" w:cs="Arial"/>
          <w:sz w:val="24"/>
          <w:szCs w:val="24"/>
        </w:rPr>
      </w:pPr>
      <w:r w:rsidRPr="00EC68A9">
        <w:rPr>
          <w:rFonts w:ascii="Arial" w:hAnsi="Arial" w:cs="Arial"/>
          <w:sz w:val="24"/>
          <w:szCs w:val="24"/>
        </w:rPr>
        <w:t xml:space="preserve">Edington, N. A., Stephenson, R. G., Sheridan, M. P., Thompson, G. D. and </w:t>
      </w:r>
      <w:proofErr w:type="spellStart"/>
      <w:r w:rsidRPr="00EC68A9">
        <w:rPr>
          <w:rFonts w:ascii="Arial" w:hAnsi="Arial" w:cs="Arial"/>
          <w:sz w:val="24"/>
          <w:szCs w:val="24"/>
        </w:rPr>
        <w:t>Boermans</w:t>
      </w:r>
      <w:proofErr w:type="spellEnd"/>
      <w:r w:rsidRPr="00EC68A9">
        <w:rPr>
          <w:rFonts w:ascii="Arial" w:hAnsi="Arial" w:cs="Arial"/>
          <w:sz w:val="24"/>
          <w:szCs w:val="24"/>
        </w:rPr>
        <w:t xml:space="preserve">, J. H. (2003) Effect of pH and </w:t>
      </w:r>
      <w:proofErr w:type="spellStart"/>
      <w:r w:rsidRPr="00EC68A9">
        <w:rPr>
          <w:rFonts w:ascii="Arial" w:hAnsi="Arial" w:cs="Arial"/>
          <w:sz w:val="24"/>
          <w:szCs w:val="24"/>
        </w:rPr>
        <w:t>realese</w:t>
      </w:r>
      <w:proofErr w:type="spellEnd"/>
      <w:r w:rsidRPr="00EC68A9">
        <w:rPr>
          <w:rFonts w:ascii="Arial" w:hAnsi="Arial" w:cs="Arial"/>
          <w:sz w:val="24"/>
          <w:szCs w:val="24"/>
        </w:rPr>
        <w:t xml:space="preserve"> on two life stages of four anuran amphibians. </w:t>
      </w:r>
      <w:proofErr w:type="spellStart"/>
      <w:r w:rsidRPr="00EC68A9">
        <w:rPr>
          <w:rFonts w:ascii="Arial" w:hAnsi="Arial" w:cs="Arial"/>
          <w:sz w:val="24"/>
          <w:szCs w:val="24"/>
        </w:rPr>
        <w:t>Enviromental</w:t>
      </w:r>
      <w:proofErr w:type="spellEnd"/>
      <w:r w:rsidRPr="00EC68A9">
        <w:rPr>
          <w:rFonts w:ascii="Arial" w:hAnsi="Arial" w:cs="Arial"/>
          <w:sz w:val="24"/>
          <w:szCs w:val="24"/>
        </w:rPr>
        <w:t xml:space="preserve"> Toxicology and Chemistry. 22(11):2673-2678.</w:t>
      </w:r>
    </w:p>
    <w:p w14:paraId="0000006B" w14:textId="77777777" w:rsidR="008F2300" w:rsidRPr="00732258" w:rsidRDefault="00647E5B">
      <w:pPr>
        <w:jc w:val="both"/>
        <w:rPr>
          <w:rFonts w:ascii="Arial" w:hAnsi="Arial" w:cs="Arial"/>
          <w:sz w:val="24"/>
          <w:szCs w:val="24"/>
        </w:rPr>
      </w:pPr>
      <w:r w:rsidRPr="00EC68A9">
        <w:rPr>
          <w:rFonts w:ascii="Arial" w:hAnsi="Arial" w:cs="Arial"/>
          <w:sz w:val="24"/>
          <w:szCs w:val="24"/>
        </w:rPr>
        <w:t xml:space="preserve">Elvira, B., &amp; Almodóvar, A. (2001). Freshwater fish introductions in Spain: Facts and figures at the beginning of the 21st century. Journal of Fish Biology, 59(SUPPL. A), 323–331. </w:t>
      </w:r>
      <w:hyperlink r:id="rId17">
        <w:r w:rsidRPr="00732258">
          <w:rPr>
            <w:rFonts w:ascii="Arial" w:hAnsi="Arial" w:cs="Arial"/>
            <w:color w:val="0563C1"/>
            <w:sz w:val="24"/>
            <w:szCs w:val="24"/>
            <w:u w:val="single"/>
          </w:rPr>
          <w:t>https://doi.org/10.1006/jfbi.2001.1753</w:t>
        </w:r>
      </w:hyperlink>
    </w:p>
    <w:p w14:paraId="027A3AC5" w14:textId="052E1AA8" w:rsidR="004879A9" w:rsidRPr="00B7680E" w:rsidRDefault="004879A9">
      <w:pPr>
        <w:jc w:val="both"/>
        <w:rPr>
          <w:rFonts w:ascii="Arial" w:hAnsi="Arial" w:cs="Arial"/>
          <w:sz w:val="24"/>
          <w:szCs w:val="24"/>
        </w:rPr>
      </w:pPr>
      <w:proofErr w:type="spellStart"/>
      <w:r w:rsidRPr="004879A9">
        <w:rPr>
          <w:rFonts w:ascii="Arial" w:hAnsi="Arial" w:cs="Arial"/>
          <w:sz w:val="24"/>
          <w:szCs w:val="24"/>
        </w:rPr>
        <w:t>Føre</w:t>
      </w:r>
      <w:proofErr w:type="spellEnd"/>
      <w:r w:rsidRPr="004879A9">
        <w:rPr>
          <w:rFonts w:ascii="Arial" w:hAnsi="Arial" w:cs="Arial"/>
          <w:sz w:val="24"/>
          <w:szCs w:val="24"/>
        </w:rPr>
        <w:t xml:space="preserve">, H. M. &amp; Thorvaldsen, T. (2021). Causal analysis of escape of Atlantic salmon and rainbow trout from Norwegian fish farms during 2010 – 2018. </w:t>
      </w:r>
      <w:r w:rsidRPr="00B7680E">
        <w:rPr>
          <w:rFonts w:ascii="Arial" w:hAnsi="Arial" w:cs="Arial"/>
          <w:sz w:val="24"/>
          <w:szCs w:val="24"/>
        </w:rPr>
        <w:t>Aquaculture, 532(September 2020), 736002. https://doi.org/10.1016/j.aquaculture.2020.736002</w:t>
      </w:r>
    </w:p>
    <w:p w14:paraId="677C10EF" w14:textId="0A0BD1BF" w:rsidR="000E0A96" w:rsidRDefault="000E0A96">
      <w:pPr>
        <w:jc w:val="both"/>
        <w:rPr>
          <w:rFonts w:ascii="Arial" w:hAnsi="Arial" w:cs="Arial"/>
          <w:sz w:val="24"/>
          <w:szCs w:val="24"/>
        </w:rPr>
      </w:pPr>
      <w:r w:rsidRPr="00B7680E">
        <w:rPr>
          <w:rFonts w:ascii="Arial" w:hAnsi="Arial" w:cs="Arial"/>
          <w:sz w:val="24"/>
          <w:szCs w:val="24"/>
        </w:rPr>
        <w:t xml:space="preserve">Fox, J. &amp; Weisberg, S. (2019). </w:t>
      </w:r>
      <w:r w:rsidRPr="000E0A96">
        <w:rPr>
          <w:rFonts w:ascii="Arial" w:hAnsi="Arial" w:cs="Arial"/>
          <w:sz w:val="24"/>
          <w:szCs w:val="24"/>
        </w:rPr>
        <w:t>An R Companion to Applied Regression, Third edition. Sage, Thousand Oaks CA. https://socialsciences.mcmaster.ca/jfox/Books/Companion/.</w:t>
      </w:r>
    </w:p>
    <w:p w14:paraId="0000006C" w14:textId="3DE724D0" w:rsidR="008F2300" w:rsidRPr="00732258" w:rsidRDefault="00647E5B">
      <w:pPr>
        <w:jc w:val="both"/>
        <w:rPr>
          <w:rFonts w:ascii="Arial" w:hAnsi="Arial" w:cs="Arial"/>
          <w:sz w:val="24"/>
          <w:szCs w:val="24"/>
        </w:rPr>
      </w:pPr>
      <w:r w:rsidRPr="00732258">
        <w:rPr>
          <w:rFonts w:ascii="Arial" w:hAnsi="Arial" w:cs="Arial"/>
          <w:sz w:val="24"/>
          <w:szCs w:val="24"/>
        </w:rPr>
        <w:t xml:space="preserve">Gall, B. G., &amp; Mathis, A. (2010). Innate predator recognition and the problem of introduced trout. Ethology, 116(1), 47–58. </w:t>
      </w:r>
      <w:hyperlink r:id="rId18">
        <w:r w:rsidRPr="00732258">
          <w:rPr>
            <w:rFonts w:ascii="Arial" w:hAnsi="Arial" w:cs="Arial"/>
            <w:color w:val="0563C1"/>
            <w:sz w:val="24"/>
            <w:szCs w:val="24"/>
            <w:u w:val="single"/>
          </w:rPr>
          <w:t>https://doi.org/10.1111/j.1439-0310.2009.01718.x</w:t>
        </w:r>
      </w:hyperlink>
    </w:p>
    <w:p w14:paraId="0000006D" w14:textId="77777777" w:rsidR="008F2300" w:rsidRPr="00732258" w:rsidRDefault="00647E5B">
      <w:pPr>
        <w:jc w:val="both"/>
        <w:rPr>
          <w:rFonts w:ascii="Arial" w:hAnsi="Arial" w:cs="Arial"/>
          <w:sz w:val="24"/>
          <w:szCs w:val="24"/>
        </w:rPr>
      </w:pPr>
      <w:r w:rsidRPr="00732258">
        <w:rPr>
          <w:rFonts w:ascii="Arial" w:hAnsi="Arial" w:cs="Arial"/>
          <w:sz w:val="24"/>
          <w:szCs w:val="24"/>
        </w:rPr>
        <w:t>Garcia-Berthou, E., &amp; Moreno-</w:t>
      </w:r>
      <w:proofErr w:type="spellStart"/>
      <w:r w:rsidRPr="00732258">
        <w:rPr>
          <w:rFonts w:ascii="Arial" w:hAnsi="Arial" w:cs="Arial"/>
          <w:sz w:val="24"/>
          <w:szCs w:val="24"/>
        </w:rPr>
        <w:t>Amich</w:t>
      </w:r>
      <w:proofErr w:type="spellEnd"/>
      <w:r w:rsidRPr="00732258">
        <w:rPr>
          <w:rFonts w:ascii="Arial" w:hAnsi="Arial" w:cs="Arial"/>
          <w:sz w:val="24"/>
          <w:szCs w:val="24"/>
        </w:rPr>
        <w:t xml:space="preserve">, R. (2000). Introduction of exotic fish into a Mediterranean lake over a 90-year period. In </w:t>
      </w:r>
      <w:proofErr w:type="spellStart"/>
      <w:r w:rsidRPr="00732258">
        <w:rPr>
          <w:rFonts w:ascii="Arial" w:hAnsi="Arial" w:cs="Arial"/>
          <w:sz w:val="24"/>
          <w:szCs w:val="24"/>
        </w:rPr>
        <w:t>Archiv</w:t>
      </w:r>
      <w:proofErr w:type="spellEnd"/>
      <w:r w:rsidRPr="00732258">
        <w:rPr>
          <w:rFonts w:ascii="Arial" w:hAnsi="Arial" w:cs="Arial"/>
          <w:sz w:val="24"/>
          <w:szCs w:val="24"/>
        </w:rPr>
        <w:t xml:space="preserve"> fur </w:t>
      </w:r>
      <w:proofErr w:type="spellStart"/>
      <w:r w:rsidRPr="00732258">
        <w:rPr>
          <w:rFonts w:ascii="Arial" w:hAnsi="Arial" w:cs="Arial"/>
          <w:sz w:val="24"/>
          <w:szCs w:val="24"/>
        </w:rPr>
        <w:t>Hydrobiologie</w:t>
      </w:r>
      <w:proofErr w:type="spellEnd"/>
      <w:r w:rsidRPr="00732258">
        <w:rPr>
          <w:rFonts w:ascii="Arial" w:hAnsi="Arial" w:cs="Arial"/>
          <w:sz w:val="24"/>
          <w:szCs w:val="24"/>
        </w:rPr>
        <w:t xml:space="preserve"> (Vol. 149, Issue 2, pp. 271–284). </w:t>
      </w:r>
      <w:hyperlink r:id="rId19">
        <w:r w:rsidRPr="00732258">
          <w:rPr>
            <w:rFonts w:ascii="Arial" w:hAnsi="Arial" w:cs="Arial"/>
            <w:color w:val="0563C1"/>
            <w:sz w:val="24"/>
            <w:szCs w:val="24"/>
            <w:u w:val="single"/>
          </w:rPr>
          <w:t>https://doi.org/10.1127/archiv-hydrobiol/149/2000/271</w:t>
        </w:r>
      </w:hyperlink>
    </w:p>
    <w:p w14:paraId="0D343399" w14:textId="34BAF03F" w:rsidR="004879A9" w:rsidRDefault="004879A9">
      <w:pPr>
        <w:jc w:val="both"/>
        <w:rPr>
          <w:rFonts w:ascii="Arial" w:hAnsi="Arial" w:cs="Arial"/>
          <w:sz w:val="24"/>
          <w:szCs w:val="24"/>
          <w:lang w:val="es-ES"/>
        </w:rPr>
      </w:pPr>
      <w:r w:rsidRPr="004879A9">
        <w:rPr>
          <w:rFonts w:ascii="Arial" w:hAnsi="Arial" w:cs="Arial"/>
          <w:sz w:val="24"/>
          <w:szCs w:val="24"/>
        </w:rPr>
        <w:t>García-</w:t>
      </w:r>
      <w:proofErr w:type="spellStart"/>
      <w:r w:rsidRPr="004879A9">
        <w:rPr>
          <w:rFonts w:ascii="Arial" w:hAnsi="Arial" w:cs="Arial"/>
          <w:sz w:val="24"/>
          <w:szCs w:val="24"/>
        </w:rPr>
        <w:t>díaz</w:t>
      </w:r>
      <w:proofErr w:type="spellEnd"/>
      <w:r w:rsidRPr="004879A9">
        <w:rPr>
          <w:rFonts w:ascii="Arial" w:hAnsi="Arial" w:cs="Arial"/>
          <w:sz w:val="24"/>
          <w:szCs w:val="24"/>
        </w:rPr>
        <w:t xml:space="preserve">, P., </w:t>
      </w:r>
      <w:proofErr w:type="spellStart"/>
      <w:r w:rsidRPr="004879A9">
        <w:rPr>
          <w:rFonts w:ascii="Arial" w:hAnsi="Arial" w:cs="Arial"/>
          <w:sz w:val="24"/>
          <w:szCs w:val="24"/>
        </w:rPr>
        <w:t>Kerezsy</w:t>
      </w:r>
      <w:proofErr w:type="spellEnd"/>
      <w:r w:rsidRPr="004879A9">
        <w:rPr>
          <w:rFonts w:ascii="Arial" w:hAnsi="Arial" w:cs="Arial"/>
          <w:sz w:val="24"/>
          <w:szCs w:val="24"/>
        </w:rPr>
        <w:t xml:space="preserve">, A., Unmack, P. J., </w:t>
      </w:r>
      <w:proofErr w:type="spellStart"/>
      <w:r w:rsidRPr="004879A9">
        <w:rPr>
          <w:rFonts w:ascii="Arial" w:hAnsi="Arial" w:cs="Arial"/>
          <w:sz w:val="24"/>
          <w:szCs w:val="24"/>
        </w:rPr>
        <w:t>Lintermans</w:t>
      </w:r>
      <w:proofErr w:type="spellEnd"/>
      <w:r w:rsidRPr="004879A9">
        <w:rPr>
          <w:rFonts w:ascii="Arial" w:hAnsi="Arial" w:cs="Arial"/>
          <w:sz w:val="24"/>
          <w:szCs w:val="24"/>
        </w:rPr>
        <w:t xml:space="preserve">, M., Beatty, S. J., Butler, G. L., Freeman, R., Hammer, M. P., Hardie, S., Kennard, M. J., Morgan, D. L., Pusey, B. J., Raadik, T. A., Thiem, J. D., Whiterod, N. S., Cassey, P., &amp; Duncan, R. P. (2018). Transport pathways shape the biogeography of alien freshwater fishes in Australia. </w:t>
      </w:r>
      <w:r w:rsidRPr="004879A9">
        <w:rPr>
          <w:rFonts w:ascii="Arial" w:hAnsi="Arial" w:cs="Arial"/>
          <w:sz w:val="24"/>
          <w:szCs w:val="24"/>
          <w:lang w:val="es-ES"/>
        </w:rPr>
        <w:t>April, 1405–1415. https://doi.org/10.1111/ddi.12777</w:t>
      </w:r>
    </w:p>
    <w:p w14:paraId="0000006E" w14:textId="37427FF9" w:rsidR="008F2300" w:rsidRPr="00732258" w:rsidRDefault="00647E5B">
      <w:pPr>
        <w:jc w:val="both"/>
        <w:rPr>
          <w:rFonts w:ascii="Arial" w:hAnsi="Arial" w:cs="Arial"/>
          <w:sz w:val="24"/>
          <w:szCs w:val="24"/>
        </w:rPr>
      </w:pPr>
      <w:r w:rsidRPr="00732258">
        <w:rPr>
          <w:rFonts w:ascii="Arial" w:hAnsi="Arial" w:cs="Arial"/>
          <w:sz w:val="24"/>
          <w:szCs w:val="24"/>
          <w:lang w:val="es-ES"/>
        </w:rPr>
        <w:lastRenderedPageBreak/>
        <w:t xml:space="preserve">García-Mondragón, D., </w:t>
      </w:r>
      <w:proofErr w:type="gramStart"/>
      <w:r w:rsidRPr="00732258">
        <w:rPr>
          <w:rFonts w:ascii="Arial" w:hAnsi="Arial" w:cs="Arial"/>
          <w:sz w:val="24"/>
          <w:szCs w:val="24"/>
          <w:lang w:val="es-ES"/>
        </w:rPr>
        <w:t>Gallego</w:t>
      </w:r>
      <w:proofErr w:type="gramEnd"/>
      <w:r w:rsidRPr="00732258">
        <w:rPr>
          <w:rFonts w:ascii="Arial" w:hAnsi="Arial" w:cs="Arial"/>
          <w:sz w:val="24"/>
          <w:szCs w:val="24"/>
          <w:lang w:val="es-ES"/>
        </w:rPr>
        <w:t>-Alarcón, I., Espinoza-Ortega, A., García-Martínez, A. y Arriaga-Jordán, C. (2013) Desarrollo de la producción de trucha arcoíris (</w:t>
      </w:r>
      <w:r w:rsidRPr="00732258">
        <w:rPr>
          <w:rFonts w:ascii="Arial" w:hAnsi="Arial" w:cs="Arial"/>
          <w:i/>
          <w:sz w:val="24"/>
          <w:szCs w:val="24"/>
          <w:lang w:val="es-ES"/>
        </w:rPr>
        <w:t>Oncorhynchus mykiss</w:t>
      </w:r>
      <w:r w:rsidRPr="00732258">
        <w:rPr>
          <w:rFonts w:ascii="Arial" w:hAnsi="Arial" w:cs="Arial"/>
          <w:sz w:val="24"/>
          <w:szCs w:val="24"/>
          <w:lang w:val="es-ES"/>
        </w:rPr>
        <w:t xml:space="preserve">) en el centro de México. </w:t>
      </w:r>
      <w:proofErr w:type="spellStart"/>
      <w:r w:rsidRPr="00732258">
        <w:rPr>
          <w:rFonts w:ascii="Arial" w:hAnsi="Arial" w:cs="Arial"/>
          <w:sz w:val="24"/>
          <w:szCs w:val="24"/>
        </w:rPr>
        <w:t>Revista</w:t>
      </w:r>
      <w:proofErr w:type="spellEnd"/>
      <w:r w:rsidRPr="00732258">
        <w:rPr>
          <w:rFonts w:ascii="Arial" w:hAnsi="Arial" w:cs="Arial"/>
          <w:sz w:val="24"/>
          <w:szCs w:val="24"/>
        </w:rPr>
        <w:t xml:space="preserve"> </w:t>
      </w:r>
      <w:proofErr w:type="spellStart"/>
      <w:r w:rsidRPr="00732258">
        <w:rPr>
          <w:rFonts w:ascii="Arial" w:hAnsi="Arial" w:cs="Arial"/>
          <w:sz w:val="24"/>
          <w:szCs w:val="24"/>
        </w:rPr>
        <w:t>AquaTIC</w:t>
      </w:r>
      <w:proofErr w:type="spellEnd"/>
      <w:r w:rsidRPr="00732258">
        <w:rPr>
          <w:rFonts w:ascii="Arial" w:hAnsi="Arial" w:cs="Arial"/>
          <w:sz w:val="24"/>
          <w:szCs w:val="24"/>
        </w:rPr>
        <w:t xml:space="preserve">, 38: 46-56. </w:t>
      </w:r>
    </w:p>
    <w:p w14:paraId="0000006F" w14:textId="77777777" w:rsidR="008F2300" w:rsidRPr="00732258" w:rsidRDefault="00647E5B">
      <w:pPr>
        <w:jc w:val="both"/>
        <w:rPr>
          <w:rFonts w:ascii="Arial" w:hAnsi="Arial" w:cs="Arial"/>
          <w:sz w:val="24"/>
          <w:szCs w:val="24"/>
        </w:rPr>
      </w:pPr>
      <w:r w:rsidRPr="00732258">
        <w:rPr>
          <w:rFonts w:ascii="Arial" w:hAnsi="Arial" w:cs="Arial"/>
          <w:sz w:val="24"/>
          <w:szCs w:val="24"/>
        </w:rPr>
        <w:t>Gillespie, G. R. (2001). The role of introduced trout in the decline of the spotted tree frog (</w:t>
      </w:r>
      <w:proofErr w:type="spellStart"/>
      <w:r w:rsidRPr="00732258">
        <w:rPr>
          <w:rFonts w:ascii="Arial" w:hAnsi="Arial" w:cs="Arial"/>
          <w:sz w:val="24"/>
          <w:szCs w:val="24"/>
        </w:rPr>
        <w:t>Litoria</w:t>
      </w:r>
      <w:proofErr w:type="spellEnd"/>
      <w:r w:rsidRPr="00732258">
        <w:rPr>
          <w:rFonts w:ascii="Arial" w:hAnsi="Arial" w:cs="Arial"/>
          <w:sz w:val="24"/>
          <w:szCs w:val="24"/>
        </w:rPr>
        <w:t xml:space="preserve"> </w:t>
      </w:r>
      <w:proofErr w:type="spellStart"/>
      <w:r w:rsidRPr="00732258">
        <w:rPr>
          <w:rFonts w:ascii="Arial" w:hAnsi="Arial" w:cs="Arial"/>
          <w:sz w:val="24"/>
          <w:szCs w:val="24"/>
        </w:rPr>
        <w:t>Spenceri</w:t>
      </w:r>
      <w:proofErr w:type="spellEnd"/>
      <w:r w:rsidRPr="00732258">
        <w:rPr>
          <w:rFonts w:ascii="Arial" w:hAnsi="Arial" w:cs="Arial"/>
          <w:sz w:val="24"/>
          <w:szCs w:val="24"/>
        </w:rPr>
        <w:t xml:space="preserve">) in south-eastern Australia. Biological Conservation, 100(2), 187–198. </w:t>
      </w:r>
      <w:hyperlink r:id="rId20">
        <w:r w:rsidRPr="00732258">
          <w:rPr>
            <w:rFonts w:ascii="Arial" w:hAnsi="Arial" w:cs="Arial"/>
            <w:color w:val="0563C1"/>
            <w:sz w:val="24"/>
            <w:szCs w:val="24"/>
            <w:u w:val="single"/>
          </w:rPr>
          <w:t>https://doi.org/10.1016/S0006-3207(01)00021-0</w:t>
        </w:r>
      </w:hyperlink>
    </w:p>
    <w:p w14:paraId="00000070"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Greulich, K. and </w:t>
      </w:r>
      <w:proofErr w:type="spellStart"/>
      <w:r w:rsidRPr="00732258">
        <w:rPr>
          <w:rFonts w:ascii="Arial" w:hAnsi="Arial" w:cs="Arial"/>
          <w:sz w:val="24"/>
          <w:szCs w:val="24"/>
        </w:rPr>
        <w:t>Pflugmacher</w:t>
      </w:r>
      <w:proofErr w:type="spellEnd"/>
      <w:r w:rsidRPr="00732258">
        <w:rPr>
          <w:rFonts w:ascii="Arial" w:hAnsi="Arial" w:cs="Arial"/>
          <w:sz w:val="24"/>
          <w:szCs w:val="24"/>
        </w:rPr>
        <w:t>, S. (2003) Differences in susceptibility of various life stages of amphibians to pesticide exposure. Aquatic Toxicology. 65:329-336.</w:t>
      </w:r>
    </w:p>
    <w:p w14:paraId="00000071"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Hamer, A. J., Lane, S. J., &amp; Mahony, M. J. (2002). The role of introduced mosquitofish (Gambusia </w:t>
      </w:r>
      <w:proofErr w:type="spellStart"/>
      <w:r w:rsidRPr="00732258">
        <w:rPr>
          <w:rFonts w:ascii="Arial" w:hAnsi="Arial" w:cs="Arial"/>
          <w:sz w:val="24"/>
          <w:szCs w:val="24"/>
        </w:rPr>
        <w:t>holbrooki</w:t>
      </w:r>
      <w:proofErr w:type="spellEnd"/>
      <w:r w:rsidRPr="00732258">
        <w:rPr>
          <w:rFonts w:ascii="Arial" w:hAnsi="Arial" w:cs="Arial"/>
          <w:sz w:val="24"/>
          <w:szCs w:val="24"/>
        </w:rPr>
        <w:t>) in excluding the native green and golden bell frog (</w:t>
      </w:r>
      <w:proofErr w:type="spellStart"/>
      <w:r w:rsidRPr="00732258">
        <w:rPr>
          <w:rFonts w:ascii="Arial" w:hAnsi="Arial" w:cs="Arial"/>
          <w:sz w:val="24"/>
          <w:szCs w:val="24"/>
        </w:rPr>
        <w:t>Litoria</w:t>
      </w:r>
      <w:proofErr w:type="spellEnd"/>
      <w:r w:rsidRPr="00732258">
        <w:rPr>
          <w:rFonts w:ascii="Arial" w:hAnsi="Arial" w:cs="Arial"/>
          <w:sz w:val="24"/>
          <w:szCs w:val="24"/>
        </w:rPr>
        <w:t xml:space="preserve"> </w:t>
      </w:r>
      <w:proofErr w:type="spellStart"/>
      <w:r w:rsidRPr="00732258">
        <w:rPr>
          <w:rFonts w:ascii="Arial" w:hAnsi="Arial" w:cs="Arial"/>
          <w:sz w:val="24"/>
          <w:szCs w:val="24"/>
        </w:rPr>
        <w:t>aurea</w:t>
      </w:r>
      <w:proofErr w:type="spellEnd"/>
      <w:r w:rsidRPr="00732258">
        <w:rPr>
          <w:rFonts w:ascii="Arial" w:hAnsi="Arial" w:cs="Arial"/>
          <w:sz w:val="24"/>
          <w:szCs w:val="24"/>
        </w:rPr>
        <w:t xml:space="preserve">) from original habitats in south-eastern Australia. </w:t>
      </w:r>
      <w:proofErr w:type="spellStart"/>
      <w:r w:rsidRPr="00732258">
        <w:rPr>
          <w:rFonts w:ascii="Arial" w:hAnsi="Arial" w:cs="Arial"/>
          <w:sz w:val="24"/>
          <w:szCs w:val="24"/>
        </w:rPr>
        <w:t>Oecologia</w:t>
      </w:r>
      <w:proofErr w:type="spellEnd"/>
      <w:r w:rsidRPr="00732258">
        <w:rPr>
          <w:rFonts w:ascii="Arial" w:hAnsi="Arial" w:cs="Arial"/>
          <w:sz w:val="24"/>
          <w:szCs w:val="24"/>
        </w:rPr>
        <w:t xml:space="preserve">, 132(3), 445–452. </w:t>
      </w:r>
      <w:hyperlink r:id="rId21">
        <w:r w:rsidRPr="00732258">
          <w:rPr>
            <w:rFonts w:ascii="Arial" w:hAnsi="Arial" w:cs="Arial"/>
            <w:color w:val="0563C1"/>
            <w:sz w:val="24"/>
            <w:szCs w:val="24"/>
            <w:u w:val="single"/>
          </w:rPr>
          <w:t>https://doi.org/10.1007/s00442-002-0968-7</w:t>
        </w:r>
      </w:hyperlink>
    </w:p>
    <w:p w14:paraId="00000072"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Hillis, D. M., J. S. Frost, y D. A. Wright (1983) Phylogeny and biogeography of the Rana </w:t>
      </w:r>
      <w:proofErr w:type="spellStart"/>
      <w:r w:rsidRPr="00732258">
        <w:rPr>
          <w:rFonts w:ascii="Arial" w:hAnsi="Arial" w:cs="Arial"/>
          <w:sz w:val="24"/>
          <w:szCs w:val="24"/>
        </w:rPr>
        <w:t>pipiens</w:t>
      </w:r>
      <w:proofErr w:type="spellEnd"/>
      <w:r w:rsidRPr="00732258">
        <w:rPr>
          <w:rFonts w:ascii="Arial" w:hAnsi="Arial" w:cs="Arial"/>
          <w:sz w:val="24"/>
          <w:szCs w:val="24"/>
        </w:rPr>
        <w:t xml:space="preserve"> complex: a biochemical evaluation. Systematic Zoology 32: 132–143.</w:t>
      </w:r>
    </w:p>
    <w:p w14:paraId="00000073" w14:textId="77F17799" w:rsidR="008F2300" w:rsidRDefault="00647E5B">
      <w:pPr>
        <w:jc w:val="both"/>
        <w:rPr>
          <w:rFonts w:ascii="Arial" w:hAnsi="Arial" w:cs="Arial"/>
          <w:sz w:val="24"/>
          <w:szCs w:val="24"/>
        </w:rPr>
      </w:pPr>
      <w:r w:rsidRPr="00732258">
        <w:rPr>
          <w:rFonts w:ascii="Arial" w:hAnsi="Arial" w:cs="Arial"/>
          <w:sz w:val="24"/>
          <w:szCs w:val="24"/>
        </w:rPr>
        <w:t xml:space="preserve">Hirner, M. J. And Cox, S. P. (2007) Effects of rainbow trout (Oncorhynchus mykiss) on amphibians in productive recreational fishing lakes of British Columbia. </w:t>
      </w:r>
      <w:proofErr w:type="spellStart"/>
      <w:r w:rsidRPr="00732258">
        <w:rPr>
          <w:rFonts w:ascii="Arial" w:hAnsi="Arial" w:cs="Arial"/>
          <w:sz w:val="24"/>
          <w:szCs w:val="24"/>
        </w:rPr>
        <w:t>Caadian</w:t>
      </w:r>
      <w:proofErr w:type="spellEnd"/>
      <w:r w:rsidRPr="00732258">
        <w:rPr>
          <w:rFonts w:ascii="Arial" w:hAnsi="Arial" w:cs="Arial"/>
          <w:sz w:val="24"/>
          <w:szCs w:val="24"/>
        </w:rPr>
        <w:t xml:space="preserve"> </w:t>
      </w:r>
      <w:proofErr w:type="spellStart"/>
      <w:r w:rsidRPr="00732258">
        <w:rPr>
          <w:rFonts w:ascii="Arial" w:hAnsi="Arial" w:cs="Arial"/>
          <w:sz w:val="24"/>
          <w:szCs w:val="24"/>
        </w:rPr>
        <w:t>Journa</w:t>
      </w:r>
      <w:proofErr w:type="spellEnd"/>
      <w:r w:rsidRPr="00732258">
        <w:rPr>
          <w:rFonts w:ascii="Arial" w:hAnsi="Arial" w:cs="Arial"/>
          <w:sz w:val="24"/>
          <w:szCs w:val="24"/>
        </w:rPr>
        <w:t xml:space="preserve"> of Fisheries and Aquatic Sciences. 64: 1770-1780. </w:t>
      </w:r>
    </w:p>
    <w:p w14:paraId="00000074"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Johnson, T. J. P., </w:t>
      </w:r>
      <w:proofErr w:type="spellStart"/>
      <w:r w:rsidRPr="00732258">
        <w:rPr>
          <w:rFonts w:ascii="Arial" w:hAnsi="Arial" w:cs="Arial"/>
          <w:sz w:val="24"/>
          <w:szCs w:val="24"/>
        </w:rPr>
        <w:t>Kellermanns</w:t>
      </w:r>
      <w:proofErr w:type="spellEnd"/>
      <w:r w:rsidRPr="00732258">
        <w:rPr>
          <w:rFonts w:ascii="Arial" w:hAnsi="Arial" w:cs="Arial"/>
          <w:sz w:val="24"/>
          <w:szCs w:val="24"/>
        </w:rPr>
        <w:t>, E. and Bowerman, J. (2003) Critical windows of disease risk: amphibian pathology driven by developmental changes in host resistance and tolerance. Functional Ecology. 25:726-734.</w:t>
      </w:r>
    </w:p>
    <w:p w14:paraId="00000075"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Joseph, M. B., </w:t>
      </w:r>
      <w:proofErr w:type="spellStart"/>
      <w:r w:rsidRPr="00732258">
        <w:rPr>
          <w:rFonts w:ascii="Arial" w:hAnsi="Arial" w:cs="Arial"/>
          <w:sz w:val="24"/>
          <w:szCs w:val="24"/>
        </w:rPr>
        <w:t>Piovia</w:t>
      </w:r>
      <w:proofErr w:type="spellEnd"/>
      <w:r w:rsidRPr="00732258">
        <w:rPr>
          <w:rFonts w:ascii="Arial" w:hAnsi="Arial" w:cs="Arial"/>
          <w:sz w:val="24"/>
          <w:szCs w:val="24"/>
        </w:rPr>
        <w:t xml:space="preserve">-Scott, J., Lawler, S. P., &amp; Pope, K. L. (2011). Indirect effects of introduced trout on Cascades frogs (Rana </w:t>
      </w:r>
      <w:proofErr w:type="spellStart"/>
      <w:r w:rsidRPr="00732258">
        <w:rPr>
          <w:rFonts w:ascii="Arial" w:hAnsi="Arial" w:cs="Arial"/>
          <w:sz w:val="24"/>
          <w:szCs w:val="24"/>
        </w:rPr>
        <w:t>cascadae</w:t>
      </w:r>
      <w:proofErr w:type="spellEnd"/>
      <w:r w:rsidRPr="00732258">
        <w:rPr>
          <w:rFonts w:ascii="Arial" w:hAnsi="Arial" w:cs="Arial"/>
          <w:sz w:val="24"/>
          <w:szCs w:val="24"/>
        </w:rPr>
        <w:t xml:space="preserve">) via shared aquatic prey. Freshwater Biology, 56(5), 828–838. </w:t>
      </w:r>
      <w:hyperlink r:id="rId22">
        <w:r w:rsidRPr="00732258">
          <w:rPr>
            <w:rFonts w:ascii="Arial" w:hAnsi="Arial" w:cs="Arial"/>
            <w:color w:val="0563C1"/>
            <w:sz w:val="24"/>
            <w:szCs w:val="24"/>
            <w:u w:val="single"/>
          </w:rPr>
          <w:t>https://doi.org/10.1111/j.1365-2427.2010.02529.x</w:t>
        </w:r>
      </w:hyperlink>
    </w:p>
    <w:p w14:paraId="00000076"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Kats, B. L. y Ferrer, P. R. (2003) Alien predators and amphibian declines: review of two decades of science and the transition to conservation. Diversity and Distributions, 9:99-110.  </w:t>
      </w:r>
    </w:p>
    <w:p w14:paraId="00000077"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Kenison, E. K., Litt, A. R., Pilliod, D. S., &amp; </w:t>
      </w:r>
      <w:proofErr w:type="spellStart"/>
      <w:r w:rsidRPr="00732258">
        <w:rPr>
          <w:rFonts w:ascii="Arial" w:hAnsi="Arial" w:cs="Arial"/>
          <w:sz w:val="24"/>
          <w:szCs w:val="24"/>
        </w:rPr>
        <w:t>Mcmahon</w:t>
      </w:r>
      <w:proofErr w:type="spellEnd"/>
      <w:r w:rsidRPr="00732258">
        <w:rPr>
          <w:rFonts w:ascii="Arial" w:hAnsi="Arial" w:cs="Arial"/>
          <w:sz w:val="24"/>
          <w:szCs w:val="24"/>
        </w:rPr>
        <w:t xml:space="preserve">, T. E. (2016). Role of habitat complexity in predator-prey dynamics between an introduced fish and larval Long-toed Salamanders (Ambystoma </w:t>
      </w:r>
      <w:proofErr w:type="spellStart"/>
      <w:r w:rsidRPr="00732258">
        <w:rPr>
          <w:rFonts w:ascii="Arial" w:hAnsi="Arial" w:cs="Arial"/>
          <w:sz w:val="24"/>
          <w:szCs w:val="24"/>
        </w:rPr>
        <w:t>macrodactylum</w:t>
      </w:r>
      <w:proofErr w:type="spellEnd"/>
      <w:r w:rsidRPr="00732258">
        <w:rPr>
          <w:rFonts w:ascii="Arial" w:hAnsi="Arial" w:cs="Arial"/>
          <w:sz w:val="24"/>
          <w:szCs w:val="24"/>
        </w:rPr>
        <w:t xml:space="preserve">). Canadian Journal of Zoology, 94(4), 243–249. </w:t>
      </w:r>
      <w:hyperlink r:id="rId23">
        <w:r w:rsidRPr="00732258">
          <w:rPr>
            <w:rFonts w:ascii="Arial" w:hAnsi="Arial" w:cs="Arial"/>
            <w:color w:val="0563C1"/>
            <w:sz w:val="24"/>
            <w:szCs w:val="24"/>
            <w:u w:val="single"/>
          </w:rPr>
          <w:t>https://doi.org/10.1139/cjz-2015-0160</w:t>
        </w:r>
      </w:hyperlink>
    </w:p>
    <w:p w14:paraId="00000078" w14:textId="77777777" w:rsidR="008F2300" w:rsidRDefault="00647E5B">
      <w:pPr>
        <w:jc w:val="both"/>
        <w:rPr>
          <w:rFonts w:ascii="Arial" w:hAnsi="Arial" w:cs="Arial"/>
          <w:sz w:val="24"/>
          <w:szCs w:val="24"/>
        </w:rPr>
      </w:pPr>
      <w:proofErr w:type="spellStart"/>
      <w:r w:rsidRPr="00732258">
        <w:rPr>
          <w:rFonts w:ascii="Arial" w:hAnsi="Arial" w:cs="Arial"/>
          <w:sz w:val="24"/>
          <w:szCs w:val="24"/>
        </w:rPr>
        <w:t>Krynak</w:t>
      </w:r>
      <w:proofErr w:type="spellEnd"/>
      <w:r w:rsidRPr="00732258">
        <w:rPr>
          <w:rFonts w:ascii="Arial" w:hAnsi="Arial" w:cs="Arial"/>
          <w:sz w:val="24"/>
          <w:szCs w:val="24"/>
        </w:rPr>
        <w:t xml:space="preserve">, K. L., Wessels, D. G., </w:t>
      </w:r>
      <w:proofErr w:type="spellStart"/>
      <w:r w:rsidRPr="00732258">
        <w:rPr>
          <w:rFonts w:ascii="Arial" w:hAnsi="Arial" w:cs="Arial"/>
          <w:sz w:val="24"/>
          <w:szCs w:val="24"/>
        </w:rPr>
        <w:t>Imba</w:t>
      </w:r>
      <w:proofErr w:type="spellEnd"/>
      <w:r w:rsidRPr="00732258">
        <w:rPr>
          <w:rFonts w:ascii="Arial" w:hAnsi="Arial" w:cs="Arial"/>
          <w:sz w:val="24"/>
          <w:szCs w:val="24"/>
        </w:rPr>
        <w:t xml:space="preserve">, S. M., </w:t>
      </w:r>
      <w:proofErr w:type="spellStart"/>
      <w:r w:rsidRPr="00732258">
        <w:rPr>
          <w:rFonts w:ascii="Arial" w:hAnsi="Arial" w:cs="Arial"/>
          <w:sz w:val="24"/>
          <w:szCs w:val="24"/>
        </w:rPr>
        <w:t>Krynak</w:t>
      </w:r>
      <w:proofErr w:type="spellEnd"/>
      <w:r w:rsidRPr="00732258">
        <w:rPr>
          <w:rFonts w:ascii="Arial" w:hAnsi="Arial" w:cs="Arial"/>
          <w:sz w:val="24"/>
          <w:szCs w:val="24"/>
        </w:rPr>
        <w:t xml:space="preserve">, T. J., Snyder, E. B., Lyons, J. A., &amp; </w:t>
      </w:r>
      <w:proofErr w:type="spellStart"/>
      <w:r w:rsidRPr="00732258">
        <w:rPr>
          <w:rFonts w:ascii="Arial" w:hAnsi="Arial" w:cs="Arial"/>
          <w:sz w:val="24"/>
          <w:szCs w:val="24"/>
        </w:rPr>
        <w:t>Guayasamin</w:t>
      </w:r>
      <w:proofErr w:type="spellEnd"/>
      <w:r w:rsidRPr="00732258">
        <w:rPr>
          <w:rFonts w:ascii="Arial" w:hAnsi="Arial" w:cs="Arial"/>
          <w:sz w:val="24"/>
          <w:szCs w:val="24"/>
        </w:rPr>
        <w:t xml:space="preserve">, J. M. (2020). Call survey indicates rainbow trout farming alters </w:t>
      </w:r>
      <w:proofErr w:type="spellStart"/>
      <w:r w:rsidRPr="00732258">
        <w:rPr>
          <w:rFonts w:ascii="Arial" w:hAnsi="Arial" w:cs="Arial"/>
          <w:sz w:val="24"/>
          <w:szCs w:val="24"/>
        </w:rPr>
        <w:t>glassfrog</w:t>
      </w:r>
      <w:proofErr w:type="spellEnd"/>
      <w:r w:rsidRPr="00732258">
        <w:rPr>
          <w:rFonts w:ascii="Arial" w:hAnsi="Arial" w:cs="Arial"/>
          <w:sz w:val="24"/>
          <w:szCs w:val="24"/>
        </w:rPr>
        <w:t xml:space="preserve"> community composition in the Andes of Ecuador. Amphibian and Reptile Conservation, 14(2), 1–1.</w:t>
      </w:r>
    </w:p>
    <w:p w14:paraId="65DEC74A" w14:textId="3CD521C0" w:rsidR="000E0A96" w:rsidRPr="00732258" w:rsidRDefault="000E0A96">
      <w:pPr>
        <w:jc w:val="both"/>
        <w:rPr>
          <w:rFonts w:ascii="Arial" w:hAnsi="Arial" w:cs="Arial"/>
          <w:sz w:val="24"/>
          <w:szCs w:val="24"/>
        </w:rPr>
      </w:pPr>
      <w:r w:rsidRPr="000E0A96">
        <w:rPr>
          <w:rFonts w:ascii="Arial" w:hAnsi="Arial" w:cs="Arial"/>
          <w:sz w:val="24"/>
          <w:szCs w:val="24"/>
        </w:rPr>
        <w:lastRenderedPageBreak/>
        <w:t xml:space="preserve">Kuznetsova, A., Brockhoff, P.B. </w:t>
      </w:r>
      <w:r>
        <w:rPr>
          <w:rFonts w:ascii="Arial" w:hAnsi="Arial" w:cs="Arial"/>
          <w:sz w:val="24"/>
          <w:szCs w:val="24"/>
        </w:rPr>
        <w:t>&amp;</w:t>
      </w:r>
      <w:r w:rsidRPr="000E0A96">
        <w:rPr>
          <w:rFonts w:ascii="Arial" w:hAnsi="Arial" w:cs="Arial"/>
          <w:sz w:val="24"/>
          <w:szCs w:val="24"/>
        </w:rPr>
        <w:t xml:space="preserve"> Christensen R.H.B. (2017). “</w:t>
      </w:r>
      <w:proofErr w:type="spellStart"/>
      <w:r w:rsidRPr="000E0A96">
        <w:rPr>
          <w:rFonts w:ascii="Arial" w:hAnsi="Arial" w:cs="Arial"/>
          <w:sz w:val="24"/>
          <w:szCs w:val="24"/>
        </w:rPr>
        <w:t>lmerTest</w:t>
      </w:r>
      <w:proofErr w:type="spellEnd"/>
      <w:r w:rsidRPr="000E0A96">
        <w:rPr>
          <w:rFonts w:ascii="Arial" w:hAnsi="Arial" w:cs="Arial"/>
          <w:sz w:val="24"/>
          <w:szCs w:val="24"/>
        </w:rPr>
        <w:t xml:space="preserve"> Package: Tests in Linear Mixed Effects Models.” Journal of Statistical Software, 82(13), 1–26. </w:t>
      </w:r>
      <w:proofErr w:type="spellStart"/>
      <w:r w:rsidRPr="000E0A96">
        <w:rPr>
          <w:rFonts w:ascii="Arial" w:hAnsi="Arial" w:cs="Arial"/>
          <w:sz w:val="24"/>
          <w:szCs w:val="24"/>
        </w:rPr>
        <w:t>doi</w:t>
      </w:r>
      <w:proofErr w:type="spellEnd"/>
      <w:r w:rsidRPr="000E0A96">
        <w:rPr>
          <w:rFonts w:ascii="Arial" w:hAnsi="Arial" w:cs="Arial"/>
          <w:sz w:val="24"/>
          <w:szCs w:val="24"/>
        </w:rPr>
        <w:t>: 10.18637/</w:t>
      </w:r>
      <w:proofErr w:type="gramStart"/>
      <w:r w:rsidRPr="000E0A96">
        <w:rPr>
          <w:rFonts w:ascii="Arial" w:hAnsi="Arial" w:cs="Arial"/>
          <w:sz w:val="24"/>
          <w:szCs w:val="24"/>
        </w:rPr>
        <w:t>jss.v082.i</w:t>
      </w:r>
      <w:proofErr w:type="gramEnd"/>
      <w:r w:rsidRPr="000E0A96">
        <w:rPr>
          <w:rFonts w:ascii="Arial" w:hAnsi="Arial" w:cs="Arial"/>
          <w:sz w:val="24"/>
          <w:szCs w:val="24"/>
        </w:rPr>
        <w:t>13.</w:t>
      </w:r>
    </w:p>
    <w:p w14:paraId="00000079" w14:textId="77777777" w:rsidR="008F2300" w:rsidRPr="00732258" w:rsidRDefault="00647E5B">
      <w:pPr>
        <w:jc w:val="both"/>
        <w:rPr>
          <w:rFonts w:ascii="Arial" w:hAnsi="Arial" w:cs="Arial"/>
          <w:sz w:val="24"/>
          <w:szCs w:val="24"/>
        </w:rPr>
      </w:pPr>
      <w:proofErr w:type="spellStart"/>
      <w:r w:rsidRPr="00732258">
        <w:rPr>
          <w:rFonts w:ascii="Arial" w:hAnsi="Arial" w:cs="Arial"/>
          <w:sz w:val="24"/>
          <w:szCs w:val="24"/>
        </w:rPr>
        <w:t>LaFiandra</w:t>
      </w:r>
      <w:proofErr w:type="spellEnd"/>
      <w:r w:rsidRPr="00732258">
        <w:rPr>
          <w:rFonts w:ascii="Arial" w:hAnsi="Arial" w:cs="Arial"/>
          <w:sz w:val="24"/>
          <w:szCs w:val="24"/>
        </w:rPr>
        <w:t xml:space="preserve">, E. M. and Babbitt, K. J. (2004) Predator induced phenotypic plasticity in the pinewood tree frog, </w:t>
      </w:r>
      <w:proofErr w:type="spellStart"/>
      <w:r w:rsidRPr="00732258">
        <w:rPr>
          <w:rFonts w:ascii="Arial" w:hAnsi="Arial" w:cs="Arial"/>
          <w:sz w:val="24"/>
          <w:szCs w:val="24"/>
        </w:rPr>
        <w:t>Hyla</w:t>
      </w:r>
      <w:proofErr w:type="spellEnd"/>
      <w:r w:rsidRPr="00732258">
        <w:rPr>
          <w:rFonts w:ascii="Arial" w:hAnsi="Arial" w:cs="Arial"/>
          <w:sz w:val="24"/>
          <w:szCs w:val="24"/>
        </w:rPr>
        <w:t xml:space="preserve"> </w:t>
      </w:r>
      <w:proofErr w:type="spellStart"/>
      <w:r w:rsidRPr="00732258">
        <w:rPr>
          <w:rFonts w:ascii="Arial" w:hAnsi="Arial" w:cs="Arial"/>
          <w:sz w:val="24"/>
          <w:szCs w:val="24"/>
        </w:rPr>
        <w:t>femoralis</w:t>
      </w:r>
      <w:proofErr w:type="spellEnd"/>
      <w:r w:rsidRPr="00732258">
        <w:rPr>
          <w:rFonts w:ascii="Arial" w:hAnsi="Arial" w:cs="Arial"/>
          <w:sz w:val="24"/>
          <w:szCs w:val="24"/>
        </w:rPr>
        <w:t xml:space="preserve">: necessary cues and the cost of development. </w:t>
      </w:r>
      <w:proofErr w:type="spellStart"/>
      <w:r w:rsidRPr="00732258">
        <w:rPr>
          <w:rFonts w:ascii="Arial" w:hAnsi="Arial" w:cs="Arial"/>
          <w:sz w:val="24"/>
          <w:szCs w:val="24"/>
        </w:rPr>
        <w:t>Oecologia</w:t>
      </w:r>
      <w:proofErr w:type="spellEnd"/>
      <w:r w:rsidRPr="00732258">
        <w:rPr>
          <w:rFonts w:ascii="Arial" w:hAnsi="Arial" w:cs="Arial"/>
          <w:sz w:val="24"/>
          <w:szCs w:val="24"/>
        </w:rPr>
        <w:t xml:space="preserve">, 138, 350–359. </w:t>
      </w:r>
    </w:p>
    <w:p w14:paraId="0000007A"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Laurila, A., </w:t>
      </w:r>
      <w:proofErr w:type="spellStart"/>
      <w:r w:rsidRPr="00732258">
        <w:rPr>
          <w:rFonts w:ascii="Arial" w:hAnsi="Arial" w:cs="Arial"/>
          <w:sz w:val="24"/>
          <w:szCs w:val="24"/>
        </w:rPr>
        <w:t>Kujasalo</w:t>
      </w:r>
      <w:proofErr w:type="spellEnd"/>
      <w:r w:rsidRPr="00732258">
        <w:rPr>
          <w:rFonts w:ascii="Arial" w:hAnsi="Arial" w:cs="Arial"/>
          <w:sz w:val="24"/>
          <w:szCs w:val="24"/>
        </w:rPr>
        <w:t>, J. y Ranta, E. (1997) Different antipredator behaviour in two anuran tadpoles: effects of predator diet. Behavioral Ecology and Sociobiology. 40: 329-336.</w:t>
      </w:r>
    </w:p>
    <w:p w14:paraId="0000007B" w14:textId="39D5B9FE" w:rsidR="008F2300" w:rsidRDefault="00647E5B">
      <w:pPr>
        <w:jc w:val="both"/>
        <w:rPr>
          <w:rFonts w:ascii="Arial" w:hAnsi="Arial" w:cs="Arial"/>
          <w:sz w:val="24"/>
          <w:szCs w:val="24"/>
        </w:rPr>
      </w:pPr>
      <w:r w:rsidRPr="00732258">
        <w:rPr>
          <w:rFonts w:ascii="Arial" w:hAnsi="Arial" w:cs="Arial"/>
          <w:sz w:val="24"/>
          <w:szCs w:val="24"/>
        </w:rPr>
        <w:t>Lawler, S. P. (1989) Behavioural responses to predators and predation risk in four species of larval anurans. Animal Behaviour. 38:1039-1047.</w:t>
      </w:r>
    </w:p>
    <w:p w14:paraId="574D2196" w14:textId="25B99EC4" w:rsidR="004D084A" w:rsidRPr="00732258" w:rsidRDefault="004D084A">
      <w:pPr>
        <w:jc w:val="both"/>
        <w:rPr>
          <w:rFonts w:ascii="Arial" w:hAnsi="Arial" w:cs="Arial"/>
          <w:sz w:val="24"/>
          <w:szCs w:val="24"/>
        </w:rPr>
      </w:pPr>
      <w:r w:rsidRPr="004D084A">
        <w:rPr>
          <w:rFonts w:ascii="Arial" w:hAnsi="Arial" w:cs="Arial"/>
          <w:sz w:val="24"/>
          <w:szCs w:val="24"/>
        </w:rPr>
        <w:t xml:space="preserve">Lima, S. L. (1998). Nonlethal effects in the ecology of predator-prey interactions. </w:t>
      </w:r>
      <w:proofErr w:type="spellStart"/>
      <w:r w:rsidRPr="004D084A">
        <w:rPr>
          <w:rFonts w:ascii="Arial" w:hAnsi="Arial" w:cs="Arial"/>
          <w:sz w:val="24"/>
          <w:szCs w:val="24"/>
        </w:rPr>
        <w:t>BzoScience</w:t>
      </w:r>
      <w:proofErr w:type="spellEnd"/>
      <w:r w:rsidRPr="004D084A">
        <w:rPr>
          <w:rFonts w:ascii="Arial" w:hAnsi="Arial" w:cs="Arial"/>
          <w:sz w:val="24"/>
          <w:szCs w:val="24"/>
        </w:rPr>
        <w:t xml:space="preserve"> 48: 25-34.</w:t>
      </w:r>
    </w:p>
    <w:p w14:paraId="0000007C" w14:textId="77777777" w:rsidR="008F2300" w:rsidRPr="00143817" w:rsidRDefault="00647E5B">
      <w:pPr>
        <w:jc w:val="both"/>
        <w:rPr>
          <w:rFonts w:ascii="Arial" w:hAnsi="Arial" w:cs="Arial"/>
          <w:sz w:val="24"/>
          <w:szCs w:val="24"/>
          <w:lang w:val="es-MX"/>
        </w:rPr>
      </w:pPr>
      <w:proofErr w:type="spellStart"/>
      <w:r w:rsidRPr="00732258">
        <w:rPr>
          <w:rFonts w:ascii="Arial" w:hAnsi="Arial" w:cs="Arial"/>
          <w:sz w:val="24"/>
          <w:szCs w:val="24"/>
        </w:rPr>
        <w:t>Lucon-Xiccato</w:t>
      </w:r>
      <w:proofErr w:type="spellEnd"/>
      <w:r w:rsidRPr="00732258">
        <w:rPr>
          <w:rFonts w:ascii="Arial" w:hAnsi="Arial" w:cs="Arial"/>
          <w:sz w:val="24"/>
          <w:szCs w:val="24"/>
        </w:rPr>
        <w:t xml:space="preserve">, T., Ferrari, C. O. M., </w:t>
      </w:r>
      <w:proofErr w:type="spellStart"/>
      <w:r w:rsidRPr="00732258">
        <w:rPr>
          <w:rFonts w:ascii="Arial" w:hAnsi="Arial" w:cs="Arial"/>
          <w:sz w:val="24"/>
          <w:szCs w:val="24"/>
        </w:rPr>
        <w:t>Chivers</w:t>
      </w:r>
      <w:proofErr w:type="spellEnd"/>
      <w:r w:rsidRPr="00732258">
        <w:rPr>
          <w:rFonts w:ascii="Arial" w:hAnsi="Arial" w:cs="Arial"/>
          <w:sz w:val="24"/>
          <w:szCs w:val="24"/>
        </w:rPr>
        <w:t xml:space="preserve">, P. D. and </w:t>
      </w:r>
      <w:proofErr w:type="spellStart"/>
      <w:r w:rsidRPr="00732258">
        <w:rPr>
          <w:rFonts w:ascii="Arial" w:hAnsi="Arial" w:cs="Arial"/>
          <w:sz w:val="24"/>
          <w:szCs w:val="24"/>
        </w:rPr>
        <w:t>Bisazza</w:t>
      </w:r>
      <w:proofErr w:type="spellEnd"/>
      <w:r w:rsidRPr="00732258">
        <w:rPr>
          <w:rFonts w:ascii="Arial" w:hAnsi="Arial" w:cs="Arial"/>
          <w:sz w:val="24"/>
          <w:szCs w:val="24"/>
        </w:rPr>
        <w:t xml:space="preserve">, A. (2018) </w:t>
      </w:r>
      <w:proofErr w:type="spellStart"/>
      <w:r w:rsidRPr="00732258">
        <w:rPr>
          <w:rFonts w:ascii="Arial" w:hAnsi="Arial" w:cs="Arial"/>
          <w:sz w:val="24"/>
          <w:szCs w:val="24"/>
        </w:rPr>
        <w:t>Odour</w:t>
      </w:r>
      <w:proofErr w:type="spellEnd"/>
      <w:r w:rsidRPr="00732258">
        <w:rPr>
          <w:rFonts w:ascii="Arial" w:hAnsi="Arial" w:cs="Arial"/>
          <w:sz w:val="24"/>
          <w:szCs w:val="24"/>
        </w:rPr>
        <w:t xml:space="preserve"> recognition learning of multiple predators by amphibian larvae. </w:t>
      </w:r>
      <w:r w:rsidRPr="00143817">
        <w:rPr>
          <w:rFonts w:ascii="Arial" w:hAnsi="Arial" w:cs="Arial"/>
          <w:sz w:val="24"/>
          <w:szCs w:val="24"/>
          <w:lang w:val="es-MX"/>
        </w:rPr>
        <w:t>Animal Behaviour. 140:199-205.</w:t>
      </w:r>
    </w:p>
    <w:p w14:paraId="0000007D" w14:textId="77777777" w:rsidR="008F2300" w:rsidRPr="00732258" w:rsidRDefault="00647E5B">
      <w:pPr>
        <w:jc w:val="both"/>
        <w:rPr>
          <w:rFonts w:ascii="Arial" w:hAnsi="Arial" w:cs="Arial"/>
          <w:sz w:val="24"/>
          <w:szCs w:val="24"/>
        </w:rPr>
      </w:pPr>
      <w:r w:rsidRPr="00143817">
        <w:rPr>
          <w:rFonts w:ascii="Arial" w:hAnsi="Arial" w:cs="Arial"/>
          <w:sz w:val="24"/>
          <w:szCs w:val="24"/>
          <w:lang w:val="es-MX"/>
        </w:rPr>
        <w:t>Martín-Torrijos, L., Sandoval-Sierra, J. V., Muñoz, J., Diéguez-</w:t>
      </w:r>
      <w:proofErr w:type="spellStart"/>
      <w:r w:rsidRPr="00143817">
        <w:rPr>
          <w:rFonts w:ascii="Arial" w:hAnsi="Arial" w:cs="Arial"/>
          <w:sz w:val="24"/>
          <w:szCs w:val="24"/>
          <w:lang w:val="es-MX"/>
        </w:rPr>
        <w:t>Uribeondo</w:t>
      </w:r>
      <w:proofErr w:type="spellEnd"/>
      <w:r w:rsidRPr="00143817">
        <w:rPr>
          <w:rFonts w:ascii="Arial" w:hAnsi="Arial" w:cs="Arial"/>
          <w:sz w:val="24"/>
          <w:szCs w:val="24"/>
          <w:lang w:val="es-MX"/>
        </w:rPr>
        <w:t xml:space="preserve">, J., Bosch, J., &amp; </w:t>
      </w:r>
      <w:proofErr w:type="spellStart"/>
      <w:r w:rsidRPr="00143817">
        <w:rPr>
          <w:rFonts w:ascii="Arial" w:hAnsi="Arial" w:cs="Arial"/>
          <w:sz w:val="24"/>
          <w:szCs w:val="24"/>
          <w:lang w:val="es-MX"/>
        </w:rPr>
        <w:t>Guayasamin</w:t>
      </w:r>
      <w:proofErr w:type="spellEnd"/>
      <w:r w:rsidRPr="00143817">
        <w:rPr>
          <w:rFonts w:ascii="Arial" w:hAnsi="Arial" w:cs="Arial"/>
          <w:sz w:val="24"/>
          <w:szCs w:val="24"/>
          <w:lang w:val="es-MX"/>
        </w:rPr>
        <w:t xml:space="preserve">, J. M. (2016). </w:t>
      </w:r>
      <w:r w:rsidRPr="00732258">
        <w:rPr>
          <w:rFonts w:ascii="Arial" w:hAnsi="Arial" w:cs="Arial"/>
          <w:sz w:val="24"/>
          <w:szCs w:val="24"/>
        </w:rPr>
        <w:t xml:space="preserve">Rainbow trout (Oncorhynchus mykiss) threaten Andean amphibians. Neotropical Biodiversity, 2(1), 26–36. </w:t>
      </w:r>
      <w:hyperlink r:id="rId24">
        <w:r w:rsidRPr="00732258">
          <w:rPr>
            <w:rFonts w:ascii="Arial" w:hAnsi="Arial" w:cs="Arial"/>
            <w:color w:val="0563C1"/>
            <w:sz w:val="24"/>
            <w:szCs w:val="24"/>
            <w:u w:val="single"/>
          </w:rPr>
          <w:t>https://doi.org/10.1080/23766808.2016.1151133</w:t>
        </w:r>
      </w:hyperlink>
    </w:p>
    <w:p w14:paraId="0000007E" w14:textId="77777777" w:rsidR="008F2300" w:rsidRPr="00732258" w:rsidRDefault="00647E5B">
      <w:pPr>
        <w:jc w:val="both"/>
        <w:rPr>
          <w:rFonts w:ascii="Arial" w:hAnsi="Arial" w:cs="Arial"/>
          <w:sz w:val="24"/>
          <w:szCs w:val="24"/>
        </w:rPr>
      </w:pPr>
      <w:r w:rsidRPr="00732258">
        <w:rPr>
          <w:rFonts w:ascii="Arial" w:hAnsi="Arial" w:cs="Arial"/>
          <w:sz w:val="24"/>
          <w:szCs w:val="24"/>
        </w:rPr>
        <w:t>Matthews, K. R., Pope, K. L., Preisler, H. K., &amp; Knapp, R. A. (2001). Effects of Nonnative Trout on Pacific Treefrogs (</w:t>
      </w:r>
      <w:proofErr w:type="spellStart"/>
      <w:r w:rsidRPr="00732258">
        <w:rPr>
          <w:rFonts w:ascii="Arial" w:hAnsi="Arial" w:cs="Arial"/>
          <w:sz w:val="24"/>
          <w:szCs w:val="24"/>
        </w:rPr>
        <w:t>Hyla</w:t>
      </w:r>
      <w:proofErr w:type="spellEnd"/>
      <w:r w:rsidRPr="00732258">
        <w:rPr>
          <w:rFonts w:ascii="Arial" w:hAnsi="Arial" w:cs="Arial"/>
          <w:sz w:val="24"/>
          <w:szCs w:val="24"/>
        </w:rPr>
        <w:t xml:space="preserve"> </w:t>
      </w:r>
      <w:proofErr w:type="spellStart"/>
      <w:r w:rsidRPr="00732258">
        <w:rPr>
          <w:rFonts w:ascii="Arial" w:hAnsi="Arial" w:cs="Arial"/>
          <w:sz w:val="24"/>
          <w:szCs w:val="24"/>
        </w:rPr>
        <w:t>regilla</w:t>
      </w:r>
      <w:proofErr w:type="spellEnd"/>
      <w:r w:rsidRPr="00732258">
        <w:rPr>
          <w:rFonts w:ascii="Arial" w:hAnsi="Arial" w:cs="Arial"/>
          <w:sz w:val="24"/>
          <w:szCs w:val="24"/>
        </w:rPr>
        <w:t xml:space="preserve">) in the Sierra Nevada. </w:t>
      </w:r>
      <w:proofErr w:type="spellStart"/>
      <w:r w:rsidRPr="00732258">
        <w:rPr>
          <w:rFonts w:ascii="Arial" w:hAnsi="Arial" w:cs="Arial"/>
          <w:sz w:val="24"/>
          <w:szCs w:val="24"/>
        </w:rPr>
        <w:t>Copeia</w:t>
      </w:r>
      <w:proofErr w:type="spellEnd"/>
      <w:r w:rsidRPr="00732258">
        <w:rPr>
          <w:rFonts w:ascii="Arial" w:hAnsi="Arial" w:cs="Arial"/>
          <w:sz w:val="24"/>
          <w:szCs w:val="24"/>
        </w:rPr>
        <w:t xml:space="preserve">, 2001(4), 1130–1137. </w:t>
      </w:r>
      <w:hyperlink r:id="rId25">
        <w:r w:rsidRPr="00732258">
          <w:rPr>
            <w:rFonts w:ascii="Arial" w:hAnsi="Arial" w:cs="Arial"/>
            <w:color w:val="0563C1"/>
            <w:sz w:val="24"/>
            <w:szCs w:val="24"/>
            <w:u w:val="single"/>
          </w:rPr>
          <w:t>https://doi.org/10.1643/0045-8511(2001)001[1130:EONTOP]2.0.CO;2</w:t>
        </w:r>
      </w:hyperlink>
    </w:p>
    <w:p w14:paraId="0000007F"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McDiarmid, W. R. y Altig, R. (1999) Tadpoles: The Biology of anuran larvae. The University </w:t>
      </w:r>
      <w:proofErr w:type="gramStart"/>
      <w:r w:rsidRPr="00732258">
        <w:rPr>
          <w:rFonts w:ascii="Arial" w:hAnsi="Arial" w:cs="Arial"/>
          <w:sz w:val="24"/>
          <w:szCs w:val="24"/>
        </w:rPr>
        <w:t>Of</w:t>
      </w:r>
      <w:proofErr w:type="gramEnd"/>
      <w:r w:rsidRPr="00732258">
        <w:rPr>
          <w:rFonts w:ascii="Arial" w:hAnsi="Arial" w:cs="Arial"/>
          <w:sz w:val="24"/>
          <w:szCs w:val="24"/>
        </w:rPr>
        <w:t xml:space="preserve"> Chicago Press. P. 444. </w:t>
      </w:r>
    </w:p>
    <w:p w14:paraId="00000080"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Mean (2019) </w:t>
      </w:r>
      <w:proofErr w:type="spellStart"/>
      <w:r w:rsidRPr="00732258">
        <w:rPr>
          <w:rFonts w:ascii="Arial" w:hAnsi="Arial" w:cs="Arial"/>
          <w:sz w:val="24"/>
          <w:szCs w:val="24"/>
        </w:rPr>
        <w:t>Avidemux</w:t>
      </w:r>
      <w:proofErr w:type="spellEnd"/>
      <w:r w:rsidRPr="00732258">
        <w:rPr>
          <w:rFonts w:ascii="Arial" w:hAnsi="Arial" w:cs="Arial"/>
          <w:sz w:val="24"/>
          <w:szCs w:val="24"/>
        </w:rPr>
        <w:t xml:space="preserve"> free video editor. General Public License. </w:t>
      </w:r>
      <w:hyperlink r:id="rId26">
        <w:r w:rsidRPr="00732258">
          <w:rPr>
            <w:rFonts w:ascii="Arial" w:hAnsi="Arial" w:cs="Arial"/>
            <w:color w:val="0563C1"/>
            <w:sz w:val="24"/>
            <w:szCs w:val="24"/>
            <w:u w:val="single"/>
          </w:rPr>
          <w:t>http://fixounet.free.fr/avidemux/</w:t>
        </w:r>
      </w:hyperlink>
    </w:p>
    <w:p w14:paraId="00000081"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Mills, E. L., Leach, J. H., Carlton, J. T., &amp; Secor, C. L. (1993). Exotic Species in the Great Lakes: A History of Biotic Crises and Anthropogenic Introductions. Journal of Great Lakes Research, 19(1), 1–54. </w:t>
      </w:r>
      <w:hyperlink r:id="rId27">
        <w:r w:rsidRPr="00732258">
          <w:rPr>
            <w:rFonts w:ascii="Arial" w:hAnsi="Arial" w:cs="Arial"/>
            <w:color w:val="0563C1"/>
            <w:sz w:val="24"/>
            <w:szCs w:val="24"/>
            <w:u w:val="single"/>
          </w:rPr>
          <w:t>https://doi.org/10.1016/S0380-1330(93)71197-1</w:t>
        </w:r>
      </w:hyperlink>
    </w:p>
    <w:p w14:paraId="00000082" w14:textId="77777777" w:rsidR="008F2300" w:rsidRPr="00732258" w:rsidRDefault="00647E5B">
      <w:pPr>
        <w:jc w:val="both"/>
        <w:rPr>
          <w:rFonts w:ascii="Arial" w:hAnsi="Arial" w:cs="Arial"/>
          <w:sz w:val="24"/>
          <w:szCs w:val="24"/>
        </w:rPr>
      </w:pPr>
      <w:proofErr w:type="spellStart"/>
      <w:r w:rsidRPr="00732258">
        <w:rPr>
          <w:rFonts w:ascii="Arial" w:hAnsi="Arial" w:cs="Arial"/>
          <w:sz w:val="24"/>
          <w:szCs w:val="24"/>
        </w:rPr>
        <w:t>Miloch</w:t>
      </w:r>
      <w:proofErr w:type="spellEnd"/>
      <w:r w:rsidRPr="00732258">
        <w:rPr>
          <w:rFonts w:ascii="Arial" w:hAnsi="Arial" w:cs="Arial"/>
          <w:sz w:val="24"/>
          <w:szCs w:val="24"/>
        </w:rPr>
        <w:t xml:space="preserve">, D., Bonino, A., </w:t>
      </w:r>
      <w:proofErr w:type="spellStart"/>
      <w:r w:rsidRPr="00732258">
        <w:rPr>
          <w:rFonts w:ascii="Arial" w:hAnsi="Arial" w:cs="Arial"/>
          <w:sz w:val="24"/>
          <w:szCs w:val="24"/>
        </w:rPr>
        <w:t>Leynaud</w:t>
      </w:r>
      <w:proofErr w:type="spellEnd"/>
      <w:r w:rsidRPr="00732258">
        <w:rPr>
          <w:rFonts w:ascii="Arial" w:hAnsi="Arial" w:cs="Arial"/>
          <w:sz w:val="24"/>
          <w:szCs w:val="24"/>
        </w:rPr>
        <w:t xml:space="preserve">, G. C., &amp; Lescano, J. N. (2020). Endemic amphibians cornered in headwaters by trout invasion in a mountain range in Argentina. Aquatic Conservation: Marine and Freshwater Ecosystems, 30(10), 1988–1995. </w:t>
      </w:r>
      <w:hyperlink r:id="rId28">
        <w:r w:rsidRPr="00732258">
          <w:rPr>
            <w:rFonts w:ascii="Arial" w:hAnsi="Arial" w:cs="Arial"/>
            <w:color w:val="0563C1"/>
            <w:sz w:val="24"/>
            <w:szCs w:val="24"/>
            <w:u w:val="single"/>
          </w:rPr>
          <w:t>https://doi.org/10.1002/aqc.3441</w:t>
        </w:r>
      </w:hyperlink>
    </w:p>
    <w:p w14:paraId="00000083" w14:textId="77777777" w:rsidR="008F2300" w:rsidRPr="00732258" w:rsidRDefault="00647E5B">
      <w:pPr>
        <w:jc w:val="both"/>
        <w:rPr>
          <w:rFonts w:ascii="Arial" w:hAnsi="Arial" w:cs="Arial"/>
          <w:sz w:val="24"/>
          <w:szCs w:val="24"/>
        </w:rPr>
      </w:pPr>
      <w:r w:rsidRPr="00143817">
        <w:rPr>
          <w:rFonts w:ascii="Arial" w:hAnsi="Arial" w:cs="Arial"/>
          <w:sz w:val="24"/>
          <w:szCs w:val="24"/>
          <w:lang w:val="es-MX"/>
        </w:rPr>
        <w:lastRenderedPageBreak/>
        <w:t xml:space="preserve">Miró, A., Sabás, I., &amp; Ventura, M. (2018). </w:t>
      </w:r>
      <w:r w:rsidRPr="00732258">
        <w:rPr>
          <w:rFonts w:ascii="Arial" w:hAnsi="Arial" w:cs="Arial"/>
          <w:sz w:val="24"/>
          <w:szCs w:val="24"/>
        </w:rPr>
        <w:t xml:space="preserve">Large negative effect of non-native trout and minnows on Pyrenean lake amphibians. Biological Conservation, 218(February), 144–153. </w:t>
      </w:r>
      <w:hyperlink r:id="rId29">
        <w:r w:rsidRPr="00732258">
          <w:rPr>
            <w:rFonts w:ascii="Arial" w:hAnsi="Arial" w:cs="Arial"/>
            <w:color w:val="0563C1"/>
            <w:sz w:val="24"/>
            <w:szCs w:val="24"/>
            <w:u w:val="single"/>
          </w:rPr>
          <w:t>https://doi.org/10.1016/j.biocon.2017.12.030</w:t>
        </w:r>
      </w:hyperlink>
    </w:p>
    <w:p w14:paraId="00000084"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Morgan, L. A. y </w:t>
      </w:r>
      <w:proofErr w:type="spellStart"/>
      <w:r w:rsidRPr="00732258">
        <w:rPr>
          <w:rFonts w:ascii="Arial" w:hAnsi="Arial" w:cs="Arial"/>
          <w:sz w:val="24"/>
          <w:szCs w:val="24"/>
        </w:rPr>
        <w:t>Buttemer</w:t>
      </w:r>
      <w:proofErr w:type="spellEnd"/>
      <w:r w:rsidRPr="00732258">
        <w:rPr>
          <w:rFonts w:ascii="Arial" w:hAnsi="Arial" w:cs="Arial"/>
          <w:sz w:val="24"/>
          <w:szCs w:val="24"/>
        </w:rPr>
        <w:t xml:space="preserve">, W. A. (1996) Predation by the non-native fish Gambusia </w:t>
      </w:r>
      <w:proofErr w:type="spellStart"/>
      <w:r w:rsidRPr="00732258">
        <w:rPr>
          <w:rFonts w:ascii="Arial" w:hAnsi="Arial" w:cs="Arial"/>
          <w:sz w:val="24"/>
          <w:szCs w:val="24"/>
        </w:rPr>
        <w:t>holbrooki</w:t>
      </w:r>
      <w:proofErr w:type="spellEnd"/>
      <w:r w:rsidRPr="00732258">
        <w:rPr>
          <w:rFonts w:ascii="Arial" w:hAnsi="Arial" w:cs="Arial"/>
          <w:sz w:val="24"/>
          <w:szCs w:val="24"/>
        </w:rPr>
        <w:t xml:space="preserve"> on small </w:t>
      </w:r>
      <w:proofErr w:type="spellStart"/>
      <w:r w:rsidRPr="00732258">
        <w:rPr>
          <w:rFonts w:ascii="Arial" w:hAnsi="Arial" w:cs="Arial"/>
          <w:sz w:val="24"/>
          <w:szCs w:val="24"/>
        </w:rPr>
        <w:t>Litoria</w:t>
      </w:r>
      <w:proofErr w:type="spellEnd"/>
      <w:r w:rsidRPr="00732258">
        <w:rPr>
          <w:rFonts w:ascii="Arial" w:hAnsi="Arial" w:cs="Arial"/>
          <w:sz w:val="24"/>
          <w:szCs w:val="24"/>
        </w:rPr>
        <w:t xml:space="preserve"> </w:t>
      </w:r>
      <w:proofErr w:type="spellStart"/>
      <w:r w:rsidRPr="00732258">
        <w:rPr>
          <w:rFonts w:ascii="Arial" w:hAnsi="Arial" w:cs="Arial"/>
          <w:sz w:val="24"/>
          <w:szCs w:val="24"/>
        </w:rPr>
        <w:t>aurea</w:t>
      </w:r>
      <w:proofErr w:type="spellEnd"/>
      <w:r w:rsidRPr="00732258">
        <w:rPr>
          <w:rFonts w:ascii="Arial" w:hAnsi="Arial" w:cs="Arial"/>
          <w:sz w:val="24"/>
          <w:szCs w:val="24"/>
        </w:rPr>
        <w:t xml:space="preserve"> and L. dentata tadpoles. Australian Zoologist, 30(2):143-149.</w:t>
      </w:r>
    </w:p>
    <w:p w14:paraId="00000085"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Moyle, P. B. (1976). Fish introductions in California: History and impact on native fishes. Biological Conservation, 9(2), 101–118. </w:t>
      </w:r>
      <w:hyperlink r:id="rId30">
        <w:r w:rsidRPr="00732258">
          <w:rPr>
            <w:rFonts w:ascii="Arial" w:hAnsi="Arial" w:cs="Arial"/>
            <w:color w:val="0563C1"/>
            <w:sz w:val="24"/>
            <w:szCs w:val="24"/>
            <w:u w:val="single"/>
          </w:rPr>
          <w:t>https://doi.org/10.1016/0006-3207(76)90043-4</w:t>
        </w:r>
      </w:hyperlink>
    </w:p>
    <w:p w14:paraId="00000086"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Nunes, A. L., Fill, J. M., Davies, S. J., Louw, M., Rebelo, A. D., Thorp, C. J., </w:t>
      </w:r>
      <w:proofErr w:type="spellStart"/>
      <w:r w:rsidRPr="00732258">
        <w:rPr>
          <w:rFonts w:ascii="Arial" w:hAnsi="Arial" w:cs="Arial"/>
          <w:sz w:val="24"/>
          <w:szCs w:val="24"/>
        </w:rPr>
        <w:t>Vimercati</w:t>
      </w:r>
      <w:proofErr w:type="spellEnd"/>
      <w:r w:rsidRPr="00732258">
        <w:rPr>
          <w:rFonts w:ascii="Arial" w:hAnsi="Arial" w:cs="Arial"/>
          <w:sz w:val="24"/>
          <w:szCs w:val="24"/>
        </w:rPr>
        <w:t xml:space="preserve">, G., &amp; Measey, J. (2019). A global meta-analysis of the ecological impacts of alien species on native amphibians. Proceedings of the Royal Society B: Biological Sciences, 286(1897). </w:t>
      </w:r>
      <w:hyperlink r:id="rId31">
        <w:r w:rsidRPr="00732258">
          <w:rPr>
            <w:rFonts w:ascii="Arial" w:hAnsi="Arial" w:cs="Arial"/>
            <w:color w:val="0563C1"/>
            <w:sz w:val="24"/>
            <w:szCs w:val="24"/>
            <w:u w:val="single"/>
          </w:rPr>
          <w:t>https://doi.org/10.1098/rspb.2018.2528</w:t>
        </w:r>
      </w:hyperlink>
    </w:p>
    <w:p w14:paraId="5577A8BD" w14:textId="290D8545" w:rsidR="00732258" w:rsidRPr="00EC68A9" w:rsidRDefault="00732258">
      <w:pPr>
        <w:jc w:val="both"/>
        <w:rPr>
          <w:rFonts w:ascii="Arial" w:hAnsi="Arial" w:cs="Arial"/>
          <w:sz w:val="24"/>
          <w:szCs w:val="24"/>
        </w:rPr>
      </w:pPr>
      <w:r w:rsidRPr="00732258">
        <w:rPr>
          <w:rFonts w:ascii="Arial" w:hAnsi="Arial" w:cs="Arial"/>
          <w:sz w:val="24"/>
          <w:szCs w:val="24"/>
        </w:rPr>
        <w:t xml:space="preserve">Ortega, C., &amp; Valladares, B. (2017). Analysis on the development and current situation of rainbow trout (Oncorhynchus mykiss) farming in Mexico. </w:t>
      </w:r>
      <w:r w:rsidRPr="00EC68A9">
        <w:rPr>
          <w:rFonts w:ascii="Arial" w:hAnsi="Arial" w:cs="Arial"/>
          <w:sz w:val="24"/>
          <w:szCs w:val="24"/>
        </w:rPr>
        <w:t xml:space="preserve">Reviews in Aquaculture, 9(2), 194–202. </w:t>
      </w:r>
      <w:hyperlink r:id="rId32" w:history="1">
        <w:r w:rsidRPr="00EC68A9">
          <w:rPr>
            <w:rStyle w:val="Hipervnculo"/>
            <w:rFonts w:ascii="Arial" w:hAnsi="Arial" w:cs="Arial"/>
            <w:sz w:val="24"/>
            <w:szCs w:val="24"/>
          </w:rPr>
          <w:t>https://doi.org/10.1111/raq.12133</w:t>
        </w:r>
      </w:hyperlink>
    </w:p>
    <w:p w14:paraId="00000087" w14:textId="7A0CBB3A" w:rsidR="008F2300" w:rsidRPr="00B7680E" w:rsidRDefault="00647E5B">
      <w:pPr>
        <w:jc w:val="both"/>
        <w:rPr>
          <w:rFonts w:ascii="Arial" w:hAnsi="Arial" w:cs="Arial"/>
          <w:sz w:val="24"/>
          <w:szCs w:val="24"/>
          <w:lang w:val="es-MX"/>
        </w:rPr>
      </w:pPr>
      <w:r w:rsidRPr="00B7680E">
        <w:rPr>
          <w:rFonts w:ascii="Arial" w:hAnsi="Arial" w:cs="Arial"/>
          <w:sz w:val="24"/>
          <w:szCs w:val="24"/>
        </w:rPr>
        <w:t>Parra-Olea, G., Flores-Villela, O., &amp; Mendoza-</w:t>
      </w:r>
      <w:proofErr w:type="spellStart"/>
      <w:r w:rsidRPr="00B7680E">
        <w:rPr>
          <w:rFonts w:ascii="Arial" w:hAnsi="Arial" w:cs="Arial"/>
          <w:sz w:val="24"/>
          <w:szCs w:val="24"/>
        </w:rPr>
        <w:t>Almeralla</w:t>
      </w:r>
      <w:proofErr w:type="spellEnd"/>
      <w:r w:rsidRPr="00B7680E">
        <w:rPr>
          <w:rFonts w:ascii="Arial" w:hAnsi="Arial" w:cs="Arial"/>
          <w:sz w:val="24"/>
          <w:szCs w:val="24"/>
        </w:rPr>
        <w:t xml:space="preserve">, C. (2014). Biodiversity of amphibians in Mexico. </w:t>
      </w:r>
      <w:r w:rsidRPr="00732258">
        <w:rPr>
          <w:rFonts w:ascii="Arial" w:hAnsi="Arial" w:cs="Arial"/>
          <w:sz w:val="24"/>
          <w:szCs w:val="24"/>
          <w:lang w:val="es-ES"/>
        </w:rPr>
        <w:t xml:space="preserve">Revista Mexicana de Biodiversidad, 85(SUPPL.). </w:t>
      </w:r>
      <w:hyperlink r:id="rId33">
        <w:r w:rsidRPr="00B7680E">
          <w:rPr>
            <w:rFonts w:ascii="Arial" w:hAnsi="Arial" w:cs="Arial"/>
            <w:color w:val="0563C1"/>
            <w:sz w:val="24"/>
            <w:szCs w:val="24"/>
            <w:u w:val="single"/>
            <w:lang w:val="es-MX"/>
          </w:rPr>
          <w:t>https://doi.org/10.7550/rmb.32027</w:t>
        </w:r>
      </w:hyperlink>
    </w:p>
    <w:p w14:paraId="00000088" w14:textId="77777777" w:rsidR="008F2300" w:rsidRPr="00732258" w:rsidRDefault="00647E5B">
      <w:pPr>
        <w:jc w:val="both"/>
        <w:rPr>
          <w:rFonts w:ascii="Arial" w:hAnsi="Arial" w:cs="Arial"/>
          <w:sz w:val="24"/>
          <w:szCs w:val="24"/>
        </w:rPr>
      </w:pPr>
      <w:proofErr w:type="spellStart"/>
      <w:r w:rsidRPr="00B7680E">
        <w:rPr>
          <w:rFonts w:ascii="Arial" w:hAnsi="Arial" w:cs="Arial"/>
          <w:sz w:val="24"/>
          <w:szCs w:val="24"/>
          <w:lang w:val="es-MX"/>
        </w:rPr>
        <w:t>Rajchard</w:t>
      </w:r>
      <w:proofErr w:type="spellEnd"/>
      <w:r w:rsidRPr="00B7680E">
        <w:rPr>
          <w:rFonts w:ascii="Arial" w:hAnsi="Arial" w:cs="Arial"/>
          <w:sz w:val="24"/>
          <w:szCs w:val="24"/>
          <w:lang w:val="es-MX"/>
        </w:rPr>
        <w:t xml:space="preserve">, J. (2006) </w:t>
      </w:r>
      <w:proofErr w:type="spellStart"/>
      <w:r w:rsidRPr="00B7680E">
        <w:rPr>
          <w:rFonts w:ascii="Arial" w:hAnsi="Arial" w:cs="Arial"/>
          <w:sz w:val="24"/>
          <w:szCs w:val="24"/>
          <w:lang w:val="es-MX"/>
        </w:rPr>
        <w:t>Antipredator</w:t>
      </w:r>
      <w:proofErr w:type="spellEnd"/>
      <w:r w:rsidRPr="00B7680E">
        <w:rPr>
          <w:rFonts w:ascii="Arial" w:hAnsi="Arial" w:cs="Arial"/>
          <w:sz w:val="24"/>
          <w:szCs w:val="24"/>
          <w:lang w:val="es-MX"/>
        </w:rPr>
        <w:t xml:space="preserve"> </w:t>
      </w:r>
      <w:proofErr w:type="spellStart"/>
      <w:r w:rsidRPr="00B7680E">
        <w:rPr>
          <w:rFonts w:ascii="Arial" w:hAnsi="Arial" w:cs="Arial"/>
          <w:sz w:val="24"/>
          <w:szCs w:val="24"/>
          <w:lang w:val="es-MX"/>
        </w:rPr>
        <w:t>pheromones</w:t>
      </w:r>
      <w:proofErr w:type="spellEnd"/>
      <w:r w:rsidRPr="00B7680E">
        <w:rPr>
          <w:rFonts w:ascii="Arial" w:hAnsi="Arial" w:cs="Arial"/>
          <w:sz w:val="24"/>
          <w:szCs w:val="24"/>
          <w:lang w:val="es-MX"/>
        </w:rPr>
        <w:t xml:space="preserve"> in </w:t>
      </w:r>
      <w:proofErr w:type="spellStart"/>
      <w:r w:rsidRPr="00B7680E">
        <w:rPr>
          <w:rFonts w:ascii="Arial" w:hAnsi="Arial" w:cs="Arial"/>
          <w:sz w:val="24"/>
          <w:szCs w:val="24"/>
          <w:lang w:val="es-MX"/>
        </w:rPr>
        <w:t>amphibians</w:t>
      </w:r>
      <w:proofErr w:type="spellEnd"/>
      <w:r w:rsidRPr="00B7680E">
        <w:rPr>
          <w:rFonts w:ascii="Arial" w:hAnsi="Arial" w:cs="Arial"/>
          <w:sz w:val="24"/>
          <w:szCs w:val="24"/>
          <w:lang w:val="es-MX"/>
        </w:rPr>
        <w:t xml:space="preserve">: a </w:t>
      </w:r>
      <w:proofErr w:type="spellStart"/>
      <w:r w:rsidRPr="00B7680E">
        <w:rPr>
          <w:rFonts w:ascii="Arial" w:hAnsi="Arial" w:cs="Arial"/>
          <w:sz w:val="24"/>
          <w:szCs w:val="24"/>
          <w:lang w:val="es-MX"/>
        </w:rPr>
        <w:t>review</w:t>
      </w:r>
      <w:proofErr w:type="spellEnd"/>
      <w:r w:rsidRPr="00B7680E">
        <w:rPr>
          <w:rFonts w:ascii="Arial" w:hAnsi="Arial" w:cs="Arial"/>
          <w:sz w:val="24"/>
          <w:szCs w:val="24"/>
          <w:lang w:val="es-MX"/>
        </w:rPr>
        <w:t xml:space="preserve">. </w:t>
      </w:r>
      <w:proofErr w:type="spellStart"/>
      <w:r w:rsidRPr="00732258">
        <w:rPr>
          <w:rFonts w:ascii="Arial" w:hAnsi="Arial" w:cs="Arial"/>
          <w:sz w:val="24"/>
          <w:szCs w:val="24"/>
        </w:rPr>
        <w:t>Veterinarni</w:t>
      </w:r>
      <w:proofErr w:type="spellEnd"/>
      <w:r w:rsidRPr="00732258">
        <w:rPr>
          <w:rFonts w:ascii="Arial" w:hAnsi="Arial" w:cs="Arial"/>
          <w:sz w:val="24"/>
          <w:szCs w:val="24"/>
        </w:rPr>
        <w:t xml:space="preserve"> </w:t>
      </w:r>
      <w:proofErr w:type="spellStart"/>
      <w:r w:rsidRPr="00732258">
        <w:rPr>
          <w:rFonts w:ascii="Arial" w:hAnsi="Arial" w:cs="Arial"/>
          <w:sz w:val="24"/>
          <w:szCs w:val="24"/>
        </w:rPr>
        <w:t>Medicina</w:t>
      </w:r>
      <w:proofErr w:type="spellEnd"/>
      <w:r w:rsidRPr="00732258">
        <w:rPr>
          <w:rFonts w:ascii="Arial" w:hAnsi="Arial" w:cs="Arial"/>
          <w:sz w:val="24"/>
          <w:szCs w:val="24"/>
        </w:rPr>
        <w:t xml:space="preserve">, 51(8): 409–413. </w:t>
      </w:r>
    </w:p>
    <w:p w14:paraId="00000089"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Preston, D. L., &amp; Lamb, R. W. (2021). Effects of trout aquaculture on water chemistry of tropical montane streams in Ecuador. River Research and Applications, June, 1–5. </w:t>
      </w:r>
      <w:hyperlink r:id="rId34">
        <w:r w:rsidRPr="00732258">
          <w:rPr>
            <w:rFonts w:ascii="Arial" w:hAnsi="Arial" w:cs="Arial"/>
            <w:color w:val="0563C1"/>
            <w:sz w:val="24"/>
            <w:szCs w:val="24"/>
            <w:u w:val="single"/>
          </w:rPr>
          <w:t>https://doi.org/10.1002/rra.3860</w:t>
        </w:r>
      </w:hyperlink>
    </w:p>
    <w:p w14:paraId="0E988F89" w14:textId="4A13A309" w:rsidR="0051787B" w:rsidRDefault="0051787B" w:rsidP="0051787B">
      <w:pPr>
        <w:jc w:val="both"/>
        <w:rPr>
          <w:rFonts w:ascii="Arial" w:hAnsi="Arial" w:cs="Arial"/>
          <w:sz w:val="24"/>
          <w:szCs w:val="24"/>
        </w:rPr>
      </w:pPr>
      <w:r w:rsidRPr="0051787B">
        <w:rPr>
          <w:rFonts w:ascii="Arial" w:hAnsi="Arial" w:cs="Arial"/>
          <w:sz w:val="24"/>
          <w:szCs w:val="24"/>
        </w:rPr>
        <w:t>R Core Team (2021). R: A language and environment for statistical computing. R Foundation for</w:t>
      </w:r>
      <w:r>
        <w:rPr>
          <w:rFonts w:ascii="Arial" w:hAnsi="Arial" w:cs="Arial"/>
          <w:sz w:val="24"/>
          <w:szCs w:val="24"/>
        </w:rPr>
        <w:t xml:space="preserve"> </w:t>
      </w:r>
      <w:r w:rsidRPr="0051787B">
        <w:rPr>
          <w:rFonts w:ascii="Arial" w:hAnsi="Arial" w:cs="Arial"/>
          <w:sz w:val="24"/>
          <w:szCs w:val="24"/>
        </w:rPr>
        <w:t xml:space="preserve">Statistical Computing, Vienna, Austria. URL </w:t>
      </w:r>
      <w:hyperlink r:id="rId35" w:history="1">
        <w:r w:rsidRPr="006F72A8">
          <w:rPr>
            <w:rStyle w:val="Hipervnculo"/>
            <w:rFonts w:ascii="Arial" w:hAnsi="Arial" w:cs="Arial"/>
            <w:sz w:val="24"/>
            <w:szCs w:val="24"/>
          </w:rPr>
          <w:t>https://www.R-project.org/</w:t>
        </w:r>
      </w:hyperlink>
      <w:r w:rsidRPr="0051787B">
        <w:rPr>
          <w:rFonts w:ascii="Arial" w:hAnsi="Arial" w:cs="Arial"/>
          <w:sz w:val="24"/>
          <w:szCs w:val="24"/>
        </w:rPr>
        <w:t>.</w:t>
      </w:r>
    </w:p>
    <w:p w14:paraId="0000008A" w14:textId="62DB354C" w:rsidR="008F2300" w:rsidRPr="00EC68A9" w:rsidRDefault="00647E5B">
      <w:pPr>
        <w:jc w:val="both"/>
        <w:rPr>
          <w:rFonts w:ascii="Arial" w:hAnsi="Arial" w:cs="Arial"/>
          <w:sz w:val="24"/>
          <w:szCs w:val="24"/>
        </w:rPr>
      </w:pPr>
      <w:r w:rsidRPr="00732258">
        <w:rPr>
          <w:rFonts w:ascii="Arial" w:hAnsi="Arial" w:cs="Arial"/>
          <w:sz w:val="24"/>
          <w:szCs w:val="24"/>
        </w:rPr>
        <w:t xml:space="preserve">Relyea, R. A. y Werner, E. E. (1999) Quantifying the relation between predator-induced behavior and growth performance in larval anurans. </w:t>
      </w:r>
      <w:r w:rsidRPr="00EC68A9">
        <w:rPr>
          <w:rFonts w:ascii="Arial" w:hAnsi="Arial" w:cs="Arial"/>
          <w:sz w:val="24"/>
          <w:szCs w:val="24"/>
        </w:rPr>
        <w:t>Ecology. 80(6):2117-2124.</w:t>
      </w:r>
    </w:p>
    <w:p w14:paraId="12DBE52B" w14:textId="5CC5EC51" w:rsidR="004D084A" w:rsidRPr="00143817" w:rsidRDefault="004D084A">
      <w:pPr>
        <w:jc w:val="both"/>
        <w:rPr>
          <w:rFonts w:ascii="Arial" w:hAnsi="Arial" w:cs="Arial"/>
          <w:sz w:val="24"/>
          <w:szCs w:val="24"/>
          <w:lang w:val="es-MX"/>
        </w:rPr>
      </w:pPr>
      <w:r w:rsidRPr="00EC68A9">
        <w:rPr>
          <w:rFonts w:ascii="Arial" w:hAnsi="Arial" w:cs="Arial"/>
          <w:sz w:val="24"/>
          <w:szCs w:val="24"/>
        </w:rPr>
        <w:t xml:space="preserve">Skelly, D. K. y Werner, E. E. (1990). Behavioral and Life-Historical Responses of Larval American Toads to an </w:t>
      </w:r>
      <w:proofErr w:type="spellStart"/>
      <w:r w:rsidRPr="00EC68A9">
        <w:rPr>
          <w:rFonts w:ascii="Arial" w:hAnsi="Arial" w:cs="Arial"/>
          <w:sz w:val="24"/>
          <w:szCs w:val="24"/>
        </w:rPr>
        <w:t>Odonate</w:t>
      </w:r>
      <w:proofErr w:type="spellEnd"/>
      <w:r w:rsidRPr="00EC68A9">
        <w:rPr>
          <w:rFonts w:ascii="Arial" w:hAnsi="Arial" w:cs="Arial"/>
          <w:sz w:val="24"/>
          <w:szCs w:val="24"/>
        </w:rPr>
        <w:t xml:space="preserve"> Predator. </w:t>
      </w:r>
      <w:proofErr w:type="spellStart"/>
      <w:r w:rsidRPr="00143817">
        <w:rPr>
          <w:rFonts w:ascii="Arial" w:hAnsi="Arial" w:cs="Arial"/>
          <w:sz w:val="24"/>
          <w:szCs w:val="24"/>
          <w:lang w:val="es-MX"/>
        </w:rPr>
        <w:t>Ecology</w:t>
      </w:r>
      <w:proofErr w:type="spellEnd"/>
      <w:r w:rsidRPr="00143817">
        <w:rPr>
          <w:rFonts w:ascii="Arial" w:hAnsi="Arial" w:cs="Arial"/>
          <w:sz w:val="24"/>
          <w:szCs w:val="24"/>
          <w:lang w:val="es-MX"/>
        </w:rPr>
        <w:t>, 71(6): 2313-2322</w:t>
      </w:r>
    </w:p>
    <w:p w14:paraId="0000008B" w14:textId="73DD7B9B" w:rsidR="008F2300" w:rsidRPr="00732258" w:rsidRDefault="00647E5B">
      <w:pPr>
        <w:jc w:val="both"/>
        <w:rPr>
          <w:rFonts w:ascii="Arial" w:hAnsi="Arial" w:cs="Arial"/>
          <w:sz w:val="24"/>
          <w:szCs w:val="24"/>
        </w:rPr>
      </w:pPr>
      <w:r w:rsidRPr="00143817">
        <w:rPr>
          <w:rFonts w:ascii="Arial" w:hAnsi="Arial" w:cs="Arial"/>
          <w:sz w:val="24"/>
          <w:szCs w:val="24"/>
          <w:lang w:val="es-MX"/>
        </w:rPr>
        <w:t xml:space="preserve">Sosa-Villalobos, C., Castañeda-Chávez, M. del R., Amaro-Espejo, I. A., Galaviz-Villa, I., &amp; </w:t>
      </w:r>
      <w:proofErr w:type="spellStart"/>
      <w:r w:rsidRPr="00143817">
        <w:rPr>
          <w:rFonts w:ascii="Arial" w:hAnsi="Arial" w:cs="Arial"/>
          <w:sz w:val="24"/>
          <w:szCs w:val="24"/>
          <w:lang w:val="es-MX"/>
        </w:rPr>
        <w:t>Lango</w:t>
      </w:r>
      <w:proofErr w:type="spellEnd"/>
      <w:r w:rsidRPr="00143817">
        <w:rPr>
          <w:rFonts w:ascii="Arial" w:hAnsi="Arial" w:cs="Arial"/>
          <w:sz w:val="24"/>
          <w:szCs w:val="24"/>
          <w:lang w:val="es-MX"/>
        </w:rPr>
        <w:t xml:space="preserve">-Reynoso, F. (2016). </w:t>
      </w:r>
      <w:r w:rsidRPr="00732258">
        <w:rPr>
          <w:rFonts w:ascii="Arial" w:hAnsi="Arial" w:cs="Arial"/>
          <w:sz w:val="24"/>
          <w:szCs w:val="24"/>
          <w:lang w:val="es-ES"/>
        </w:rPr>
        <w:t xml:space="preserve">Diagnóstico del estado actual de los sistemas de producción acuícola con respecto al medio ambiente en México. </w:t>
      </w:r>
      <w:r w:rsidRPr="00732258">
        <w:rPr>
          <w:rFonts w:ascii="Arial" w:hAnsi="Arial" w:cs="Arial"/>
          <w:sz w:val="24"/>
          <w:szCs w:val="24"/>
        </w:rPr>
        <w:t xml:space="preserve">Latin American Journal of Aquatic Research, 44(2), 193–201. </w:t>
      </w:r>
      <w:hyperlink r:id="rId36">
        <w:r w:rsidRPr="00732258">
          <w:rPr>
            <w:rFonts w:ascii="Arial" w:hAnsi="Arial" w:cs="Arial"/>
            <w:color w:val="0563C1"/>
            <w:sz w:val="24"/>
            <w:szCs w:val="24"/>
            <w:u w:val="single"/>
          </w:rPr>
          <w:t>https://doi.org/10.3856/vol44-issue2-fulltext-1</w:t>
        </w:r>
      </w:hyperlink>
    </w:p>
    <w:p w14:paraId="0000008C" w14:textId="77777777" w:rsidR="008F2300" w:rsidRPr="00732258" w:rsidRDefault="00647E5B">
      <w:pPr>
        <w:jc w:val="both"/>
        <w:rPr>
          <w:rFonts w:ascii="Arial" w:hAnsi="Arial" w:cs="Arial"/>
          <w:sz w:val="24"/>
          <w:szCs w:val="24"/>
        </w:rPr>
      </w:pPr>
      <w:r w:rsidRPr="00143817">
        <w:rPr>
          <w:rFonts w:ascii="Arial" w:hAnsi="Arial" w:cs="Arial"/>
          <w:sz w:val="24"/>
          <w:szCs w:val="24"/>
          <w:lang w:val="fr-FR"/>
        </w:rPr>
        <w:lastRenderedPageBreak/>
        <w:t xml:space="preserve">Stuart SN, Chanson JS, Cox NA, et al. 2004. </w:t>
      </w:r>
      <w:r w:rsidRPr="00732258">
        <w:rPr>
          <w:rFonts w:ascii="Arial" w:hAnsi="Arial" w:cs="Arial"/>
          <w:sz w:val="24"/>
          <w:szCs w:val="24"/>
        </w:rPr>
        <w:t>Status and trends of amphibian declines and extinctions worldwide. Science 306: 1783–86.</w:t>
      </w:r>
    </w:p>
    <w:p w14:paraId="0000008D"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Kats, L. B., Petranka, J. W. And Sih, a. (1988) Antipredator Defenses and the Persistence of Amphibian Larvae </w:t>
      </w:r>
      <w:proofErr w:type="gramStart"/>
      <w:r w:rsidRPr="00732258">
        <w:rPr>
          <w:rFonts w:ascii="Arial" w:hAnsi="Arial" w:cs="Arial"/>
          <w:sz w:val="24"/>
          <w:szCs w:val="24"/>
        </w:rPr>
        <w:t>With</w:t>
      </w:r>
      <w:proofErr w:type="gramEnd"/>
      <w:r w:rsidRPr="00732258">
        <w:rPr>
          <w:rFonts w:ascii="Arial" w:hAnsi="Arial" w:cs="Arial"/>
          <w:sz w:val="24"/>
          <w:szCs w:val="24"/>
        </w:rPr>
        <w:t xml:space="preserve"> Fishes. Ecology, (69) 6:1865-1870. </w:t>
      </w:r>
    </w:p>
    <w:p w14:paraId="52502B1A" w14:textId="36CDD17D" w:rsidR="00B353C5" w:rsidRDefault="00B353C5">
      <w:pPr>
        <w:jc w:val="both"/>
        <w:rPr>
          <w:rFonts w:ascii="Arial" w:hAnsi="Arial" w:cs="Arial"/>
          <w:sz w:val="24"/>
          <w:szCs w:val="24"/>
        </w:rPr>
      </w:pPr>
      <w:r w:rsidRPr="00B353C5">
        <w:rPr>
          <w:rFonts w:ascii="Arial" w:hAnsi="Arial" w:cs="Arial"/>
          <w:sz w:val="24"/>
          <w:szCs w:val="24"/>
        </w:rPr>
        <w:t>Park</w:t>
      </w:r>
      <w:r>
        <w:rPr>
          <w:rFonts w:ascii="Arial" w:hAnsi="Arial" w:cs="Arial"/>
          <w:sz w:val="24"/>
          <w:szCs w:val="24"/>
        </w:rPr>
        <w:t>,</w:t>
      </w:r>
      <w:r w:rsidRPr="00B353C5">
        <w:rPr>
          <w:rFonts w:ascii="Arial" w:hAnsi="Arial" w:cs="Arial"/>
          <w:sz w:val="24"/>
          <w:szCs w:val="24"/>
        </w:rPr>
        <w:t xml:space="preserve"> J</w:t>
      </w:r>
      <w:r>
        <w:rPr>
          <w:rFonts w:ascii="Arial" w:hAnsi="Arial" w:cs="Arial"/>
          <w:sz w:val="24"/>
          <w:szCs w:val="24"/>
        </w:rPr>
        <w:t>. and</w:t>
      </w:r>
      <w:r w:rsidRPr="00B353C5">
        <w:rPr>
          <w:rFonts w:ascii="Arial" w:hAnsi="Arial" w:cs="Arial"/>
          <w:sz w:val="24"/>
          <w:szCs w:val="24"/>
        </w:rPr>
        <w:t xml:space="preserve"> Do</w:t>
      </w:r>
      <w:r>
        <w:rPr>
          <w:rFonts w:ascii="Arial" w:hAnsi="Arial" w:cs="Arial"/>
          <w:sz w:val="24"/>
          <w:szCs w:val="24"/>
        </w:rPr>
        <w:t>,</w:t>
      </w:r>
      <w:r w:rsidRPr="00B353C5">
        <w:rPr>
          <w:rFonts w:ascii="Arial" w:hAnsi="Arial" w:cs="Arial"/>
          <w:sz w:val="24"/>
          <w:szCs w:val="24"/>
        </w:rPr>
        <w:t xml:space="preserve"> Y.</w:t>
      </w:r>
      <w:r>
        <w:rPr>
          <w:rFonts w:ascii="Arial" w:hAnsi="Arial" w:cs="Arial"/>
          <w:sz w:val="24"/>
          <w:szCs w:val="24"/>
        </w:rPr>
        <w:t xml:space="preserve"> (2023)</w:t>
      </w:r>
      <w:r w:rsidRPr="00B353C5">
        <w:rPr>
          <w:rFonts w:ascii="Arial" w:hAnsi="Arial" w:cs="Arial"/>
          <w:sz w:val="24"/>
          <w:szCs w:val="24"/>
        </w:rPr>
        <w:t xml:space="preserve"> Phenotypic Plasticity in Juvenile Frogs That Experienced Predation Pressure as Tadpoles Does Not Alter Their Locomotory Performance. Biology</w:t>
      </w:r>
      <w:r>
        <w:rPr>
          <w:rFonts w:ascii="Arial" w:hAnsi="Arial" w:cs="Arial"/>
          <w:sz w:val="24"/>
          <w:szCs w:val="24"/>
        </w:rPr>
        <w:t>,</w:t>
      </w:r>
      <w:r w:rsidRPr="00B353C5">
        <w:rPr>
          <w:rFonts w:ascii="Arial" w:hAnsi="Arial" w:cs="Arial"/>
          <w:sz w:val="24"/>
          <w:szCs w:val="24"/>
        </w:rPr>
        <w:t xml:space="preserve"> 12(3):341. </w:t>
      </w:r>
      <w:hyperlink r:id="rId37" w:history="1">
        <w:r w:rsidRPr="00BE00BF">
          <w:rPr>
            <w:rStyle w:val="Hipervnculo"/>
            <w:rFonts w:ascii="Arial" w:hAnsi="Arial" w:cs="Arial"/>
            <w:sz w:val="24"/>
            <w:szCs w:val="24"/>
          </w:rPr>
          <w:t>https://doi.org/10.3390/biology12030341</w:t>
        </w:r>
      </w:hyperlink>
    </w:p>
    <w:p w14:paraId="0000008E" w14:textId="1C71BC44" w:rsidR="008F2300" w:rsidRPr="00732258" w:rsidRDefault="00647E5B">
      <w:pPr>
        <w:jc w:val="both"/>
        <w:rPr>
          <w:rFonts w:ascii="Arial" w:hAnsi="Arial" w:cs="Arial"/>
          <w:sz w:val="24"/>
          <w:szCs w:val="24"/>
        </w:rPr>
      </w:pPr>
      <w:r w:rsidRPr="00732258">
        <w:rPr>
          <w:rFonts w:ascii="Arial" w:hAnsi="Arial" w:cs="Arial"/>
          <w:sz w:val="24"/>
          <w:szCs w:val="24"/>
        </w:rPr>
        <w:t xml:space="preserve">Pilliod, D. S., Hossack, B. R., Bahls Bull, E. L., Corn, P. S., Hokit, G., Maxell, B. A., Munger, J. C. and Wyrick, A. (2010) Non-native salmonids affect amphibian occupancy at multiple spatial scales. 16: 959-974. </w:t>
      </w:r>
    </w:p>
    <w:p w14:paraId="0000008F"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Petranka, J. W., Kats, L. B., &amp; Sih, A. (1987). Predator-prey interactions among fish and larval amphibians: use of chemical cues to detect predatory fish. Animal Behaviour, 35(2), 420–425. </w:t>
      </w:r>
      <w:hyperlink r:id="rId38">
        <w:r w:rsidRPr="00732258">
          <w:rPr>
            <w:rFonts w:ascii="Arial" w:hAnsi="Arial" w:cs="Arial"/>
            <w:color w:val="0563C1"/>
            <w:sz w:val="24"/>
            <w:szCs w:val="24"/>
            <w:u w:val="single"/>
          </w:rPr>
          <w:t>https://doi.org/10.1016/S0003-3472(87)80266-X</w:t>
        </w:r>
      </w:hyperlink>
    </w:p>
    <w:p w14:paraId="0D0ABE26" w14:textId="70404A1F" w:rsidR="004F158F" w:rsidRDefault="004F158F">
      <w:pPr>
        <w:jc w:val="both"/>
        <w:rPr>
          <w:rFonts w:ascii="Arial" w:hAnsi="Arial" w:cs="Arial"/>
          <w:sz w:val="24"/>
          <w:szCs w:val="24"/>
        </w:rPr>
      </w:pPr>
      <w:r w:rsidRPr="00F34A4E">
        <w:rPr>
          <w:rFonts w:ascii="Arial" w:hAnsi="Arial" w:cs="Arial"/>
          <w:sz w:val="24"/>
          <w:szCs w:val="24"/>
        </w:rPr>
        <w:t xml:space="preserve">Polo-Cavia, N., Gonzalo, A., López, P., &amp; Martín, J. (2010). </w:t>
      </w:r>
      <w:r w:rsidRPr="004F158F">
        <w:rPr>
          <w:rFonts w:ascii="Arial" w:hAnsi="Arial" w:cs="Arial"/>
          <w:sz w:val="24"/>
          <w:szCs w:val="24"/>
        </w:rPr>
        <w:t>Predator recognition of native but not invasive turtle predators by naïve anuran tadpoles. Animal Behaviour, 80(3), 461-466.</w:t>
      </w:r>
    </w:p>
    <w:p w14:paraId="19EC75A8" w14:textId="1DAD2415" w:rsidR="004F158F" w:rsidRPr="0001640E" w:rsidRDefault="004F158F">
      <w:pPr>
        <w:jc w:val="both"/>
        <w:rPr>
          <w:rFonts w:ascii="Arial" w:hAnsi="Arial" w:cs="Arial"/>
          <w:sz w:val="24"/>
          <w:szCs w:val="24"/>
          <w:lang w:val="es-MX"/>
        </w:rPr>
      </w:pPr>
      <w:r w:rsidRPr="00F34A4E">
        <w:rPr>
          <w:rFonts w:ascii="Arial" w:hAnsi="Arial" w:cs="Arial"/>
          <w:sz w:val="24"/>
          <w:szCs w:val="24"/>
        </w:rPr>
        <w:t xml:space="preserve">Polo-Cavia, N., </w:t>
      </w:r>
      <w:proofErr w:type="spellStart"/>
      <w:r w:rsidRPr="00F34A4E">
        <w:rPr>
          <w:rFonts w:ascii="Arial" w:hAnsi="Arial" w:cs="Arial"/>
          <w:sz w:val="24"/>
          <w:szCs w:val="24"/>
        </w:rPr>
        <w:t>Boyero</w:t>
      </w:r>
      <w:proofErr w:type="spellEnd"/>
      <w:r w:rsidRPr="00F34A4E">
        <w:rPr>
          <w:rFonts w:ascii="Arial" w:hAnsi="Arial" w:cs="Arial"/>
          <w:sz w:val="24"/>
          <w:szCs w:val="24"/>
        </w:rPr>
        <w:t xml:space="preserve">, L., Martín-Beyer, B., </w:t>
      </w:r>
      <w:proofErr w:type="spellStart"/>
      <w:r w:rsidRPr="00F34A4E">
        <w:rPr>
          <w:rFonts w:ascii="Arial" w:hAnsi="Arial" w:cs="Arial"/>
          <w:sz w:val="24"/>
          <w:szCs w:val="24"/>
        </w:rPr>
        <w:t>Navazo</w:t>
      </w:r>
      <w:proofErr w:type="spellEnd"/>
      <w:r w:rsidRPr="00F34A4E">
        <w:rPr>
          <w:rFonts w:ascii="Arial" w:hAnsi="Arial" w:cs="Arial"/>
          <w:sz w:val="24"/>
          <w:szCs w:val="24"/>
        </w:rPr>
        <w:t xml:space="preserve">, T., &amp; Bosch, J. (2020). </w:t>
      </w:r>
      <w:r w:rsidRPr="004F158F">
        <w:rPr>
          <w:rFonts w:ascii="Arial" w:hAnsi="Arial" w:cs="Arial"/>
          <w:sz w:val="24"/>
          <w:szCs w:val="24"/>
        </w:rPr>
        <w:t xml:space="preserve">Effects of coexistence and predator experience on </w:t>
      </w:r>
      <w:proofErr w:type="spellStart"/>
      <w:r w:rsidRPr="004F158F">
        <w:rPr>
          <w:rFonts w:ascii="Arial" w:hAnsi="Arial" w:cs="Arial"/>
          <w:sz w:val="24"/>
          <w:szCs w:val="24"/>
        </w:rPr>
        <w:t>antipredatory</w:t>
      </w:r>
      <w:proofErr w:type="spellEnd"/>
      <w:r w:rsidRPr="004F158F">
        <w:rPr>
          <w:rFonts w:ascii="Arial" w:hAnsi="Arial" w:cs="Arial"/>
          <w:sz w:val="24"/>
          <w:szCs w:val="24"/>
        </w:rPr>
        <w:t xml:space="preserve"> responses of montane amphibian larvae towards native and introduced salmonids. </w:t>
      </w:r>
      <w:proofErr w:type="spellStart"/>
      <w:r w:rsidRPr="0001640E">
        <w:rPr>
          <w:rFonts w:ascii="Arial" w:hAnsi="Arial" w:cs="Arial"/>
          <w:sz w:val="24"/>
          <w:szCs w:val="24"/>
          <w:lang w:val="es-MX"/>
        </w:rPr>
        <w:t>Biological</w:t>
      </w:r>
      <w:proofErr w:type="spellEnd"/>
      <w:r w:rsidRPr="0001640E">
        <w:rPr>
          <w:rFonts w:ascii="Arial" w:hAnsi="Arial" w:cs="Arial"/>
          <w:sz w:val="24"/>
          <w:szCs w:val="24"/>
          <w:lang w:val="es-MX"/>
        </w:rPr>
        <w:t xml:space="preserve"> </w:t>
      </w:r>
      <w:proofErr w:type="spellStart"/>
      <w:r w:rsidRPr="0001640E">
        <w:rPr>
          <w:rFonts w:ascii="Arial" w:hAnsi="Arial" w:cs="Arial"/>
          <w:sz w:val="24"/>
          <w:szCs w:val="24"/>
          <w:lang w:val="es-MX"/>
        </w:rPr>
        <w:t>Invasions</w:t>
      </w:r>
      <w:proofErr w:type="spellEnd"/>
      <w:r w:rsidRPr="0001640E">
        <w:rPr>
          <w:rFonts w:ascii="Arial" w:hAnsi="Arial" w:cs="Arial"/>
          <w:sz w:val="24"/>
          <w:szCs w:val="24"/>
          <w:lang w:val="es-MX"/>
        </w:rPr>
        <w:t>, 22(2), 379-390.</w:t>
      </w:r>
    </w:p>
    <w:p w14:paraId="00000090" w14:textId="702D6E46" w:rsidR="008F2300" w:rsidRPr="00732258" w:rsidRDefault="00647E5B">
      <w:pPr>
        <w:jc w:val="both"/>
        <w:rPr>
          <w:rFonts w:ascii="Arial" w:hAnsi="Arial" w:cs="Arial"/>
          <w:sz w:val="24"/>
          <w:szCs w:val="24"/>
        </w:rPr>
      </w:pPr>
      <w:r w:rsidRPr="0001640E">
        <w:rPr>
          <w:rFonts w:ascii="Arial" w:hAnsi="Arial" w:cs="Arial"/>
          <w:sz w:val="24"/>
          <w:szCs w:val="24"/>
          <w:lang w:val="es-MX"/>
        </w:rPr>
        <w:t xml:space="preserve">Santos-Barrera, G. y Flores-Villela, O. (2004) Lithobates spectabilis. </w:t>
      </w:r>
      <w:r w:rsidRPr="00732258">
        <w:rPr>
          <w:rFonts w:ascii="Arial" w:hAnsi="Arial" w:cs="Arial"/>
          <w:sz w:val="24"/>
          <w:szCs w:val="24"/>
        </w:rPr>
        <w:t>The IUCN Red List of Threatened Species 2004: e.T58722A11831043.</w:t>
      </w:r>
    </w:p>
    <w:p w14:paraId="00000091" w14:textId="77777777" w:rsidR="008F2300" w:rsidRPr="00732258" w:rsidRDefault="00647E5B">
      <w:pPr>
        <w:jc w:val="both"/>
        <w:rPr>
          <w:rFonts w:ascii="Arial" w:hAnsi="Arial" w:cs="Arial"/>
          <w:sz w:val="24"/>
          <w:szCs w:val="24"/>
        </w:rPr>
      </w:pPr>
      <w:proofErr w:type="spellStart"/>
      <w:r w:rsidRPr="00732258">
        <w:rPr>
          <w:rFonts w:ascii="Arial" w:hAnsi="Arial" w:cs="Arial"/>
          <w:sz w:val="24"/>
          <w:szCs w:val="24"/>
        </w:rPr>
        <w:t>Saidapur</w:t>
      </w:r>
      <w:proofErr w:type="spellEnd"/>
      <w:r w:rsidRPr="00732258">
        <w:rPr>
          <w:rFonts w:ascii="Arial" w:hAnsi="Arial" w:cs="Arial"/>
          <w:sz w:val="24"/>
          <w:szCs w:val="24"/>
        </w:rPr>
        <w:t xml:space="preserve">, K. S., </w:t>
      </w:r>
      <w:proofErr w:type="spellStart"/>
      <w:r w:rsidRPr="00732258">
        <w:rPr>
          <w:rFonts w:ascii="Arial" w:hAnsi="Arial" w:cs="Arial"/>
          <w:sz w:val="24"/>
          <w:szCs w:val="24"/>
        </w:rPr>
        <w:t>Veeranagoudar</w:t>
      </w:r>
      <w:proofErr w:type="spellEnd"/>
      <w:r w:rsidRPr="00732258">
        <w:rPr>
          <w:rFonts w:ascii="Arial" w:hAnsi="Arial" w:cs="Arial"/>
          <w:sz w:val="24"/>
          <w:szCs w:val="24"/>
        </w:rPr>
        <w:t>, K. D.</w:t>
      </w:r>
      <w:proofErr w:type="gramStart"/>
      <w:r w:rsidRPr="00732258">
        <w:rPr>
          <w:rFonts w:ascii="Arial" w:hAnsi="Arial" w:cs="Arial"/>
          <w:sz w:val="24"/>
          <w:szCs w:val="24"/>
        </w:rPr>
        <w:t xml:space="preserve">,  </w:t>
      </w:r>
      <w:proofErr w:type="spellStart"/>
      <w:r w:rsidRPr="00732258">
        <w:rPr>
          <w:rFonts w:ascii="Arial" w:hAnsi="Arial" w:cs="Arial"/>
          <w:sz w:val="24"/>
          <w:szCs w:val="24"/>
        </w:rPr>
        <w:t>Hiragond</w:t>
      </w:r>
      <w:proofErr w:type="spellEnd"/>
      <w:proofErr w:type="gramEnd"/>
      <w:r w:rsidRPr="00732258">
        <w:rPr>
          <w:rFonts w:ascii="Arial" w:hAnsi="Arial" w:cs="Arial"/>
          <w:sz w:val="24"/>
          <w:szCs w:val="24"/>
        </w:rPr>
        <w:t xml:space="preserve">, C. N., Shanbhag, A. B. (2009) Mechanism of predator–prey detection and behavioral responses in some anuran tadpoles. </w:t>
      </w:r>
    </w:p>
    <w:p w14:paraId="00000092" w14:textId="77777777" w:rsidR="008F2300" w:rsidRPr="00732258" w:rsidRDefault="00647E5B">
      <w:pPr>
        <w:jc w:val="both"/>
        <w:rPr>
          <w:rFonts w:ascii="Arial" w:hAnsi="Arial" w:cs="Arial"/>
          <w:sz w:val="24"/>
          <w:szCs w:val="24"/>
          <w:lang w:val="es-ES"/>
        </w:rPr>
      </w:pPr>
      <w:r w:rsidRPr="00732258">
        <w:rPr>
          <w:rFonts w:ascii="Arial" w:hAnsi="Arial" w:cs="Arial"/>
          <w:sz w:val="24"/>
          <w:szCs w:val="24"/>
          <w:lang w:val="es-ES"/>
        </w:rPr>
        <w:t xml:space="preserve">Servicio de Información Agroalimentaria y Pesquera (2020) Producción pesquera por estado. http://www.campomexicano.gob.mx/raw_pesca_gobmx/seccionar.php </w:t>
      </w:r>
    </w:p>
    <w:p w14:paraId="00000093"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Skelly, D. K. y Werner, E. E. (1990) Behavioral and life-historical responses of larval </w:t>
      </w:r>
      <w:proofErr w:type="spellStart"/>
      <w:r w:rsidRPr="00732258">
        <w:rPr>
          <w:rFonts w:ascii="Arial" w:hAnsi="Arial" w:cs="Arial"/>
          <w:sz w:val="24"/>
          <w:szCs w:val="24"/>
        </w:rPr>
        <w:t>american</w:t>
      </w:r>
      <w:proofErr w:type="spellEnd"/>
      <w:r w:rsidRPr="00732258">
        <w:rPr>
          <w:rFonts w:ascii="Arial" w:hAnsi="Arial" w:cs="Arial"/>
          <w:sz w:val="24"/>
          <w:szCs w:val="24"/>
        </w:rPr>
        <w:t xml:space="preserve"> toads to an </w:t>
      </w:r>
      <w:proofErr w:type="spellStart"/>
      <w:r w:rsidRPr="00732258">
        <w:rPr>
          <w:rFonts w:ascii="Arial" w:hAnsi="Arial" w:cs="Arial"/>
          <w:sz w:val="24"/>
          <w:szCs w:val="24"/>
        </w:rPr>
        <w:t>odonate</w:t>
      </w:r>
      <w:proofErr w:type="spellEnd"/>
      <w:r w:rsidRPr="00732258">
        <w:rPr>
          <w:rFonts w:ascii="Arial" w:hAnsi="Arial" w:cs="Arial"/>
          <w:sz w:val="24"/>
          <w:szCs w:val="24"/>
        </w:rPr>
        <w:t xml:space="preserve"> predator. Ecology. 71(6):2313-2322.</w:t>
      </w:r>
    </w:p>
    <w:p w14:paraId="00000094" w14:textId="77777777" w:rsidR="008F2300" w:rsidRPr="00732258" w:rsidRDefault="00647E5B">
      <w:pPr>
        <w:jc w:val="both"/>
        <w:rPr>
          <w:rFonts w:ascii="Arial" w:hAnsi="Arial" w:cs="Arial"/>
          <w:sz w:val="24"/>
          <w:szCs w:val="24"/>
        </w:rPr>
      </w:pPr>
      <w:r w:rsidRPr="00732258">
        <w:rPr>
          <w:rFonts w:ascii="Arial" w:hAnsi="Arial" w:cs="Arial"/>
          <w:sz w:val="24"/>
          <w:szCs w:val="24"/>
        </w:rPr>
        <w:t xml:space="preserve">Stuart, S. N. (2010). The global decline of amphibians: Currents trends and future prospect. En Conservation of </w:t>
      </w:r>
      <w:proofErr w:type="spellStart"/>
      <w:r w:rsidRPr="00732258">
        <w:rPr>
          <w:rFonts w:ascii="Arial" w:hAnsi="Arial" w:cs="Arial"/>
          <w:sz w:val="24"/>
          <w:szCs w:val="24"/>
        </w:rPr>
        <w:t>mesoamerican</w:t>
      </w:r>
      <w:proofErr w:type="spellEnd"/>
      <w:r w:rsidRPr="00732258">
        <w:rPr>
          <w:rFonts w:ascii="Arial" w:hAnsi="Arial" w:cs="Arial"/>
          <w:sz w:val="24"/>
          <w:szCs w:val="24"/>
        </w:rPr>
        <w:t xml:space="preserve"> amphibians and reptiles. Eagle Mountain </w:t>
      </w:r>
      <w:proofErr w:type="spellStart"/>
      <w:proofErr w:type="gramStart"/>
      <w:r w:rsidRPr="00732258">
        <w:rPr>
          <w:rFonts w:ascii="Arial" w:hAnsi="Arial" w:cs="Arial"/>
          <w:sz w:val="24"/>
          <w:szCs w:val="24"/>
        </w:rPr>
        <w:t>Publishing,LC</w:t>
      </w:r>
      <w:proofErr w:type="spellEnd"/>
      <w:proofErr w:type="gramEnd"/>
      <w:r w:rsidRPr="00732258">
        <w:rPr>
          <w:rFonts w:ascii="Arial" w:hAnsi="Arial" w:cs="Arial"/>
          <w:sz w:val="24"/>
          <w:szCs w:val="24"/>
        </w:rPr>
        <w:t>., pp.1-2.</w:t>
      </w:r>
    </w:p>
    <w:p w14:paraId="00000095" w14:textId="77777777" w:rsidR="008F2300" w:rsidRPr="00143817" w:rsidRDefault="00647E5B">
      <w:pPr>
        <w:jc w:val="both"/>
        <w:rPr>
          <w:rFonts w:ascii="Arial" w:hAnsi="Arial" w:cs="Arial"/>
          <w:sz w:val="24"/>
          <w:szCs w:val="24"/>
          <w:lang w:val="es-MX"/>
        </w:rPr>
      </w:pPr>
      <w:proofErr w:type="spellStart"/>
      <w:r w:rsidRPr="00732258">
        <w:rPr>
          <w:rFonts w:ascii="Arial" w:hAnsi="Arial" w:cs="Arial"/>
          <w:sz w:val="24"/>
          <w:szCs w:val="24"/>
        </w:rPr>
        <w:t>Stynoski</w:t>
      </w:r>
      <w:proofErr w:type="spellEnd"/>
      <w:r w:rsidRPr="00732258">
        <w:rPr>
          <w:rFonts w:ascii="Arial" w:hAnsi="Arial" w:cs="Arial"/>
          <w:sz w:val="24"/>
          <w:szCs w:val="24"/>
        </w:rPr>
        <w:t xml:space="preserve">, L. J. and Noble, R. V. (2012) To beg or to freeze: multimodal sensory integration directs behavior in a tadpole. </w:t>
      </w:r>
      <w:proofErr w:type="spellStart"/>
      <w:r w:rsidRPr="00143817">
        <w:rPr>
          <w:rFonts w:ascii="Arial" w:hAnsi="Arial" w:cs="Arial"/>
          <w:sz w:val="24"/>
          <w:szCs w:val="24"/>
          <w:lang w:val="es-MX"/>
        </w:rPr>
        <w:t>Behav</w:t>
      </w:r>
      <w:proofErr w:type="spellEnd"/>
      <w:r w:rsidRPr="00143817">
        <w:rPr>
          <w:rFonts w:ascii="Arial" w:hAnsi="Arial" w:cs="Arial"/>
          <w:sz w:val="24"/>
          <w:szCs w:val="24"/>
          <w:lang w:val="es-MX"/>
        </w:rPr>
        <w:t xml:space="preserve"> </w:t>
      </w:r>
      <w:proofErr w:type="spellStart"/>
      <w:r w:rsidRPr="00143817">
        <w:rPr>
          <w:rFonts w:ascii="Arial" w:hAnsi="Arial" w:cs="Arial"/>
          <w:sz w:val="24"/>
          <w:szCs w:val="24"/>
          <w:lang w:val="es-MX"/>
        </w:rPr>
        <w:t>Ecol</w:t>
      </w:r>
      <w:proofErr w:type="spellEnd"/>
      <w:r w:rsidRPr="00143817">
        <w:rPr>
          <w:rFonts w:ascii="Arial" w:hAnsi="Arial" w:cs="Arial"/>
          <w:sz w:val="24"/>
          <w:szCs w:val="24"/>
          <w:lang w:val="es-MX"/>
        </w:rPr>
        <w:t xml:space="preserve"> </w:t>
      </w:r>
      <w:proofErr w:type="spellStart"/>
      <w:r w:rsidRPr="00143817">
        <w:rPr>
          <w:rFonts w:ascii="Arial" w:hAnsi="Arial" w:cs="Arial"/>
          <w:sz w:val="24"/>
          <w:szCs w:val="24"/>
          <w:lang w:val="es-MX"/>
        </w:rPr>
        <w:t>Sociobiol</w:t>
      </w:r>
      <w:proofErr w:type="spellEnd"/>
      <w:r w:rsidRPr="00143817">
        <w:rPr>
          <w:rFonts w:ascii="Arial" w:hAnsi="Arial" w:cs="Arial"/>
          <w:sz w:val="24"/>
          <w:szCs w:val="24"/>
          <w:lang w:val="es-MX"/>
        </w:rPr>
        <w:t xml:space="preserve">, 66:191–199 </w:t>
      </w:r>
    </w:p>
    <w:p w14:paraId="00000096" w14:textId="77777777" w:rsidR="008F2300" w:rsidRPr="00732258" w:rsidRDefault="00647E5B">
      <w:pPr>
        <w:jc w:val="both"/>
        <w:rPr>
          <w:rFonts w:ascii="Arial" w:hAnsi="Arial" w:cs="Arial"/>
          <w:sz w:val="24"/>
          <w:szCs w:val="24"/>
        </w:rPr>
      </w:pPr>
      <w:r w:rsidRPr="00143817">
        <w:rPr>
          <w:rFonts w:ascii="Arial" w:hAnsi="Arial" w:cs="Arial"/>
          <w:sz w:val="24"/>
          <w:szCs w:val="24"/>
          <w:lang w:val="es-MX"/>
        </w:rPr>
        <w:t xml:space="preserve">Velasco, M. A., </w:t>
      </w:r>
      <w:proofErr w:type="spellStart"/>
      <w:r w:rsidRPr="00143817">
        <w:rPr>
          <w:rFonts w:ascii="Arial" w:hAnsi="Arial" w:cs="Arial"/>
          <w:sz w:val="24"/>
          <w:szCs w:val="24"/>
          <w:lang w:val="es-MX"/>
        </w:rPr>
        <w:t>Berkunsky</w:t>
      </w:r>
      <w:proofErr w:type="spellEnd"/>
      <w:r w:rsidRPr="00143817">
        <w:rPr>
          <w:rFonts w:ascii="Arial" w:hAnsi="Arial" w:cs="Arial"/>
          <w:sz w:val="24"/>
          <w:szCs w:val="24"/>
          <w:lang w:val="es-MX"/>
        </w:rPr>
        <w:t xml:space="preserve">, I., </w:t>
      </w:r>
      <w:proofErr w:type="spellStart"/>
      <w:r w:rsidRPr="00143817">
        <w:rPr>
          <w:rFonts w:ascii="Arial" w:hAnsi="Arial" w:cs="Arial"/>
          <w:sz w:val="24"/>
          <w:szCs w:val="24"/>
          <w:lang w:val="es-MX"/>
        </w:rPr>
        <w:t>Simoy</w:t>
      </w:r>
      <w:proofErr w:type="spellEnd"/>
      <w:r w:rsidRPr="00143817">
        <w:rPr>
          <w:rFonts w:ascii="Arial" w:hAnsi="Arial" w:cs="Arial"/>
          <w:sz w:val="24"/>
          <w:szCs w:val="24"/>
          <w:lang w:val="es-MX"/>
        </w:rPr>
        <w:t xml:space="preserve">, M. V., Quiroga, S., Bucciarelli, G., Kats, L., &amp; </w:t>
      </w:r>
      <w:proofErr w:type="spellStart"/>
      <w:r w:rsidRPr="00143817">
        <w:rPr>
          <w:rFonts w:ascii="Arial" w:hAnsi="Arial" w:cs="Arial"/>
          <w:sz w:val="24"/>
          <w:szCs w:val="24"/>
          <w:lang w:val="es-MX"/>
        </w:rPr>
        <w:t>Kacoliris</w:t>
      </w:r>
      <w:proofErr w:type="spellEnd"/>
      <w:r w:rsidRPr="00143817">
        <w:rPr>
          <w:rFonts w:ascii="Arial" w:hAnsi="Arial" w:cs="Arial"/>
          <w:sz w:val="24"/>
          <w:szCs w:val="24"/>
          <w:lang w:val="es-MX"/>
        </w:rPr>
        <w:t xml:space="preserve">, F. P. (2018). </w:t>
      </w:r>
      <w:r w:rsidRPr="00732258">
        <w:rPr>
          <w:rFonts w:ascii="Arial" w:hAnsi="Arial" w:cs="Arial"/>
          <w:sz w:val="24"/>
          <w:szCs w:val="24"/>
        </w:rPr>
        <w:t xml:space="preserve">The rainbow trout is affecting the occupancy of native </w:t>
      </w:r>
      <w:r w:rsidRPr="00732258">
        <w:rPr>
          <w:rFonts w:ascii="Arial" w:hAnsi="Arial" w:cs="Arial"/>
          <w:sz w:val="24"/>
          <w:szCs w:val="24"/>
        </w:rPr>
        <w:lastRenderedPageBreak/>
        <w:t xml:space="preserve">amphibians in Patagonia. </w:t>
      </w:r>
      <w:proofErr w:type="spellStart"/>
      <w:r w:rsidRPr="00732258">
        <w:rPr>
          <w:rFonts w:ascii="Arial" w:hAnsi="Arial" w:cs="Arial"/>
          <w:sz w:val="24"/>
          <w:szCs w:val="24"/>
        </w:rPr>
        <w:t>Hydrobiologia</w:t>
      </w:r>
      <w:proofErr w:type="spellEnd"/>
      <w:r w:rsidRPr="00732258">
        <w:rPr>
          <w:rFonts w:ascii="Arial" w:hAnsi="Arial" w:cs="Arial"/>
          <w:sz w:val="24"/>
          <w:szCs w:val="24"/>
        </w:rPr>
        <w:t xml:space="preserve">, 817(1), 447–455. </w:t>
      </w:r>
      <w:hyperlink r:id="rId39">
        <w:r w:rsidRPr="00732258">
          <w:rPr>
            <w:rFonts w:ascii="Arial" w:hAnsi="Arial" w:cs="Arial"/>
            <w:color w:val="0563C1"/>
            <w:sz w:val="24"/>
            <w:szCs w:val="24"/>
            <w:u w:val="single"/>
          </w:rPr>
          <w:t>https://doi.org/10.1007/s10750-017-3450-6</w:t>
        </w:r>
      </w:hyperlink>
    </w:p>
    <w:p w14:paraId="4EDF63EF" w14:textId="5FF776A6" w:rsidR="000E0A96" w:rsidRDefault="000E0A96">
      <w:pPr>
        <w:jc w:val="both"/>
        <w:rPr>
          <w:rFonts w:ascii="Arial" w:hAnsi="Arial" w:cs="Arial"/>
          <w:sz w:val="24"/>
          <w:szCs w:val="24"/>
        </w:rPr>
      </w:pPr>
      <w:bookmarkStart w:id="6" w:name="_Hlk128868285"/>
      <w:r w:rsidRPr="00B7680E">
        <w:rPr>
          <w:rFonts w:ascii="Arial" w:hAnsi="Arial" w:cs="Arial"/>
          <w:sz w:val="24"/>
          <w:szCs w:val="24"/>
        </w:rPr>
        <w:t xml:space="preserve">Venables, W.N. &amp; Ripley, B.D. (2002). </w:t>
      </w:r>
      <w:r w:rsidRPr="000E0A96">
        <w:rPr>
          <w:rFonts w:ascii="Arial" w:hAnsi="Arial" w:cs="Arial"/>
          <w:sz w:val="24"/>
          <w:szCs w:val="24"/>
        </w:rPr>
        <w:t>Modern Applied Statistics with S, Fourth edition. Springer, New York. ISBN 0-387-95457-0, https://www.stats.ox.ac.uk/pub/MASS4/.</w:t>
      </w:r>
    </w:p>
    <w:p w14:paraId="298D1EF2" w14:textId="76F27780" w:rsidR="000B3163" w:rsidRDefault="000B3163">
      <w:pPr>
        <w:jc w:val="both"/>
        <w:rPr>
          <w:rFonts w:ascii="Arial" w:hAnsi="Arial" w:cs="Arial"/>
          <w:sz w:val="24"/>
          <w:szCs w:val="24"/>
        </w:rPr>
      </w:pPr>
      <w:r w:rsidRPr="000B3163">
        <w:rPr>
          <w:rFonts w:ascii="Arial" w:hAnsi="Arial" w:cs="Arial"/>
          <w:sz w:val="24"/>
          <w:szCs w:val="24"/>
        </w:rPr>
        <w:t>Ward, A. J. W.</w:t>
      </w:r>
      <w:r>
        <w:rPr>
          <w:rFonts w:ascii="Arial" w:hAnsi="Arial" w:cs="Arial"/>
          <w:sz w:val="24"/>
          <w:szCs w:val="24"/>
        </w:rPr>
        <w:t xml:space="preserve"> and</w:t>
      </w:r>
      <w:r w:rsidRPr="000B3163">
        <w:rPr>
          <w:rFonts w:ascii="Arial" w:hAnsi="Arial" w:cs="Arial"/>
          <w:sz w:val="24"/>
          <w:szCs w:val="24"/>
        </w:rPr>
        <w:t xml:space="preserve"> Mehner, T. (2010</w:t>
      </w:r>
      <w:bookmarkEnd w:id="6"/>
      <w:r w:rsidRPr="000B3163">
        <w:rPr>
          <w:rFonts w:ascii="Arial" w:hAnsi="Arial" w:cs="Arial"/>
          <w:sz w:val="24"/>
          <w:szCs w:val="24"/>
        </w:rPr>
        <w:t xml:space="preserve">). Multimodal mixed messages: The use of multiple cues allows greater accuracy in social recognition and predator detection decisions in the mosquitofish, Gambusia </w:t>
      </w:r>
      <w:proofErr w:type="spellStart"/>
      <w:r w:rsidRPr="000B3163">
        <w:rPr>
          <w:rFonts w:ascii="Arial" w:hAnsi="Arial" w:cs="Arial"/>
          <w:sz w:val="24"/>
          <w:szCs w:val="24"/>
        </w:rPr>
        <w:t>holbrooki</w:t>
      </w:r>
      <w:proofErr w:type="spellEnd"/>
      <w:r w:rsidRPr="000B3163">
        <w:rPr>
          <w:rFonts w:ascii="Arial" w:hAnsi="Arial" w:cs="Arial"/>
          <w:sz w:val="24"/>
          <w:szCs w:val="24"/>
        </w:rPr>
        <w:t>. Behavioral Ecology, 21(6), 1315–1320. https://doi.org/10.1093/beheco/arq152</w:t>
      </w:r>
    </w:p>
    <w:p w14:paraId="12E97FB5" w14:textId="246078B5" w:rsidR="002F389E" w:rsidRDefault="002F389E">
      <w:pPr>
        <w:jc w:val="both"/>
        <w:rPr>
          <w:rFonts w:ascii="Arial" w:hAnsi="Arial" w:cs="Arial"/>
          <w:sz w:val="24"/>
          <w:szCs w:val="24"/>
        </w:rPr>
      </w:pPr>
      <w:r w:rsidRPr="002F389E">
        <w:rPr>
          <w:rFonts w:ascii="Arial" w:hAnsi="Arial" w:cs="Arial"/>
          <w:sz w:val="24"/>
          <w:szCs w:val="24"/>
        </w:rPr>
        <w:t>Warton, D. I., &amp; Hui, F. K. C. (2011). The arsine is asinine: The analysis of proportions in ecology. Ecology, 92(1), 3–10. https://doi.org/10.1890/10-0340.1</w:t>
      </w:r>
    </w:p>
    <w:p w14:paraId="00000097" w14:textId="3E530B69" w:rsidR="008F2300" w:rsidRPr="00143817" w:rsidRDefault="00647E5B">
      <w:pPr>
        <w:jc w:val="both"/>
        <w:rPr>
          <w:rFonts w:ascii="Arial" w:hAnsi="Arial" w:cs="Arial"/>
          <w:sz w:val="24"/>
          <w:szCs w:val="24"/>
          <w:lang w:val="nl-NL"/>
        </w:rPr>
      </w:pPr>
      <w:r w:rsidRPr="00732258">
        <w:rPr>
          <w:rFonts w:ascii="Arial" w:hAnsi="Arial" w:cs="Arial"/>
          <w:sz w:val="24"/>
          <w:szCs w:val="24"/>
        </w:rPr>
        <w:t xml:space="preserve">Woody, D.R. and Mathis, A. (1998) Acquired recognition of chemical stimuli from an unfamiliar predator: Associative learning by adult newts, </w:t>
      </w:r>
      <w:proofErr w:type="spellStart"/>
      <w:r w:rsidRPr="00732258">
        <w:rPr>
          <w:rFonts w:ascii="Arial" w:hAnsi="Arial" w:cs="Arial"/>
          <w:sz w:val="24"/>
          <w:szCs w:val="24"/>
        </w:rPr>
        <w:t>Notophthalmus</w:t>
      </w:r>
      <w:proofErr w:type="spellEnd"/>
      <w:r w:rsidRPr="00732258">
        <w:rPr>
          <w:rFonts w:ascii="Arial" w:hAnsi="Arial" w:cs="Arial"/>
          <w:sz w:val="24"/>
          <w:szCs w:val="24"/>
        </w:rPr>
        <w:t xml:space="preserve"> </w:t>
      </w:r>
      <w:proofErr w:type="spellStart"/>
      <w:r w:rsidRPr="00732258">
        <w:rPr>
          <w:rFonts w:ascii="Arial" w:hAnsi="Arial" w:cs="Arial"/>
          <w:sz w:val="24"/>
          <w:szCs w:val="24"/>
        </w:rPr>
        <w:t>viridescens</w:t>
      </w:r>
      <w:proofErr w:type="spellEnd"/>
      <w:r w:rsidRPr="00732258">
        <w:rPr>
          <w:rFonts w:ascii="Arial" w:hAnsi="Arial" w:cs="Arial"/>
          <w:sz w:val="24"/>
          <w:szCs w:val="24"/>
        </w:rPr>
        <w:t xml:space="preserve">. </w:t>
      </w:r>
      <w:r w:rsidRPr="00143817">
        <w:rPr>
          <w:rFonts w:ascii="Arial" w:hAnsi="Arial" w:cs="Arial"/>
          <w:sz w:val="24"/>
          <w:szCs w:val="24"/>
          <w:lang w:val="nl-NL"/>
        </w:rPr>
        <w:t>Copeia, 3, 1027–1</w:t>
      </w:r>
    </w:p>
    <w:p w14:paraId="00000098" w14:textId="77777777" w:rsidR="008F2300" w:rsidRPr="00732258" w:rsidRDefault="00647E5B">
      <w:pPr>
        <w:jc w:val="both"/>
        <w:rPr>
          <w:rFonts w:ascii="Arial" w:hAnsi="Arial" w:cs="Arial"/>
          <w:sz w:val="24"/>
          <w:szCs w:val="24"/>
        </w:rPr>
      </w:pPr>
      <w:r w:rsidRPr="00143817">
        <w:rPr>
          <w:rFonts w:ascii="Arial" w:hAnsi="Arial" w:cs="Arial"/>
          <w:sz w:val="24"/>
          <w:szCs w:val="24"/>
          <w:lang w:val="nl-NL"/>
        </w:rPr>
        <w:t xml:space="preserve">Whittaker, K., Koo, M. S., Wake, D. B., &amp; Vredenburg, V. T. (2013). </w:t>
      </w:r>
      <w:r w:rsidRPr="00732258">
        <w:rPr>
          <w:rFonts w:ascii="Arial" w:hAnsi="Arial" w:cs="Arial"/>
          <w:sz w:val="24"/>
          <w:szCs w:val="24"/>
        </w:rPr>
        <w:t xml:space="preserve">Global Declines of Amphibians. Encyclopedia of Biodiversity: Second Edition, December, 691–699. </w:t>
      </w:r>
      <w:hyperlink r:id="rId40">
        <w:r w:rsidRPr="00732258">
          <w:rPr>
            <w:rFonts w:ascii="Arial" w:hAnsi="Arial" w:cs="Arial"/>
            <w:color w:val="0563C1"/>
            <w:sz w:val="24"/>
            <w:szCs w:val="24"/>
            <w:u w:val="single"/>
          </w:rPr>
          <w:t>https://doi.org/10.1016/B978-0-12-384719-5.00266-5</w:t>
        </w:r>
      </w:hyperlink>
    </w:p>
    <w:p w14:paraId="0000009B" w14:textId="406580F4" w:rsidR="008F2300" w:rsidRPr="00732258" w:rsidRDefault="00647E5B">
      <w:pPr>
        <w:jc w:val="both"/>
        <w:rPr>
          <w:rFonts w:ascii="Arial" w:hAnsi="Arial" w:cs="Arial"/>
          <w:sz w:val="24"/>
          <w:szCs w:val="24"/>
        </w:rPr>
        <w:sectPr w:rsidR="008F2300" w:rsidRPr="00732258" w:rsidSect="00B7680E">
          <w:pgSz w:w="12240" w:h="15840"/>
          <w:pgMar w:top="1417" w:right="1701" w:bottom="1417" w:left="1701" w:header="708" w:footer="708" w:gutter="0"/>
          <w:lnNumType w:countBy="1" w:restart="continuous"/>
          <w:pgNumType w:start="1"/>
          <w:cols w:space="720"/>
          <w:docGrid w:linePitch="299"/>
        </w:sectPr>
      </w:pPr>
      <w:r w:rsidRPr="00732258">
        <w:rPr>
          <w:rFonts w:ascii="Arial" w:hAnsi="Arial" w:cs="Arial"/>
          <w:sz w:val="24"/>
          <w:szCs w:val="24"/>
        </w:rPr>
        <w:t xml:space="preserve">Zamora, A. B. E., Smith, G. R., Lemos-Espinal, J. A., Woolrich-Piña, G. A., &amp; Ayala, R. M. (2018). Effects of nonnative Rainbow Trout on two species of endemic Mexican amphibians. Freshwater Science, 37(2), 389–396. </w:t>
      </w:r>
      <w:hyperlink r:id="rId41">
        <w:r w:rsidRPr="00732258">
          <w:rPr>
            <w:rFonts w:ascii="Arial" w:hAnsi="Arial" w:cs="Arial"/>
            <w:color w:val="0563C1"/>
            <w:sz w:val="24"/>
            <w:szCs w:val="24"/>
            <w:u w:val="single"/>
          </w:rPr>
          <w:t>https://doi.org/10.1086/697700</w:t>
        </w:r>
      </w:hyperlink>
    </w:p>
    <w:p w14:paraId="0000009C" w14:textId="77777777" w:rsidR="008F2300" w:rsidRPr="00732258" w:rsidRDefault="008F2300" w:rsidP="00C63164">
      <w:pPr>
        <w:rPr>
          <w:rFonts w:ascii="Arial" w:hAnsi="Arial" w:cs="Arial"/>
          <w:sz w:val="24"/>
          <w:szCs w:val="24"/>
        </w:rPr>
      </w:pPr>
    </w:p>
    <w:sectPr w:rsidR="008F2300" w:rsidRPr="00732258">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rlos Alberto Flores Hernandez" w:date="2023-03-18T11:16:00Z" w:initials="CF">
    <w:p w14:paraId="5FF58123" w14:textId="77777777" w:rsidR="00D14189" w:rsidRDefault="00D14189">
      <w:pPr>
        <w:pStyle w:val="Textocomentario"/>
      </w:pPr>
      <w:r>
        <w:rPr>
          <w:rStyle w:val="Refdecomentario"/>
        </w:rPr>
        <w:annotationRef/>
      </w:r>
      <w:r>
        <w:t xml:space="preserve">I revised my notes and for this experiment I mixed tadpoles from one clutch obtained in the lab and one obtained in the field. The reason was that there was different number of tadpoles in stage 26. We used 91 tadpoles from lab clutch and 78 from field clutch.  </w:t>
      </w:r>
    </w:p>
    <w:p w14:paraId="686806A3" w14:textId="77777777" w:rsidR="00D14189" w:rsidRDefault="00D14189">
      <w:pPr>
        <w:pStyle w:val="Textocomentario"/>
      </w:pPr>
    </w:p>
    <w:p w14:paraId="5D8FB75E" w14:textId="77777777" w:rsidR="00D14189" w:rsidRDefault="00D14189" w:rsidP="009157C7">
      <w:pPr>
        <w:pStyle w:val="Textocomentario"/>
      </w:pPr>
      <w:r>
        <w:t>My mistake.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FB7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1C2A" w16cex:dateUtc="2023-03-18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FB75E" w16cid:durableId="27C01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notTrueType/>
    <w:pitch w:val="fixed"/>
    <w:sig w:usb0="00000001"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dardo Arreortúa">
    <w15:presenceInfo w15:providerId="Windows Live" w15:userId="eca025cd48dc4f86"/>
  </w15:person>
  <w15:person w15:author="Carlos Alberto Flores Hernandez">
    <w15:presenceInfo w15:providerId="AD" w15:userId="S::cfloresh1800@alumno.ipn.mx::47f3ef04-46c2-463c-8ce1-a30925071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00"/>
    <w:rsid w:val="000054C2"/>
    <w:rsid w:val="00005A96"/>
    <w:rsid w:val="00005DF3"/>
    <w:rsid w:val="00012C58"/>
    <w:rsid w:val="0001640E"/>
    <w:rsid w:val="00016DDB"/>
    <w:rsid w:val="00017440"/>
    <w:rsid w:val="00024030"/>
    <w:rsid w:val="0002700A"/>
    <w:rsid w:val="000325C9"/>
    <w:rsid w:val="000438FD"/>
    <w:rsid w:val="00044CC5"/>
    <w:rsid w:val="000502C0"/>
    <w:rsid w:val="00053396"/>
    <w:rsid w:val="00057665"/>
    <w:rsid w:val="000622BD"/>
    <w:rsid w:val="00065456"/>
    <w:rsid w:val="000662BF"/>
    <w:rsid w:val="000752CA"/>
    <w:rsid w:val="00076ECD"/>
    <w:rsid w:val="0008104F"/>
    <w:rsid w:val="00081BA5"/>
    <w:rsid w:val="0009371F"/>
    <w:rsid w:val="00093D2A"/>
    <w:rsid w:val="00093E87"/>
    <w:rsid w:val="00097A70"/>
    <w:rsid w:val="000A2DBE"/>
    <w:rsid w:val="000A534A"/>
    <w:rsid w:val="000A7F28"/>
    <w:rsid w:val="000B3163"/>
    <w:rsid w:val="000C2D6A"/>
    <w:rsid w:val="000C307C"/>
    <w:rsid w:val="000C631F"/>
    <w:rsid w:val="000D4D84"/>
    <w:rsid w:val="000E0A96"/>
    <w:rsid w:val="000E127B"/>
    <w:rsid w:val="000E1D15"/>
    <w:rsid w:val="000E46E0"/>
    <w:rsid w:val="000F0F23"/>
    <w:rsid w:val="000F1092"/>
    <w:rsid w:val="000F1786"/>
    <w:rsid w:val="000F5B82"/>
    <w:rsid w:val="00100522"/>
    <w:rsid w:val="001024F8"/>
    <w:rsid w:val="00102813"/>
    <w:rsid w:val="00104E3D"/>
    <w:rsid w:val="00110D50"/>
    <w:rsid w:val="00111091"/>
    <w:rsid w:val="00114051"/>
    <w:rsid w:val="0012229B"/>
    <w:rsid w:val="00122C87"/>
    <w:rsid w:val="00125C80"/>
    <w:rsid w:val="00126EF8"/>
    <w:rsid w:val="001275B6"/>
    <w:rsid w:val="00135E7D"/>
    <w:rsid w:val="0014022E"/>
    <w:rsid w:val="001415C4"/>
    <w:rsid w:val="00143817"/>
    <w:rsid w:val="0015098A"/>
    <w:rsid w:val="00151CF9"/>
    <w:rsid w:val="001533A2"/>
    <w:rsid w:val="00154E0C"/>
    <w:rsid w:val="001564D8"/>
    <w:rsid w:val="00156957"/>
    <w:rsid w:val="001574F5"/>
    <w:rsid w:val="00160A16"/>
    <w:rsid w:val="001645D9"/>
    <w:rsid w:val="00166168"/>
    <w:rsid w:val="00167B5E"/>
    <w:rsid w:val="00170FC2"/>
    <w:rsid w:val="00171871"/>
    <w:rsid w:val="00171DC9"/>
    <w:rsid w:val="00175FF9"/>
    <w:rsid w:val="00184AA1"/>
    <w:rsid w:val="00185658"/>
    <w:rsid w:val="00185B7A"/>
    <w:rsid w:val="00196078"/>
    <w:rsid w:val="001B1726"/>
    <w:rsid w:val="001B2E1A"/>
    <w:rsid w:val="001B796B"/>
    <w:rsid w:val="001C2590"/>
    <w:rsid w:val="001C3D2F"/>
    <w:rsid w:val="001C5182"/>
    <w:rsid w:val="001C5F6F"/>
    <w:rsid w:val="001C61C4"/>
    <w:rsid w:val="001C7899"/>
    <w:rsid w:val="001D095B"/>
    <w:rsid w:val="001D1390"/>
    <w:rsid w:val="001D2D0D"/>
    <w:rsid w:val="001D49B8"/>
    <w:rsid w:val="001E07A8"/>
    <w:rsid w:val="001E6D08"/>
    <w:rsid w:val="001E711E"/>
    <w:rsid w:val="001F5BA9"/>
    <w:rsid w:val="00214393"/>
    <w:rsid w:val="0021461D"/>
    <w:rsid w:val="002178B9"/>
    <w:rsid w:val="00227A7A"/>
    <w:rsid w:val="00232FF1"/>
    <w:rsid w:val="00237AAF"/>
    <w:rsid w:val="00240F63"/>
    <w:rsid w:val="00243C7C"/>
    <w:rsid w:val="002515FE"/>
    <w:rsid w:val="00252849"/>
    <w:rsid w:val="002648D4"/>
    <w:rsid w:val="00265F16"/>
    <w:rsid w:val="0028163B"/>
    <w:rsid w:val="00285E90"/>
    <w:rsid w:val="002865C9"/>
    <w:rsid w:val="00290304"/>
    <w:rsid w:val="00291684"/>
    <w:rsid w:val="002942F0"/>
    <w:rsid w:val="002B142B"/>
    <w:rsid w:val="002B4613"/>
    <w:rsid w:val="002B4AE1"/>
    <w:rsid w:val="002C375A"/>
    <w:rsid w:val="002C6067"/>
    <w:rsid w:val="002C7C40"/>
    <w:rsid w:val="002D2886"/>
    <w:rsid w:val="002D4396"/>
    <w:rsid w:val="002E1171"/>
    <w:rsid w:val="002E353C"/>
    <w:rsid w:val="002E6FE1"/>
    <w:rsid w:val="002F1019"/>
    <w:rsid w:val="002F389E"/>
    <w:rsid w:val="00301623"/>
    <w:rsid w:val="0030324F"/>
    <w:rsid w:val="00303796"/>
    <w:rsid w:val="00303F98"/>
    <w:rsid w:val="00316272"/>
    <w:rsid w:val="00321758"/>
    <w:rsid w:val="0032278D"/>
    <w:rsid w:val="0032525C"/>
    <w:rsid w:val="00326D07"/>
    <w:rsid w:val="00330C52"/>
    <w:rsid w:val="00330DA9"/>
    <w:rsid w:val="0033316A"/>
    <w:rsid w:val="003336ED"/>
    <w:rsid w:val="00336756"/>
    <w:rsid w:val="0033759E"/>
    <w:rsid w:val="0033782F"/>
    <w:rsid w:val="00343BAF"/>
    <w:rsid w:val="0035069E"/>
    <w:rsid w:val="00350953"/>
    <w:rsid w:val="00352C90"/>
    <w:rsid w:val="00361E99"/>
    <w:rsid w:val="00364993"/>
    <w:rsid w:val="00372400"/>
    <w:rsid w:val="0037356C"/>
    <w:rsid w:val="00383226"/>
    <w:rsid w:val="0038430C"/>
    <w:rsid w:val="003918DE"/>
    <w:rsid w:val="003947F8"/>
    <w:rsid w:val="00395C90"/>
    <w:rsid w:val="003A08BD"/>
    <w:rsid w:val="003A2CB4"/>
    <w:rsid w:val="003B21E7"/>
    <w:rsid w:val="003B6855"/>
    <w:rsid w:val="003B6D3D"/>
    <w:rsid w:val="003C1B3F"/>
    <w:rsid w:val="003C6BD4"/>
    <w:rsid w:val="003D5094"/>
    <w:rsid w:val="003E26AF"/>
    <w:rsid w:val="003E290A"/>
    <w:rsid w:val="003F0B5B"/>
    <w:rsid w:val="003F42EF"/>
    <w:rsid w:val="003F6420"/>
    <w:rsid w:val="00400E1F"/>
    <w:rsid w:val="004128A2"/>
    <w:rsid w:val="004175C8"/>
    <w:rsid w:val="004208F4"/>
    <w:rsid w:val="00423917"/>
    <w:rsid w:val="004248B7"/>
    <w:rsid w:val="00427002"/>
    <w:rsid w:val="0043408C"/>
    <w:rsid w:val="00434BD9"/>
    <w:rsid w:val="00447B37"/>
    <w:rsid w:val="004509F6"/>
    <w:rsid w:val="00456E0C"/>
    <w:rsid w:val="00457F12"/>
    <w:rsid w:val="00460EAE"/>
    <w:rsid w:val="00461890"/>
    <w:rsid w:val="0046332B"/>
    <w:rsid w:val="00467724"/>
    <w:rsid w:val="00473124"/>
    <w:rsid w:val="0047341A"/>
    <w:rsid w:val="004879A9"/>
    <w:rsid w:val="0049466D"/>
    <w:rsid w:val="00494B45"/>
    <w:rsid w:val="00496284"/>
    <w:rsid w:val="004A15FA"/>
    <w:rsid w:val="004A162F"/>
    <w:rsid w:val="004B0F82"/>
    <w:rsid w:val="004B3ED8"/>
    <w:rsid w:val="004C12DB"/>
    <w:rsid w:val="004C62F6"/>
    <w:rsid w:val="004C633C"/>
    <w:rsid w:val="004C78B8"/>
    <w:rsid w:val="004D084A"/>
    <w:rsid w:val="004D084D"/>
    <w:rsid w:val="004D3164"/>
    <w:rsid w:val="004D5D31"/>
    <w:rsid w:val="004D672A"/>
    <w:rsid w:val="004D7203"/>
    <w:rsid w:val="004E647D"/>
    <w:rsid w:val="004F158F"/>
    <w:rsid w:val="004F169C"/>
    <w:rsid w:val="004F20E5"/>
    <w:rsid w:val="004F449A"/>
    <w:rsid w:val="00500C40"/>
    <w:rsid w:val="00507AE9"/>
    <w:rsid w:val="005146FE"/>
    <w:rsid w:val="0051787B"/>
    <w:rsid w:val="0052048C"/>
    <w:rsid w:val="0053200E"/>
    <w:rsid w:val="00532F15"/>
    <w:rsid w:val="00533935"/>
    <w:rsid w:val="005355B0"/>
    <w:rsid w:val="00535BEC"/>
    <w:rsid w:val="00536064"/>
    <w:rsid w:val="005365D1"/>
    <w:rsid w:val="0054006E"/>
    <w:rsid w:val="0054093C"/>
    <w:rsid w:val="00544510"/>
    <w:rsid w:val="00551750"/>
    <w:rsid w:val="00553437"/>
    <w:rsid w:val="005633CA"/>
    <w:rsid w:val="00566DB4"/>
    <w:rsid w:val="00567648"/>
    <w:rsid w:val="005701CF"/>
    <w:rsid w:val="005866EA"/>
    <w:rsid w:val="0059070C"/>
    <w:rsid w:val="00590B83"/>
    <w:rsid w:val="005A0F2C"/>
    <w:rsid w:val="005A3585"/>
    <w:rsid w:val="005A45AD"/>
    <w:rsid w:val="005B2A73"/>
    <w:rsid w:val="005B3AC7"/>
    <w:rsid w:val="005C2981"/>
    <w:rsid w:val="005C4591"/>
    <w:rsid w:val="005C7A4A"/>
    <w:rsid w:val="005D2FA6"/>
    <w:rsid w:val="005E2D50"/>
    <w:rsid w:val="005F4BFE"/>
    <w:rsid w:val="005F551E"/>
    <w:rsid w:val="005F7729"/>
    <w:rsid w:val="00603FDF"/>
    <w:rsid w:val="0060554F"/>
    <w:rsid w:val="0061497C"/>
    <w:rsid w:val="006170CF"/>
    <w:rsid w:val="00617F90"/>
    <w:rsid w:val="0062145C"/>
    <w:rsid w:val="00621D2B"/>
    <w:rsid w:val="00623A43"/>
    <w:rsid w:val="00626F3B"/>
    <w:rsid w:val="006315AC"/>
    <w:rsid w:val="006329B4"/>
    <w:rsid w:val="00640A90"/>
    <w:rsid w:val="006442B4"/>
    <w:rsid w:val="00647E5B"/>
    <w:rsid w:val="006528BC"/>
    <w:rsid w:val="006535AD"/>
    <w:rsid w:val="00654F57"/>
    <w:rsid w:val="00655EA8"/>
    <w:rsid w:val="00660939"/>
    <w:rsid w:val="00661498"/>
    <w:rsid w:val="00661759"/>
    <w:rsid w:val="0066451D"/>
    <w:rsid w:val="00665E26"/>
    <w:rsid w:val="006673B4"/>
    <w:rsid w:val="0067570C"/>
    <w:rsid w:val="00677330"/>
    <w:rsid w:val="00685CB2"/>
    <w:rsid w:val="00690D07"/>
    <w:rsid w:val="00695618"/>
    <w:rsid w:val="006A0970"/>
    <w:rsid w:val="006B4AD4"/>
    <w:rsid w:val="006C7EF9"/>
    <w:rsid w:val="006D1F3E"/>
    <w:rsid w:val="006D3067"/>
    <w:rsid w:val="006D40C2"/>
    <w:rsid w:val="006E297A"/>
    <w:rsid w:val="006E2A34"/>
    <w:rsid w:val="006E3483"/>
    <w:rsid w:val="006F1FDE"/>
    <w:rsid w:val="00706DE7"/>
    <w:rsid w:val="00706F81"/>
    <w:rsid w:val="00710772"/>
    <w:rsid w:val="007123A4"/>
    <w:rsid w:val="00722307"/>
    <w:rsid w:val="0072341B"/>
    <w:rsid w:val="00725FC9"/>
    <w:rsid w:val="00730E4D"/>
    <w:rsid w:val="00732258"/>
    <w:rsid w:val="00734CB7"/>
    <w:rsid w:val="00743F18"/>
    <w:rsid w:val="00747B33"/>
    <w:rsid w:val="0075096D"/>
    <w:rsid w:val="007513D5"/>
    <w:rsid w:val="0075258F"/>
    <w:rsid w:val="00753BB6"/>
    <w:rsid w:val="00761859"/>
    <w:rsid w:val="00771F08"/>
    <w:rsid w:val="007826E2"/>
    <w:rsid w:val="00783035"/>
    <w:rsid w:val="00792936"/>
    <w:rsid w:val="007972E3"/>
    <w:rsid w:val="007A1DB9"/>
    <w:rsid w:val="007A2365"/>
    <w:rsid w:val="007A4BCC"/>
    <w:rsid w:val="007A54AB"/>
    <w:rsid w:val="007A72CC"/>
    <w:rsid w:val="007B2C1F"/>
    <w:rsid w:val="007C00E8"/>
    <w:rsid w:val="007C542A"/>
    <w:rsid w:val="007D545F"/>
    <w:rsid w:val="007D6BF6"/>
    <w:rsid w:val="007D7223"/>
    <w:rsid w:val="007D7B11"/>
    <w:rsid w:val="007E1936"/>
    <w:rsid w:val="007E26F0"/>
    <w:rsid w:val="007E3CEC"/>
    <w:rsid w:val="007E56E8"/>
    <w:rsid w:val="007E7711"/>
    <w:rsid w:val="007F13AA"/>
    <w:rsid w:val="007F2ECA"/>
    <w:rsid w:val="00805D28"/>
    <w:rsid w:val="00813B24"/>
    <w:rsid w:val="00816EB2"/>
    <w:rsid w:val="008173E9"/>
    <w:rsid w:val="008211CD"/>
    <w:rsid w:val="008213EB"/>
    <w:rsid w:val="00830AA7"/>
    <w:rsid w:val="00831D37"/>
    <w:rsid w:val="00835B76"/>
    <w:rsid w:val="00840224"/>
    <w:rsid w:val="00840807"/>
    <w:rsid w:val="00841303"/>
    <w:rsid w:val="00842DF3"/>
    <w:rsid w:val="00850128"/>
    <w:rsid w:val="0085157B"/>
    <w:rsid w:val="00864F34"/>
    <w:rsid w:val="008749BB"/>
    <w:rsid w:val="00875D06"/>
    <w:rsid w:val="008811A7"/>
    <w:rsid w:val="00884C60"/>
    <w:rsid w:val="00886406"/>
    <w:rsid w:val="00886A76"/>
    <w:rsid w:val="00886B9D"/>
    <w:rsid w:val="00887331"/>
    <w:rsid w:val="008A4243"/>
    <w:rsid w:val="008A4A28"/>
    <w:rsid w:val="008A7CF0"/>
    <w:rsid w:val="008B1F92"/>
    <w:rsid w:val="008B448C"/>
    <w:rsid w:val="008B4597"/>
    <w:rsid w:val="008B5A8F"/>
    <w:rsid w:val="008C1C52"/>
    <w:rsid w:val="008C2463"/>
    <w:rsid w:val="008C2821"/>
    <w:rsid w:val="008C47E9"/>
    <w:rsid w:val="008C5C9D"/>
    <w:rsid w:val="008D2E83"/>
    <w:rsid w:val="008D62A7"/>
    <w:rsid w:val="008E1D60"/>
    <w:rsid w:val="008E1E15"/>
    <w:rsid w:val="008E2780"/>
    <w:rsid w:val="008E530E"/>
    <w:rsid w:val="008E688E"/>
    <w:rsid w:val="008F0A4A"/>
    <w:rsid w:val="008F1265"/>
    <w:rsid w:val="008F2300"/>
    <w:rsid w:val="008F380C"/>
    <w:rsid w:val="008F44DE"/>
    <w:rsid w:val="008F468D"/>
    <w:rsid w:val="008F6A95"/>
    <w:rsid w:val="00900FEC"/>
    <w:rsid w:val="009053C2"/>
    <w:rsid w:val="009179B9"/>
    <w:rsid w:val="00923F34"/>
    <w:rsid w:val="00930CEF"/>
    <w:rsid w:val="0094665F"/>
    <w:rsid w:val="00956E75"/>
    <w:rsid w:val="009677A5"/>
    <w:rsid w:val="009679FE"/>
    <w:rsid w:val="00967D3D"/>
    <w:rsid w:val="00981C58"/>
    <w:rsid w:val="009855C5"/>
    <w:rsid w:val="00995785"/>
    <w:rsid w:val="0099774B"/>
    <w:rsid w:val="009A1383"/>
    <w:rsid w:val="009A4C5B"/>
    <w:rsid w:val="009C0944"/>
    <w:rsid w:val="009C23B5"/>
    <w:rsid w:val="009C7A01"/>
    <w:rsid w:val="009D1382"/>
    <w:rsid w:val="009D26A7"/>
    <w:rsid w:val="009D4DCF"/>
    <w:rsid w:val="009D71DC"/>
    <w:rsid w:val="009E3857"/>
    <w:rsid w:val="009E427E"/>
    <w:rsid w:val="009E5DE6"/>
    <w:rsid w:val="009E7D1D"/>
    <w:rsid w:val="009F3F74"/>
    <w:rsid w:val="00A009CD"/>
    <w:rsid w:val="00A05A3E"/>
    <w:rsid w:val="00A0774C"/>
    <w:rsid w:val="00A07BC3"/>
    <w:rsid w:val="00A1031C"/>
    <w:rsid w:val="00A162C8"/>
    <w:rsid w:val="00A16585"/>
    <w:rsid w:val="00A167D8"/>
    <w:rsid w:val="00A2082B"/>
    <w:rsid w:val="00A23AC5"/>
    <w:rsid w:val="00A2466D"/>
    <w:rsid w:val="00A31555"/>
    <w:rsid w:val="00A316A8"/>
    <w:rsid w:val="00A42000"/>
    <w:rsid w:val="00A442DA"/>
    <w:rsid w:val="00A578DF"/>
    <w:rsid w:val="00A61C22"/>
    <w:rsid w:val="00A631A5"/>
    <w:rsid w:val="00A6553E"/>
    <w:rsid w:val="00A675B2"/>
    <w:rsid w:val="00A75C7F"/>
    <w:rsid w:val="00A82B88"/>
    <w:rsid w:val="00A836B4"/>
    <w:rsid w:val="00A85880"/>
    <w:rsid w:val="00A86C54"/>
    <w:rsid w:val="00A94878"/>
    <w:rsid w:val="00AB529E"/>
    <w:rsid w:val="00AB5894"/>
    <w:rsid w:val="00AC7E52"/>
    <w:rsid w:val="00AD2673"/>
    <w:rsid w:val="00AD3142"/>
    <w:rsid w:val="00AD60A8"/>
    <w:rsid w:val="00AE0836"/>
    <w:rsid w:val="00AE21B8"/>
    <w:rsid w:val="00AE3553"/>
    <w:rsid w:val="00AF1DFD"/>
    <w:rsid w:val="00AF309B"/>
    <w:rsid w:val="00B00781"/>
    <w:rsid w:val="00B07B12"/>
    <w:rsid w:val="00B101C9"/>
    <w:rsid w:val="00B229CD"/>
    <w:rsid w:val="00B237B9"/>
    <w:rsid w:val="00B2501C"/>
    <w:rsid w:val="00B262B8"/>
    <w:rsid w:val="00B26BC2"/>
    <w:rsid w:val="00B26D75"/>
    <w:rsid w:val="00B312EF"/>
    <w:rsid w:val="00B34503"/>
    <w:rsid w:val="00B353C5"/>
    <w:rsid w:val="00B45C7E"/>
    <w:rsid w:val="00B4637F"/>
    <w:rsid w:val="00B474DA"/>
    <w:rsid w:val="00B55181"/>
    <w:rsid w:val="00B55D40"/>
    <w:rsid w:val="00B62142"/>
    <w:rsid w:val="00B62A74"/>
    <w:rsid w:val="00B67AFD"/>
    <w:rsid w:val="00B7029B"/>
    <w:rsid w:val="00B7680E"/>
    <w:rsid w:val="00B76F90"/>
    <w:rsid w:val="00B81BBA"/>
    <w:rsid w:val="00B8524A"/>
    <w:rsid w:val="00B932FA"/>
    <w:rsid w:val="00BA101E"/>
    <w:rsid w:val="00BA12A1"/>
    <w:rsid w:val="00BA1E9D"/>
    <w:rsid w:val="00BA2005"/>
    <w:rsid w:val="00BA243D"/>
    <w:rsid w:val="00BA307C"/>
    <w:rsid w:val="00BA4F3C"/>
    <w:rsid w:val="00BA6AD3"/>
    <w:rsid w:val="00BA6BF6"/>
    <w:rsid w:val="00BB34DB"/>
    <w:rsid w:val="00BB6F1D"/>
    <w:rsid w:val="00BC1ECF"/>
    <w:rsid w:val="00BC30EE"/>
    <w:rsid w:val="00BC4BEA"/>
    <w:rsid w:val="00BD09AD"/>
    <w:rsid w:val="00BD250B"/>
    <w:rsid w:val="00BE1233"/>
    <w:rsid w:val="00BE3132"/>
    <w:rsid w:val="00BF18B5"/>
    <w:rsid w:val="00BF2797"/>
    <w:rsid w:val="00BF6924"/>
    <w:rsid w:val="00BF6EFA"/>
    <w:rsid w:val="00C04DCA"/>
    <w:rsid w:val="00C062DB"/>
    <w:rsid w:val="00C065B8"/>
    <w:rsid w:val="00C1249D"/>
    <w:rsid w:val="00C138B0"/>
    <w:rsid w:val="00C226C3"/>
    <w:rsid w:val="00C26EA9"/>
    <w:rsid w:val="00C33DD7"/>
    <w:rsid w:val="00C34511"/>
    <w:rsid w:val="00C34A18"/>
    <w:rsid w:val="00C35BF5"/>
    <w:rsid w:val="00C35E45"/>
    <w:rsid w:val="00C6228A"/>
    <w:rsid w:val="00C63164"/>
    <w:rsid w:val="00C645AA"/>
    <w:rsid w:val="00C70FC9"/>
    <w:rsid w:val="00C7261F"/>
    <w:rsid w:val="00C76400"/>
    <w:rsid w:val="00C83A83"/>
    <w:rsid w:val="00C854E8"/>
    <w:rsid w:val="00C85C93"/>
    <w:rsid w:val="00C91AC8"/>
    <w:rsid w:val="00C91B69"/>
    <w:rsid w:val="00C92722"/>
    <w:rsid w:val="00C939B5"/>
    <w:rsid w:val="00C953E7"/>
    <w:rsid w:val="00C96780"/>
    <w:rsid w:val="00CA0621"/>
    <w:rsid w:val="00CA271D"/>
    <w:rsid w:val="00CA45EA"/>
    <w:rsid w:val="00CB02A4"/>
    <w:rsid w:val="00CB19AC"/>
    <w:rsid w:val="00CB1CFB"/>
    <w:rsid w:val="00CB440D"/>
    <w:rsid w:val="00CB581A"/>
    <w:rsid w:val="00CB750C"/>
    <w:rsid w:val="00CB7FB7"/>
    <w:rsid w:val="00CC03A8"/>
    <w:rsid w:val="00CC25E7"/>
    <w:rsid w:val="00CC2A72"/>
    <w:rsid w:val="00CC4D76"/>
    <w:rsid w:val="00CC62DE"/>
    <w:rsid w:val="00CC733E"/>
    <w:rsid w:val="00CD1D62"/>
    <w:rsid w:val="00CD6FC6"/>
    <w:rsid w:val="00CE79F4"/>
    <w:rsid w:val="00CF0168"/>
    <w:rsid w:val="00CF257E"/>
    <w:rsid w:val="00CF56F5"/>
    <w:rsid w:val="00CF5D3F"/>
    <w:rsid w:val="00D02DC4"/>
    <w:rsid w:val="00D14189"/>
    <w:rsid w:val="00D20676"/>
    <w:rsid w:val="00D25142"/>
    <w:rsid w:val="00D347D3"/>
    <w:rsid w:val="00D37711"/>
    <w:rsid w:val="00D42388"/>
    <w:rsid w:val="00D440FB"/>
    <w:rsid w:val="00D47BBE"/>
    <w:rsid w:val="00D5004A"/>
    <w:rsid w:val="00D50467"/>
    <w:rsid w:val="00D60AE5"/>
    <w:rsid w:val="00D64445"/>
    <w:rsid w:val="00D64CD0"/>
    <w:rsid w:val="00D67B6D"/>
    <w:rsid w:val="00D71C06"/>
    <w:rsid w:val="00D813F4"/>
    <w:rsid w:val="00D83FB8"/>
    <w:rsid w:val="00D86F9E"/>
    <w:rsid w:val="00D876EF"/>
    <w:rsid w:val="00D92AED"/>
    <w:rsid w:val="00D93079"/>
    <w:rsid w:val="00D9690A"/>
    <w:rsid w:val="00D9713F"/>
    <w:rsid w:val="00D973AE"/>
    <w:rsid w:val="00DA2616"/>
    <w:rsid w:val="00DA2DCA"/>
    <w:rsid w:val="00DA6911"/>
    <w:rsid w:val="00DA6FE6"/>
    <w:rsid w:val="00DB1960"/>
    <w:rsid w:val="00DB2DDE"/>
    <w:rsid w:val="00DB4C1E"/>
    <w:rsid w:val="00DB7030"/>
    <w:rsid w:val="00DC2153"/>
    <w:rsid w:val="00DC53DE"/>
    <w:rsid w:val="00DC6737"/>
    <w:rsid w:val="00DD3600"/>
    <w:rsid w:val="00DD7924"/>
    <w:rsid w:val="00DE374C"/>
    <w:rsid w:val="00E06A05"/>
    <w:rsid w:val="00E1519B"/>
    <w:rsid w:val="00E2523C"/>
    <w:rsid w:val="00E27288"/>
    <w:rsid w:val="00E30391"/>
    <w:rsid w:val="00E66E2B"/>
    <w:rsid w:val="00E73BFC"/>
    <w:rsid w:val="00E76BA1"/>
    <w:rsid w:val="00E8062D"/>
    <w:rsid w:val="00E87400"/>
    <w:rsid w:val="00E93617"/>
    <w:rsid w:val="00E9650D"/>
    <w:rsid w:val="00EA059F"/>
    <w:rsid w:val="00EA08FE"/>
    <w:rsid w:val="00EA155D"/>
    <w:rsid w:val="00EA3410"/>
    <w:rsid w:val="00EA5865"/>
    <w:rsid w:val="00EA5C8E"/>
    <w:rsid w:val="00EB5B8D"/>
    <w:rsid w:val="00EB70F0"/>
    <w:rsid w:val="00EC2B55"/>
    <w:rsid w:val="00EC3036"/>
    <w:rsid w:val="00EC35E4"/>
    <w:rsid w:val="00EC4D6B"/>
    <w:rsid w:val="00EC68A9"/>
    <w:rsid w:val="00EC68E1"/>
    <w:rsid w:val="00ED4497"/>
    <w:rsid w:val="00EE0E80"/>
    <w:rsid w:val="00EE2B72"/>
    <w:rsid w:val="00EE67D7"/>
    <w:rsid w:val="00EF0142"/>
    <w:rsid w:val="00EF05A5"/>
    <w:rsid w:val="00EF0A51"/>
    <w:rsid w:val="00EF3306"/>
    <w:rsid w:val="00F00716"/>
    <w:rsid w:val="00F00EA9"/>
    <w:rsid w:val="00F01085"/>
    <w:rsid w:val="00F06CFA"/>
    <w:rsid w:val="00F100A2"/>
    <w:rsid w:val="00F12E39"/>
    <w:rsid w:val="00F15B18"/>
    <w:rsid w:val="00F17770"/>
    <w:rsid w:val="00F232BF"/>
    <w:rsid w:val="00F30E55"/>
    <w:rsid w:val="00F34A4E"/>
    <w:rsid w:val="00F3777E"/>
    <w:rsid w:val="00F378D9"/>
    <w:rsid w:val="00F44405"/>
    <w:rsid w:val="00F46578"/>
    <w:rsid w:val="00F47D1D"/>
    <w:rsid w:val="00F47D6F"/>
    <w:rsid w:val="00F52785"/>
    <w:rsid w:val="00F5306B"/>
    <w:rsid w:val="00F544A8"/>
    <w:rsid w:val="00F62895"/>
    <w:rsid w:val="00F6703F"/>
    <w:rsid w:val="00F67C0E"/>
    <w:rsid w:val="00F81527"/>
    <w:rsid w:val="00F84D15"/>
    <w:rsid w:val="00F87433"/>
    <w:rsid w:val="00F908D4"/>
    <w:rsid w:val="00F90DD3"/>
    <w:rsid w:val="00F92974"/>
    <w:rsid w:val="00F964F9"/>
    <w:rsid w:val="00F97468"/>
    <w:rsid w:val="00F97ECA"/>
    <w:rsid w:val="00F97FF3"/>
    <w:rsid w:val="00FB0EDA"/>
    <w:rsid w:val="00FB2A11"/>
    <w:rsid w:val="00FB59D1"/>
    <w:rsid w:val="00FB7F4F"/>
    <w:rsid w:val="00FC0E0C"/>
    <w:rsid w:val="00FC22B9"/>
    <w:rsid w:val="00FD4DEC"/>
    <w:rsid w:val="00FE6E8F"/>
    <w:rsid w:val="00FF6769"/>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AE04"/>
  <w15:docId w15:val="{6F9E9D4A-5F11-3A45-A341-8E5552B8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3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styleId="Refdecomentario">
    <w:name w:val="annotation reference"/>
    <w:basedOn w:val="Fuentedeprrafopredeter"/>
    <w:uiPriority w:val="99"/>
    <w:semiHidden/>
    <w:unhideWhenUsed/>
    <w:rsid w:val="00D27B3A"/>
    <w:rPr>
      <w:sz w:val="16"/>
      <w:szCs w:val="16"/>
    </w:rPr>
  </w:style>
  <w:style w:type="paragraph" w:styleId="Textocomentario">
    <w:name w:val="annotation text"/>
    <w:basedOn w:val="Normal"/>
    <w:link w:val="TextocomentarioCar"/>
    <w:uiPriority w:val="99"/>
    <w:unhideWhenUsed/>
    <w:rsid w:val="00D27B3A"/>
    <w:pPr>
      <w:spacing w:line="240" w:lineRule="auto"/>
    </w:pPr>
    <w:rPr>
      <w:sz w:val="20"/>
      <w:szCs w:val="20"/>
    </w:rPr>
  </w:style>
  <w:style w:type="character" w:customStyle="1" w:styleId="TextocomentarioCar">
    <w:name w:val="Texto comentario Car"/>
    <w:basedOn w:val="Fuentedeprrafopredeter"/>
    <w:link w:val="Textocomentario"/>
    <w:uiPriority w:val="99"/>
    <w:rsid w:val="00D27B3A"/>
    <w:rPr>
      <w:sz w:val="20"/>
      <w:szCs w:val="20"/>
    </w:rPr>
  </w:style>
  <w:style w:type="paragraph" w:styleId="Descripcin">
    <w:name w:val="caption"/>
    <w:basedOn w:val="Normal"/>
    <w:next w:val="Normal"/>
    <w:uiPriority w:val="35"/>
    <w:unhideWhenUsed/>
    <w:qFormat/>
    <w:rsid w:val="00D27B3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04660"/>
    <w:rPr>
      <w:color w:val="0563C1" w:themeColor="hyperlink"/>
      <w:u w:val="single"/>
    </w:rPr>
  </w:style>
  <w:style w:type="character" w:customStyle="1" w:styleId="UnresolvedMention1">
    <w:name w:val="Unresolved Mention1"/>
    <w:basedOn w:val="Fuentedeprrafopredeter"/>
    <w:uiPriority w:val="99"/>
    <w:semiHidden/>
    <w:unhideWhenUsed/>
    <w:rsid w:val="0010466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8E1E15"/>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C7261F"/>
    <w:rPr>
      <w:b/>
      <w:bCs/>
    </w:rPr>
  </w:style>
  <w:style w:type="character" w:customStyle="1" w:styleId="AsuntodelcomentarioCar">
    <w:name w:val="Asunto del comentario Car"/>
    <w:basedOn w:val="TextocomentarioCar"/>
    <w:link w:val="Asuntodelcomentario"/>
    <w:uiPriority w:val="99"/>
    <w:semiHidden/>
    <w:rsid w:val="00C7261F"/>
    <w:rPr>
      <w:b/>
      <w:bCs/>
      <w:sz w:val="20"/>
      <w:szCs w:val="20"/>
    </w:rPr>
  </w:style>
  <w:style w:type="table" w:styleId="Tablaconcuadrcula">
    <w:name w:val="Table Grid"/>
    <w:basedOn w:val="Tablanormal"/>
    <w:uiPriority w:val="39"/>
    <w:rsid w:val="00F34A4E"/>
    <w:pPr>
      <w:spacing w:after="0" w:line="240" w:lineRule="auto"/>
    </w:pPr>
    <w:rPr>
      <w:rFonts w:asciiTheme="minorHAnsi" w:eastAsiaTheme="minorHAnsi" w:hAnsiTheme="minorHAnsi" w:cstheme="minorBidi"/>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0A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0A51"/>
    <w:rPr>
      <w:rFonts w:ascii="Segoe UI" w:hAnsi="Segoe UI" w:cs="Segoe UI"/>
      <w:sz w:val="18"/>
      <w:szCs w:val="18"/>
    </w:rPr>
  </w:style>
  <w:style w:type="character" w:styleId="Nmerodelnea">
    <w:name w:val="line number"/>
    <w:basedOn w:val="Fuentedeprrafopredeter"/>
    <w:uiPriority w:val="99"/>
    <w:semiHidden/>
    <w:unhideWhenUsed/>
    <w:rsid w:val="00B76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523-1739.2005.00296.x" TargetMode="External"/><Relationship Id="rId18" Type="http://schemas.openxmlformats.org/officeDocument/2006/relationships/hyperlink" Target="https://doi.org/10.1111/j.1439-0310.2009.01718.x" TargetMode="External"/><Relationship Id="rId26" Type="http://schemas.openxmlformats.org/officeDocument/2006/relationships/hyperlink" Target="http://fixounet.free.fr/avidemux/" TargetMode="External"/><Relationship Id="rId39" Type="http://schemas.openxmlformats.org/officeDocument/2006/relationships/hyperlink" Target="https://doi.org/10.1007/s10750-017-3450-6" TargetMode="External"/><Relationship Id="rId21" Type="http://schemas.openxmlformats.org/officeDocument/2006/relationships/hyperlink" Target="https://doi.org/10.1007/s00442-002-0968-7" TargetMode="External"/><Relationship Id="rId34" Type="http://schemas.openxmlformats.org/officeDocument/2006/relationships/hyperlink" Target="https://doi.org/10.1002/rra.3860" TargetMode="External"/><Relationship Id="rId42"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doi.org/10.1016/0006-3207(74)90008-1" TargetMode="External"/><Relationship Id="rId20" Type="http://schemas.openxmlformats.org/officeDocument/2006/relationships/hyperlink" Target="https://doi.org/10.1016/S0006-3207(01)00021-0" TargetMode="External"/><Relationship Id="rId29" Type="http://schemas.openxmlformats.org/officeDocument/2006/relationships/hyperlink" Target="https://doi.org/10.1016/j.biocon.2017.12.030" TargetMode="External"/><Relationship Id="rId41" Type="http://schemas.openxmlformats.org/officeDocument/2006/relationships/hyperlink" Target="https://doi.org/10.1086/697700"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oi.org/10.1080/23766808.2016.1151133" TargetMode="External"/><Relationship Id="rId32" Type="http://schemas.openxmlformats.org/officeDocument/2006/relationships/hyperlink" Target="https://doi.org/10.1111/raq.12133" TargetMode="External"/><Relationship Id="rId37" Type="http://schemas.openxmlformats.org/officeDocument/2006/relationships/hyperlink" Target="https://doi.org/10.3390/biology12030341" TargetMode="External"/><Relationship Id="rId40" Type="http://schemas.openxmlformats.org/officeDocument/2006/relationships/hyperlink" Target="https://doi.org/10.1016/B978-0-12-384719-5.00266-5" TargetMode="External"/><Relationship Id="rId5" Type="http://schemas.openxmlformats.org/officeDocument/2006/relationships/webSettings" Target="webSettings.xml"/><Relationship Id="rId15" Type="http://schemas.openxmlformats.org/officeDocument/2006/relationships/hyperlink" Target="https://doi.org/10.1007/s11160-007-9079-1" TargetMode="External"/><Relationship Id="rId23" Type="http://schemas.openxmlformats.org/officeDocument/2006/relationships/hyperlink" Target="https://doi.org/10.1139/cjz-2015-0160" TargetMode="External"/><Relationship Id="rId28" Type="http://schemas.openxmlformats.org/officeDocument/2006/relationships/hyperlink" Target="https://doi.org/10.1002/aqc.3441" TargetMode="External"/><Relationship Id="rId36" Type="http://schemas.openxmlformats.org/officeDocument/2006/relationships/hyperlink" Target="https://doi.org/10.3856/vol44-issue2-fulltext-1" TargetMode="External"/><Relationship Id="rId10" Type="http://schemas.openxmlformats.org/officeDocument/2006/relationships/image" Target="media/image1.png"/><Relationship Id="rId19" Type="http://schemas.openxmlformats.org/officeDocument/2006/relationships/hyperlink" Target="https://doi.org/10.1127/archiv-hydrobiol/149/2000/271" TargetMode="External"/><Relationship Id="rId31" Type="http://schemas.openxmlformats.org/officeDocument/2006/relationships/hyperlink" Target="https://doi.org/10.1098/rspb.2018.2528"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371/journal.pone.0216204" TargetMode="External"/><Relationship Id="rId22" Type="http://schemas.openxmlformats.org/officeDocument/2006/relationships/hyperlink" Target="https://doi.org/10.1111/j.1365-2427.2010.02529.x" TargetMode="External"/><Relationship Id="rId27" Type="http://schemas.openxmlformats.org/officeDocument/2006/relationships/hyperlink" Target="https://doi.org/10.1016/S0380-1330(93)71197-1" TargetMode="External"/><Relationship Id="rId30" Type="http://schemas.openxmlformats.org/officeDocument/2006/relationships/hyperlink" Target="https://doi.org/10.1016/0006-3207(76)90043-4" TargetMode="External"/><Relationship Id="rId35" Type="http://schemas.openxmlformats.org/officeDocument/2006/relationships/hyperlink" Target="https://www.R-project.org/" TargetMode="External"/><Relationship Id="rId43" Type="http://schemas.microsoft.com/office/2011/relationships/people" Target="people.xm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doi.org/10.1890/1051-0761(2000)010%5b0559:PPATEO%5d2.0.CO;2" TargetMode="External"/><Relationship Id="rId17" Type="http://schemas.openxmlformats.org/officeDocument/2006/relationships/hyperlink" Target="https://doi.org/10.1006/jfbi.2001.1753" TargetMode="External"/><Relationship Id="rId25" Type="http://schemas.openxmlformats.org/officeDocument/2006/relationships/hyperlink" Target="https://doi.org/10.1643/0045-8511(2001)001%5b1130:EONTOP%5d2.0.CO;2" TargetMode="External"/><Relationship Id="rId33" Type="http://schemas.openxmlformats.org/officeDocument/2006/relationships/hyperlink" Target="https://doi.org/10.7550/rmb.32027" TargetMode="External"/><Relationship Id="rId38" Type="http://schemas.openxmlformats.org/officeDocument/2006/relationships/hyperlink" Target="https://doi.org/10.1016/S0003-3472(87)80266-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bkINqWknOammLhc2yzbtnMcgyw==">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</go:docsCustomData>
</go:gDocsCustomXmlDataStorage>
</file>

<file path=customXml/itemProps1.xml><?xml version="1.0" encoding="utf-8"?>
<ds:datastoreItem xmlns:ds="http://schemas.openxmlformats.org/officeDocument/2006/customXml" ds:itemID="{F4381A09-4406-46ED-B08B-5492E9D9D90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7788</Words>
  <Characters>42840</Characters>
  <Application>Microsoft Office Word</Application>
  <DocSecurity>0</DocSecurity>
  <Lines>357</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 FLORES HERNANDEZ</dc:creator>
  <cp:lastModifiedBy>Medardo Arreortúa</cp:lastModifiedBy>
  <cp:revision>2</cp:revision>
  <dcterms:created xsi:type="dcterms:W3CDTF">2023-03-20T06:07:00Z</dcterms:created>
  <dcterms:modified xsi:type="dcterms:W3CDTF">2023-03-20T06:07:00Z</dcterms:modified>
</cp:coreProperties>
</file>